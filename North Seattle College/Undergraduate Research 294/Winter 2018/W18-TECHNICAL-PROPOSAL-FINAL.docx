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6A26F4CF" w:rsidR="00D718FE" w:rsidRPr="00124CDE" w:rsidRDefault="00D718FE" w:rsidP="00495C8E">
      <w:pPr>
        <w:jc w:val="center"/>
        <w:rPr>
          <w:rFonts w:ascii="Helvetica" w:hAnsi="Helvetica"/>
          <w:b/>
          <w:sz w:val="40"/>
          <w:szCs w:val="40"/>
        </w:rPr>
      </w:pPr>
      <w:r w:rsidRPr="00124CDE">
        <w:rPr>
          <w:rFonts w:ascii="Helvetica" w:hAnsi="Helvetica"/>
          <w:b/>
          <w:sz w:val="40"/>
          <w:szCs w:val="40"/>
        </w:rPr>
        <w:t xml:space="preserve">PLASMA VORTEX </w:t>
      </w:r>
      <w:r w:rsidR="00124CDE">
        <w:rPr>
          <w:rFonts w:ascii="Helvetica" w:hAnsi="Helvetica"/>
          <w:b/>
          <w:sz w:val="40"/>
          <w:szCs w:val="40"/>
        </w:rPr>
        <w:t>APPLICATION</w:t>
      </w:r>
    </w:p>
    <w:p w14:paraId="017ACF54" w14:textId="1EE03585" w:rsidR="00D718FE" w:rsidRPr="00124CDE" w:rsidRDefault="00D718FE" w:rsidP="00495C8E">
      <w:pPr>
        <w:jc w:val="center"/>
        <w:rPr>
          <w:rFonts w:ascii="Helvetica" w:hAnsi="Helvetica"/>
          <w:b/>
          <w:sz w:val="28"/>
          <w:szCs w:val="28"/>
        </w:rPr>
      </w:pPr>
      <w:r w:rsidRPr="00124CDE">
        <w:rPr>
          <w:rFonts w:ascii="Helvetica" w:hAnsi="Helvetica"/>
          <w:b/>
          <w:sz w:val="28"/>
          <w:szCs w:val="28"/>
        </w:rPr>
        <w:t>TECHNICAL DATA AND INSTRUCTION SHEET</w:t>
      </w:r>
    </w:p>
    <w:p w14:paraId="4C861FCD" w14:textId="77777777" w:rsidR="00D718FE" w:rsidRPr="00124CDE" w:rsidRDefault="00D718FE" w:rsidP="00D718FE">
      <w:pPr>
        <w:jc w:val="center"/>
        <w:rPr>
          <w:rFonts w:ascii="Helvetica" w:hAnsi="Helvetica"/>
          <w:i/>
          <w:sz w:val="22"/>
          <w:szCs w:val="22"/>
        </w:rPr>
      </w:pPr>
      <w:r w:rsidRPr="00124CDE">
        <w:rPr>
          <w:rFonts w:ascii="Helvetica" w:hAnsi="Helvetica"/>
          <w:i/>
          <w:sz w:val="22"/>
          <w:szCs w:val="22"/>
        </w:rPr>
        <w:t>Investigation of the Effects of Sound on Noble Gases used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D718FE">
      <w:pPr>
        <w:jc w:val="center"/>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w:t>
      </w:r>
      <w:r w:rsidRPr="00124CDE">
        <w:rPr>
          <w:rFonts w:ascii="Helvetica" w:hAnsi="Helvetica"/>
          <w:sz w:val="22"/>
          <w:szCs w:val="22"/>
        </w:rPr>
        <w:t xml:space="preserve">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Pr="00124CDE" w:rsidRDefault="00D718FE" w:rsidP="00D718FE">
      <w:pPr>
        <w:jc w:val="center"/>
        <w:rPr>
          <w:rFonts w:ascii="Helvetica" w:hAnsi="Helvetica"/>
          <w:sz w:val="16"/>
          <w:szCs w:val="16"/>
        </w:rPr>
      </w:pPr>
      <w:r w:rsidRPr="00124CDE">
        <w:rPr>
          <w:rFonts w:ascii="Helvetica" w:hAnsi="Helvetica"/>
          <w:sz w:val="16"/>
          <w:szCs w:val="16"/>
        </w:rPr>
        <w:t>Authored By: Cory Andrew Hofstad</w:t>
      </w:r>
    </w:p>
    <w:p w14:paraId="3F67D6F6" w14:textId="77777777" w:rsidR="00D718FE" w:rsidRPr="00124CDE" w:rsidRDefault="00D718FE" w:rsidP="00D718FE">
      <w:pPr>
        <w:pStyle w:val="ListParagraph"/>
        <w:ind w:left="1080"/>
        <w:rPr>
          <w:rFonts w:ascii="Helvetica" w:hAnsi="Helvetica"/>
          <w:b/>
          <w:sz w:val="40"/>
          <w:szCs w:val="40"/>
        </w:rPr>
      </w:pPr>
    </w:p>
    <w:p w14:paraId="4AD48940" w14:textId="7EBD73EB" w:rsidR="00C06C88" w:rsidRPr="00124CDE" w:rsidRDefault="00C06C88" w:rsidP="00495C8E">
      <w:pPr>
        <w:pStyle w:val="ListParagraph"/>
        <w:numPr>
          <w:ilvl w:val="0"/>
          <w:numId w:val="22"/>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7B38BC1C" w14:textId="2AF1919C" w:rsidR="00701BE6" w:rsidRPr="00124CDE" w:rsidRDefault="00701BE6" w:rsidP="00701BE6">
      <w:pPr>
        <w:pStyle w:val="p5"/>
      </w:pPr>
      <w:r w:rsidRPr="00124CDE">
        <w:rPr>
          <w:sz w:val="22"/>
          <w:szCs w:val="22"/>
        </w:rPr>
        <w:t>The field of electronic propulsion is critical to human spaceflight and our ability to conduct further space explorations which enhance our scientific knowledge of the future. When dealing with an issue in the scientific community that has the potential to rescue and save the human species from problems such as planet overpopulation and extinction level events we must be willing to research any new hypothesis which has the possibility of teaching us something which could help us learn about achieving propulsion through transfer of energy.</w:t>
      </w:r>
      <w:r w:rsidR="00CF51A5" w:rsidRPr="00124CDE">
        <w:t xml:space="preserve"> </w:t>
      </w:r>
      <w:r w:rsidR="00CF51A5" w:rsidRPr="00124CDE">
        <w:rPr>
          <w:sz w:val="22"/>
          <w:szCs w:val="22"/>
        </w:rPr>
        <w:t>In t</w:t>
      </w:r>
      <w:r w:rsidRPr="00124CDE">
        <w:rPr>
          <w:sz w:val="22"/>
          <w:szCs w:val="22"/>
        </w:rPr>
        <w:t>he field of electronic propulsion, we are faced with two major obstacles, manufacturing robust hardware for deep space missions and increasing the ratio of thrust generated from electricity vs relying on chemical fuel for thrust.</w:t>
      </w:r>
      <w:r w:rsidR="00A433A2" w:rsidRPr="00124CDE">
        <w:rPr>
          <w:sz w:val="22"/>
          <w:szCs w:val="22"/>
        </w:rPr>
        <w:t xml:space="preserve"> </w:t>
      </w:r>
      <w:r w:rsidR="00A433A2" w:rsidRPr="00124CDE">
        <w:rPr>
          <w:sz w:val="16"/>
          <w:szCs w:val="22"/>
        </w:rPr>
        <w:t>-</w:t>
      </w:r>
      <w:r w:rsidR="00A433A2" w:rsidRPr="00124CDE">
        <w:rPr>
          <w:i/>
          <w:sz w:val="16"/>
          <w:szCs w:val="22"/>
        </w:rPr>
        <w:t>Robertson, G. A., &amp; Webb, D. W. (2011</w:t>
      </w:r>
      <w:r w:rsidR="00A433A2" w:rsidRPr="00124CDE">
        <w:rPr>
          <w:i/>
          <w:sz w:val="16"/>
          <w:szCs w:val="22"/>
        </w:rPr>
        <w:t>)</w:t>
      </w:r>
    </w:p>
    <w:p w14:paraId="7F7CABA3" w14:textId="77777777" w:rsidR="00701BE6" w:rsidRPr="00124CDE" w:rsidRDefault="00701BE6" w:rsidP="00C06C88">
      <w:pPr>
        <w:rPr>
          <w:rFonts w:ascii="Helvetica" w:hAnsi="Helvetica"/>
        </w:rPr>
      </w:pPr>
    </w:p>
    <w:p w14:paraId="7D34F8BB" w14:textId="3982C3E2" w:rsidR="003439C9" w:rsidRPr="00124CDE" w:rsidRDefault="00701BE6" w:rsidP="0065067A">
      <w:pPr>
        <w:pStyle w:val="p1"/>
        <w:rPr>
          <w:sz w:val="22"/>
          <w:szCs w:val="22"/>
        </w:rPr>
      </w:pPr>
      <w:r w:rsidRPr="00124CDE">
        <w:rPr>
          <w:sz w:val="22"/>
          <w:szCs w:val="22"/>
        </w:rPr>
        <w:t xml:space="preserve">The goal of this proposal is to re-introduce a scientific approach to the way we handle space propulsion sciences, specifically </w:t>
      </w:r>
      <w:r w:rsidR="00CF51A5" w:rsidRPr="00124CDE">
        <w:rPr>
          <w:sz w:val="22"/>
          <w:szCs w:val="22"/>
        </w:rPr>
        <w:t xml:space="preserve">increasing thrust density in </w:t>
      </w:r>
      <w:r w:rsidRPr="00124CDE">
        <w:rPr>
          <w:sz w:val="22"/>
          <w:szCs w:val="22"/>
        </w:rPr>
        <w:t>electronic propulsion. The function of this proposal is to introduce an experiment that combines physics, chemistry, engineering, sound, electricity, and magnetism. Experiments in sound created by scientist Hans Jenny</w:t>
      </w:r>
      <w:r w:rsidR="00A433A2" w:rsidRPr="00124CDE">
        <w:rPr>
          <w:sz w:val="22"/>
          <w:szCs w:val="22"/>
        </w:rPr>
        <w:t xml:space="preserve"> </w:t>
      </w:r>
      <w:r w:rsidR="00A433A2" w:rsidRPr="00124CDE">
        <w:rPr>
          <w:sz w:val="16"/>
          <w:szCs w:val="22"/>
        </w:rPr>
        <w:t>-J</w:t>
      </w:r>
      <w:r w:rsidR="00A433A2" w:rsidRPr="00124CDE">
        <w:rPr>
          <w:i/>
          <w:sz w:val="16"/>
          <w:szCs w:val="22"/>
        </w:rPr>
        <w:t>enny, H. (2001)</w:t>
      </w:r>
      <w:r w:rsidRPr="00124CDE">
        <w:rPr>
          <w:sz w:val="22"/>
          <w:szCs w:val="22"/>
        </w:rPr>
        <w:t xml:space="preserve">, as well as current curriculum </w:t>
      </w:r>
      <w:r w:rsidR="0065067A" w:rsidRPr="00124CDE">
        <w:rPr>
          <w:sz w:val="22"/>
          <w:szCs w:val="22"/>
        </w:rPr>
        <w:t xml:space="preserve">taught </w:t>
      </w:r>
      <w:r w:rsidRPr="00124CDE">
        <w:rPr>
          <w:sz w:val="22"/>
          <w:szCs w:val="22"/>
        </w:rPr>
        <w:t>in Physics</w:t>
      </w:r>
      <w:r w:rsidR="00C258FE" w:rsidRPr="00124CDE">
        <w:rPr>
          <w:sz w:val="22"/>
          <w:szCs w:val="22"/>
        </w:rPr>
        <w:t xml:space="preserve"> -</w:t>
      </w:r>
      <w:r w:rsidR="00C258FE" w:rsidRPr="00124CDE">
        <w:rPr>
          <w:sz w:val="16"/>
          <w:szCs w:val="22"/>
        </w:rPr>
        <w:t>Knight, R. D., Jones, B., Fie</w:t>
      </w:r>
      <w:r w:rsidR="00C258FE" w:rsidRPr="00124CDE">
        <w:rPr>
          <w:sz w:val="16"/>
          <w:szCs w:val="22"/>
        </w:rPr>
        <w:t xml:space="preserve">ld, S., &amp; Knight, R. D. (2014), </w:t>
      </w:r>
      <w:r w:rsidRPr="00124CDE">
        <w:rPr>
          <w:sz w:val="22"/>
          <w:szCs w:val="22"/>
        </w:rPr>
        <w:t>Chemistry, EET and Math classrooms at North Seattl</w:t>
      </w:r>
      <w:r w:rsidR="0065067A" w:rsidRPr="00124CDE">
        <w:rPr>
          <w:sz w:val="22"/>
          <w:szCs w:val="22"/>
        </w:rPr>
        <w:t xml:space="preserve">e College will be Investigated. This experiment is unique in </w:t>
      </w:r>
      <w:r w:rsidR="005C443B" w:rsidRPr="00124CDE">
        <w:rPr>
          <w:sz w:val="22"/>
          <w:szCs w:val="22"/>
        </w:rPr>
        <w:t>using sound to create</w:t>
      </w:r>
      <w:r w:rsidR="0065067A" w:rsidRPr="00124CDE">
        <w:rPr>
          <w:sz w:val="22"/>
          <w:szCs w:val="22"/>
        </w:rPr>
        <w:t xml:space="preserve"> a rotating vortex in a noble gas used for space propulsion. </w:t>
      </w:r>
      <w:r w:rsidR="005C443B" w:rsidRPr="00124CDE">
        <w:rPr>
          <w:sz w:val="22"/>
          <w:szCs w:val="22"/>
        </w:rPr>
        <w:t>Current Textbooks and faculty support will be utilized during planning and execution of this experiment.</w:t>
      </w:r>
    </w:p>
    <w:p w14:paraId="0CB4FDEE" w14:textId="77777777" w:rsidR="00C06C88" w:rsidRPr="00124CDE" w:rsidRDefault="00C06C88" w:rsidP="00C06C88">
      <w:pPr>
        <w:rPr>
          <w:rFonts w:ascii="Helvetica" w:hAnsi="Helvetica"/>
        </w:rPr>
      </w:pPr>
    </w:p>
    <w:p w14:paraId="0912C641" w14:textId="77777777" w:rsidR="00C06C88" w:rsidRPr="00124CDE" w:rsidRDefault="00C06C88"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18A27042" w14:textId="77777777" w:rsidR="00512D08"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“Can Sound Be Used to Create Vortex Patterns</w:t>
      </w:r>
    </w:p>
    <w:p w14:paraId="02299720" w14:textId="2AB95E75" w:rsidR="005C443B"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in Plasma Gas Used in Space Flight Applications?”</w:t>
      </w:r>
    </w:p>
    <w:p w14:paraId="00A62D6E" w14:textId="77777777" w:rsidR="005C443B" w:rsidRPr="00124CDE" w:rsidRDefault="005C443B" w:rsidP="00C06C88">
      <w:pPr>
        <w:rPr>
          <w:rFonts w:ascii="Helvetica" w:hAnsi="Helvetica"/>
          <w:color w:val="FF0000"/>
          <w:sz w:val="22"/>
        </w:rPr>
      </w:pPr>
    </w:p>
    <w:p w14:paraId="05C26FC9" w14:textId="77777777" w:rsidR="00512D08" w:rsidRPr="00124CDE"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many common vortex formations in nature we observe harmonic motion in the three dimensions. We observe sinusoidal motion, with an axis which is in a spherical formation that carries motion in three dimensions which we can measured and investigated. Within the three-dimensional rotational forms created by </w:t>
      </w:r>
      <w:r w:rsidRPr="00124CDE">
        <w:rPr>
          <w:rFonts w:ascii="Helvetica" w:hAnsi="Helvetica"/>
          <w:color w:val="000000" w:themeColor="text1"/>
          <w:sz w:val="22"/>
          <w:szCs w:val="22"/>
        </w:rPr>
        <w:lastRenderedPageBreak/>
        <w:t>substances which carry the qualities of a vortex, we find an increase in Kinetic Energy within their structures which we can quantify through measuring the mass and velocity of particles within a vortex in three dimensions. </w:t>
      </w:r>
    </w:p>
    <w:p w14:paraId="6FF0D904" w14:textId="77777777" w:rsidR="00512D08" w:rsidRPr="00124CDE" w:rsidRDefault="00512D08" w:rsidP="00C06C88">
      <w:pPr>
        <w:rPr>
          <w:rFonts w:ascii="Helvetica" w:hAnsi="Helvetica"/>
          <w:color w:val="FF0000"/>
          <w:sz w:val="22"/>
        </w:rPr>
      </w:pPr>
    </w:p>
    <w:p w14:paraId="63FAD171" w14:textId="3CB14F22" w:rsidR="00C06C88" w:rsidRPr="00124CDE" w:rsidRDefault="003439C9" w:rsidP="00661B62">
      <w:pPr>
        <w:rPr>
          <w:rFonts w:ascii="Helvetica" w:hAnsi="Helvetica"/>
          <w:color w:val="000000" w:themeColor="text1"/>
          <w:sz w:val="22"/>
        </w:rPr>
      </w:pPr>
      <w:r w:rsidRPr="00124CDE">
        <w:rPr>
          <w:rFonts w:ascii="Helvetica" w:hAnsi="Helvetica"/>
          <w:color w:val="FF0000"/>
          <w:sz w:val="22"/>
        </w:rPr>
        <w:t xml:space="preserve"> </w:t>
      </w:r>
      <w:r w:rsidRPr="00124CDE">
        <w:rPr>
          <w:rFonts w:ascii="Helvetica" w:hAnsi="Helvetica"/>
          <w:color w:val="000000" w:themeColor="text1"/>
          <w:sz w:val="22"/>
        </w:rPr>
        <w:t xml:space="preserve">The purpose of this investigation is to determine how sound waves affect the shape and formation of </w:t>
      </w:r>
      <w:r w:rsidR="00512D08" w:rsidRPr="00124CDE">
        <w:rPr>
          <w:rFonts w:ascii="Helvetica" w:hAnsi="Helvetica"/>
          <w:color w:val="000000" w:themeColor="text1"/>
          <w:sz w:val="22"/>
        </w:rPr>
        <w:t>a gas cloud which will</w:t>
      </w:r>
      <w:r w:rsidRPr="00124CDE">
        <w:rPr>
          <w:rFonts w:ascii="Helvetica" w:hAnsi="Helvetica"/>
          <w:color w:val="000000" w:themeColor="text1"/>
          <w:sz w:val="22"/>
        </w:rPr>
        <w:t xml:space="preserve"> be used as an electronic propellant for use in a spaceflight vehicle.  Experiments done with lycopodium; a gas like particle used in physics have been done which produce a spherical vortex formation when under specific ranges of tones and frequency. In this experiment, we will attempt to create </w:t>
      </w:r>
      <w:r w:rsidR="00512D08" w:rsidRPr="00124CDE">
        <w:rPr>
          <w:rFonts w:ascii="Helvetica" w:hAnsi="Helvetica"/>
          <w:color w:val="000000" w:themeColor="text1"/>
          <w:sz w:val="22"/>
        </w:rPr>
        <w:t xml:space="preserve">these </w:t>
      </w:r>
      <w:r w:rsidRPr="00124CDE">
        <w:rPr>
          <w:rFonts w:ascii="Helvetica" w:hAnsi="Helvetica"/>
          <w:color w:val="000000" w:themeColor="text1"/>
          <w:sz w:val="22"/>
        </w:rPr>
        <w:t>formations</w:t>
      </w:r>
      <w:r w:rsidR="00512D08" w:rsidRPr="00124CDE">
        <w:rPr>
          <w:rFonts w:ascii="Helvetica" w:hAnsi="Helvetica"/>
          <w:color w:val="000000" w:themeColor="text1"/>
          <w:sz w:val="22"/>
        </w:rPr>
        <w:t xml:space="preserve">, adding to the body of knowledge on the effects of soundwaves on matter through modification of </w:t>
      </w:r>
      <w:r w:rsidRPr="00124CDE">
        <w:rPr>
          <w:rFonts w:ascii="Helvetica" w:hAnsi="Helvetica"/>
          <w:color w:val="000000" w:themeColor="text1"/>
          <w:sz w:val="22"/>
        </w:rPr>
        <w:t>Hans Jenny’s experiment</w:t>
      </w:r>
      <w:r w:rsidR="00512D08" w:rsidRPr="00124CDE">
        <w:rPr>
          <w:rFonts w:ascii="Helvetica" w:hAnsi="Helvetica"/>
          <w:color w:val="000000" w:themeColor="text1"/>
          <w:sz w:val="22"/>
        </w:rPr>
        <w:t>ations with sound by</w:t>
      </w:r>
      <w:r w:rsidRPr="00124CDE">
        <w:rPr>
          <w:rFonts w:ascii="Helvetica" w:hAnsi="Helvetica"/>
          <w:color w:val="000000" w:themeColor="text1"/>
          <w:sz w:val="22"/>
        </w:rPr>
        <w:t xml:space="preserve"> using noble gases which are commonly used in electronic propulsion devices.  </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F077C8">
      <w:pPr>
        <w:jc w:val="center"/>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648B61CA" w:rsidR="00495C8E" w:rsidRPr="00124CDE" w:rsidRDefault="00495C8E" w:rsidP="00495C8E">
      <w:pPr>
        <w:rPr>
          <w:rFonts w:ascii="Helvetica" w:hAnsi="Helvetica"/>
          <w:sz w:val="22"/>
          <w:szCs w:val="22"/>
        </w:rPr>
      </w:pPr>
      <w:r w:rsidRPr="00124CDE">
        <w:rPr>
          <w:rFonts w:ascii="Helvetica" w:hAnsi="Helvetica"/>
          <w:sz w:val="22"/>
          <w:szCs w:val="22"/>
        </w:rPr>
        <w:t>For this experiment, a modular testing environment will be designed and constructed which will allow us to test various mediums under SHM (Simple Harmonic Motion) in the form of sound. The lab environment for this experiment will consist of a pressurized chamber with an imbedded wave driver and a modular platform which will allow for the use of diaphragms of various materials for resonance experimentation.</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F077C8">
      <w:pPr>
        <w:jc w:val="center"/>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422C5B">
      <w:pPr>
        <w:jc w:val="center"/>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F077C8">
      <w:pPr>
        <w:jc w:val="center"/>
        <w:rPr>
          <w:rFonts w:ascii="Helvetica" w:hAnsi="Helvetica"/>
          <w:b/>
        </w:rPr>
      </w:pPr>
      <w:r w:rsidRPr="00F077C8">
        <w:rPr>
          <w:rFonts w:ascii="Helvetica" w:hAnsi="Helvetica"/>
          <w:b/>
        </w:rPr>
        <w:lastRenderedPageBreak/>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F077C8">
      <w:pPr>
        <w:ind w:left="72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0D6FC33B" w14:textId="77777777" w:rsidR="002B47B3" w:rsidRPr="00124CDE" w:rsidRDefault="002B47B3" w:rsidP="00A06E5D">
      <w:pPr>
        <w:rPr>
          <w:rFonts w:ascii="Helvetica" w:hAnsi="Helvetica"/>
        </w:rPr>
      </w:pPr>
    </w:p>
    <w:p w14:paraId="13A17877" w14:textId="77777777" w:rsidR="002B47B3" w:rsidRPr="00124CDE" w:rsidRDefault="002B47B3" w:rsidP="00A06E5D">
      <w:pPr>
        <w:rPr>
          <w:rFonts w:ascii="Helvetica" w:hAnsi="Helvetica"/>
        </w:rPr>
      </w:pPr>
    </w:p>
    <w:p w14:paraId="34973264" w14:textId="77777777" w:rsidR="002B47B3" w:rsidRPr="00124CDE" w:rsidRDefault="002B47B3" w:rsidP="00A06E5D">
      <w:pPr>
        <w:rPr>
          <w:rFonts w:ascii="Helvetica" w:hAnsi="Helvetica"/>
        </w:rPr>
      </w:pPr>
    </w:p>
    <w:p w14:paraId="2774F2E8" w14:textId="77777777" w:rsidR="002B47B3" w:rsidRPr="00124CDE" w:rsidRDefault="002B47B3" w:rsidP="00A06E5D">
      <w:pPr>
        <w:rPr>
          <w:rFonts w:ascii="Helvetica" w:hAnsi="Helvetica"/>
        </w:rPr>
      </w:pPr>
    </w:p>
    <w:p w14:paraId="30639806" w14:textId="77777777" w:rsidR="00DD625E" w:rsidRPr="00124CDE" w:rsidRDefault="00DD625E" w:rsidP="00A06E5D">
      <w:pPr>
        <w:rPr>
          <w:rFonts w:ascii="Helvetica" w:hAnsi="Helvetica"/>
        </w:rPr>
      </w:pPr>
    </w:p>
    <w:p w14:paraId="77CBE4C2" w14:textId="77777777" w:rsidR="00DD625E" w:rsidRPr="00124CDE" w:rsidRDefault="00DD625E" w:rsidP="00A06E5D">
      <w:pPr>
        <w:rPr>
          <w:rFonts w:ascii="Helvetica" w:hAnsi="Helvetica"/>
        </w:rPr>
      </w:pPr>
    </w:p>
    <w:p w14:paraId="6413EAB9" w14:textId="77777777" w:rsidR="00DD625E" w:rsidRDefault="00DD625E" w:rsidP="00A06E5D">
      <w:pPr>
        <w:rPr>
          <w:rFonts w:ascii="Helvetica" w:hAnsi="Helvetica"/>
        </w:rPr>
      </w:pPr>
    </w:p>
    <w:p w14:paraId="5E42E6EA" w14:textId="77777777" w:rsidR="00124CDE" w:rsidRDefault="00124CDE" w:rsidP="00A06E5D">
      <w:pPr>
        <w:rPr>
          <w:rFonts w:ascii="Helvetica" w:hAnsi="Helvetica"/>
        </w:rPr>
      </w:pPr>
    </w:p>
    <w:p w14:paraId="47A194B8" w14:textId="77777777" w:rsidR="00124CDE" w:rsidRDefault="00124CDE" w:rsidP="00A06E5D">
      <w:pPr>
        <w:rPr>
          <w:rFonts w:ascii="Helvetica" w:hAnsi="Helvetica"/>
        </w:rPr>
      </w:pPr>
    </w:p>
    <w:p w14:paraId="1CD33E66" w14:textId="77777777" w:rsidR="00124CDE" w:rsidRDefault="00124CDE" w:rsidP="00A06E5D">
      <w:pPr>
        <w:rPr>
          <w:rFonts w:ascii="Helvetica" w:hAnsi="Helvetica"/>
        </w:rPr>
      </w:pPr>
    </w:p>
    <w:p w14:paraId="6F0D8394" w14:textId="77777777" w:rsidR="00124CDE" w:rsidRDefault="00124CDE" w:rsidP="00A06E5D">
      <w:pPr>
        <w:rPr>
          <w:rFonts w:ascii="Helvetica" w:hAnsi="Helvetica"/>
        </w:rPr>
      </w:pPr>
    </w:p>
    <w:p w14:paraId="2E47921F" w14:textId="77777777" w:rsidR="00F077C8" w:rsidRPr="00124CDE" w:rsidRDefault="00F077C8" w:rsidP="00A06E5D">
      <w:pPr>
        <w:rPr>
          <w:rFonts w:ascii="Helvetica" w:hAnsi="Helvetica"/>
        </w:rPr>
      </w:pPr>
    </w:p>
    <w:p w14:paraId="34786726" w14:textId="77777777" w:rsidR="0090060B" w:rsidRPr="00124CDE" w:rsidRDefault="0090060B" w:rsidP="00A06E5D">
      <w:pPr>
        <w:rPr>
          <w:rFonts w:ascii="Helvetica" w:hAnsi="Helvetica"/>
        </w:rPr>
      </w:pPr>
    </w:p>
    <w:p w14:paraId="07DFE9AF" w14:textId="77777777" w:rsidR="00F077C8" w:rsidRDefault="00F077C8" w:rsidP="00F077C8">
      <w:pPr>
        <w:jc w:val="center"/>
        <w:rPr>
          <w:rFonts w:ascii="Helvetica" w:hAnsi="Helvetica"/>
          <w:b/>
        </w:rPr>
      </w:pPr>
    </w:p>
    <w:p w14:paraId="1F0690F1" w14:textId="449449CC" w:rsidR="0090060B" w:rsidRPr="00F077C8" w:rsidRDefault="0090060B" w:rsidP="00F077C8">
      <w:pPr>
        <w:jc w:val="center"/>
        <w:rPr>
          <w:rFonts w:ascii="Helvetica" w:hAnsi="Helvetica"/>
          <w:b/>
        </w:rPr>
      </w:pPr>
      <w:r w:rsidRPr="00F077C8">
        <w:rPr>
          <w:rFonts w:ascii="Helvetica" w:hAnsi="Helvetica"/>
          <w:b/>
        </w:rPr>
        <w:lastRenderedPageBreak/>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661B62">
      <w:pPr>
        <w:jc w:val="center"/>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w:t>
            </w:r>
            <w:proofErr w:type="spellStart"/>
            <w:r w:rsidRPr="00124CDE">
              <w:rPr>
                <w:rFonts w:ascii="Helvetica" w:hAnsi="Helvetica"/>
              </w:rPr>
              <w:t>mol</w:t>
            </w:r>
            <w:proofErr w:type="spellEnd"/>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w:t>
            </w:r>
            <w:proofErr w:type="spellStart"/>
            <w:r w:rsidRPr="00124CDE">
              <w:rPr>
                <w:rStyle w:val="list-propertydata--value"/>
                <w:rFonts w:ascii="Helvetica" w:hAnsi="Helvetica"/>
              </w:rPr>
              <w:t>mol</w:t>
            </w:r>
            <w:proofErr w:type="spellEnd"/>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661B62">
      <w:pPr>
        <w:jc w:val="center"/>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 xml:space="preserve">n of sound will not exceeded 1 </w:t>
      </w:r>
      <w:proofErr w:type="spellStart"/>
      <w:r w:rsidR="00661B62" w:rsidRPr="00124CDE">
        <w:rPr>
          <w:rFonts w:ascii="Helvetica" w:hAnsi="Helvetica"/>
          <w:sz w:val="22"/>
          <w:szCs w:val="22"/>
        </w:rPr>
        <w:t>A</w:t>
      </w:r>
      <w:r w:rsidRPr="00124CDE">
        <w:rPr>
          <w:rFonts w:ascii="Helvetica" w:hAnsi="Helvetica"/>
          <w:sz w:val="22"/>
          <w:szCs w:val="22"/>
        </w:rPr>
        <w:t>tm</w:t>
      </w:r>
      <w:proofErr w:type="spellEnd"/>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w:t>
      </w:r>
      <w:proofErr w:type="spellStart"/>
      <w:r w:rsidR="00661B62" w:rsidRPr="00124CDE">
        <w:rPr>
          <w:rFonts w:ascii="Helvetica" w:hAnsi="Helvetica"/>
          <w:sz w:val="22"/>
          <w:szCs w:val="22"/>
        </w:rPr>
        <w:t>Atm</w:t>
      </w:r>
      <w:proofErr w:type="spellEnd"/>
      <w:r w:rsidR="00661B62" w:rsidRPr="00124CDE">
        <w:rPr>
          <w:rFonts w:ascii="Helvetica" w:hAnsi="Helvetica"/>
          <w:sz w:val="22"/>
          <w:szCs w:val="22"/>
        </w:rPr>
        <w:t xml:space="preserve">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F077C8">
      <w:pPr>
        <w:ind w:left="72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w:t>
      </w:r>
      <w:proofErr w:type="spellStart"/>
      <w:r w:rsidRPr="00124CDE">
        <w:rPr>
          <w:rFonts w:ascii="Helvetica" w:hAnsi="Helvetica"/>
          <w:sz w:val="22"/>
          <w:szCs w:val="22"/>
        </w:rPr>
        <w:t>Atm</w:t>
      </w:r>
      <w:proofErr w:type="spellEnd"/>
      <w:r w:rsidRPr="00124CDE">
        <w:rPr>
          <w:rFonts w:ascii="Helvetica" w:hAnsi="Helvetica"/>
          <w:sz w:val="22"/>
          <w:szCs w:val="22"/>
        </w:rPr>
        <w:t>,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lastRenderedPageBreak/>
        <w:t>Step 4</w:t>
      </w:r>
      <w:r w:rsidRPr="00124CDE">
        <w:rPr>
          <w:rFonts w:ascii="Helvetica" w:hAnsi="Helvetica"/>
          <w:b/>
          <w:sz w:val="22"/>
          <w:szCs w:val="22"/>
        </w:rPr>
        <w:t xml:space="preserve"> (Vacuum Experiment Only)</w:t>
      </w:r>
      <w:r w:rsidRPr="00124CDE">
        <w:rPr>
          <w:rFonts w:ascii="Helvetica" w:hAnsi="Helvetica"/>
          <w:b/>
          <w:sz w:val="22"/>
          <w:szCs w:val="22"/>
        </w:rPr>
        <w:t>:</w:t>
      </w:r>
      <w:r w:rsidRPr="00124CDE">
        <w:rPr>
          <w:rFonts w:ascii="Helvetica" w:hAnsi="Helvetica"/>
          <w:sz w:val="22"/>
          <w:szCs w:val="22"/>
        </w:rPr>
        <w:t xml:space="preserve"> For Vacuum Experimentation at </w:t>
      </w:r>
      <w:r w:rsidRPr="00124CDE">
        <w:rPr>
          <w:rFonts w:ascii="Helvetica" w:hAnsi="Helvetica"/>
          <w:sz w:val="22"/>
          <w:szCs w:val="22"/>
        </w:rPr>
        <w:t>.5</w:t>
      </w:r>
      <w:r w:rsidRPr="00124CDE">
        <w:rPr>
          <w:rFonts w:ascii="Helvetica" w:hAnsi="Helvetica"/>
          <w:sz w:val="22"/>
          <w:szCs w:val="22"/>
        </w:rPr>
        <w:t xml:space="preserve"> </w:t>
      </w:r>
      <w:proofErr w:type="spellStart"/>
      <w:r w:rsidRPr="00124CDE">
        <w:rPr>
          <w:rFonts w:ascii="Helvetica" w:hAnsi="Helvetica"/>
          <w:sz w:val="22"/>
          <w:szCs w:val="22"/>
        </w:rPr>
        <w:t>Atm</w:t>
      </w:r>
      <w:proofErr w:type="spellEnd"/>
      <w:r w:rsidRPr="00124CDE">
        <w:rPr>
          <w:rFonts w:ascii="Helvetica" w:hAnsi="Helvetica"/>
          <w:sz w:val="22"/>
          <w:szCs w:val="22"/>
        </w:rPr>
        <w:t xml:space="preserve">, fill the chamber with </w:t>
      </w:r>
      <w:r w:rsidRPr="00124CDE">
        <w:rPr>
          <w:rFonts w:ascii="Helvetica" w:hAnsi="Helvetica"/>
          <w:sz w:val="22"/>
          <w:szCs w:val="22"/>
        </w:rPr>
        <w:t>25</w:t>
      </w:r>
      <w:r w:rsidRPr="00124CDE">
        <w:rPr>
          <w:rFonts w:ascii="Helvetica" w:hAnsi="Helvetica"/>
          <w:sz w:val="22"/>
          <w:szCs w:val="22"/>
        </w:rPr>
        <w:t xml:space="preserve">% SF6 and </w:t>
      </w:r>
      <w:r w:rsidRPr="00124CDE">
        <w:rPr>
          <w:rFonts w:ascii="Helvetica" w:hAnsi="Helvetica"/>
          <w:sz w:val="22"/>
          <w:szCs w:val="22"/>
        </w:rPr>
        <w:t>75</w:t>
      </w:r>
      <w:r w:rsidRPr="00124CDE">
        <w:rPr>
          <w:rFonts w:ascii="Helvetica" w:hAnsi="Helvetica"/>
          <w:sz w:val="22"/>
          <w:szCs w:val="22"/>
        </w:rPr>
        <w:t xml:space="preserve">% air, then pump out </w:t>
      </w:r>
      <w:r w:rsidRPr="00124CDE">
        <w:rPr>
          <w:rFonts w:ascii="Helvetica" w:hAnsi="Helvetica"/>
          <w:sz w:val="22"/>
          <w:szCs w:val="22"/>
        </w:rPr>
        <w:t>2/3</w:t>
      </w:r>
      <w:r w:rsidRPr="00124CDE">
        <w:rPr>
          <w:rFonts w:ascii="Helvetica" w:hAnsi="Helvetica"/>
          <w:sz w:val="22"/>
          <w:szCs w:val="22"/>
        </w:rPr>
        <w:t xml:space="preserve">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F52467">
        <w:tc>
          <w:tcPr>
            <w:tcW w:w="3116" w:type="dxa"/>
          </w:tcPr>
          <w:p w14:paraId="52DE0407" w14:textId="77777777" w:rsidR="00EA5C22" w:rsidRPr="00124CDE" w:rsidRDefault="00EA5C22" w:rsidP="00F52467">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F52467">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F52467">
            <w:pPr>
              <w:jc w:val="center"/>
              <w:rPr>
                <w:rFonts w:ascii="Helvetica" w:hAnsi="Helvetica"/>
                <w:b/>
              </w:rPr>
            </w:pPr>
            <w:r w:rsidRPr="00124CDE">
              <w:rPr>
                <w:rFonts w:ascii="Helvetica" w:hAnsi="Helvetica"/>
                <w:b/>
              </w:rPr>
              <w:t>Air %</w:t>
            </w:r>
          </w:p>
        </w:tc>
      </w:tr>
      <w:tr w:rsidR="00EA5C22" w:rsidRPr="00124CDE" w14:paraId="2D9E5C64" w14:textId="77777777" w:rsidTr="00F52467">
        <w:tc>
          <w:tcPr>
            <w:tcW w:w="3116" w:type="dxa"/>
            <w:vAlign w:val="center"/>
          </w:tcPr>
          <w:p w14:paraId="0CABC516" w14:textId="77777777" w:rsidR="00EA5C22" w:rsidRPr="00124CDE" w:rsidRDefault="00EA5C22" w:rsidP="00F52467">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F52467">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F52467">
            <w:pPr>
              <w:jc w:val="center"/>
              <w:rPr>
                <w:rFonts w:ascii="Helvetica" w:hAnsi="Helvetica"/>
              </w:rPr>
            </w:pPr>
            <w:r w:rsidRPr="00124CDE">
              <w:rPr>
                <w:rFonts w:ascii="Helvetica" w:hAnsi="Helvetica"/>
              </w:rPr>
              <w:t>80%</w:t>
            </w:r>
          </w:p>
        </w:tc>
      </w:tr>
      <w:tr w:rsidR="00EA5C22" w:rsidRPr="00124CDE" w14:paraId="61AAEAAE" w14:textId="77777777" w:rsidTr="00F52467">
        <w:tc>
          <w:tcPr>
            <w:tcW w:w="3116" w:type="dxa"/>
            <w:vAlign w:val="center"/>
          </w:tcPr>
          <w:p w14:paraId="2F4B46AA" w14:textId="77777777" w:rsidR="00EA5C22" w:rsidRPr="00124CDE" w:rsidRDefault="00EA5C22" w:rsidP="00F52467">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F52467">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F52467">
            <w:pPr>
              <w:jc w:val="center"/>
              <w:rPr>
                <w:rFonts w:ascii="Helvetica" w:hAnsi="Helvetica"/>
              </w:rPr>
            </w:pPr>
            <w:r w:rsidRPr="00124CDE">
              <w:rPr>
                <w:rFonts w:ascii="Helvetica" w:hAnsi="Helvetica"/>
              </w:rPr>
              <w:t>65%</w:t>
            </w:r>
          </w:p>
        </w:tc>
      </w:tr>
      <w:tr w:rsidR="00EA5C22" w:rsidRPr="00124CDE" w14:paraId="0B581E90" w14:textId="77777777" w:rsidTr="00F52467">
        <w:tc>
          <w:tcPr>
            <w:tcW w:w="3116" w:type="dxa"/>
            <w:vAlign w:val="center"/>
          </w:tcPr>
          <w:p w14:paraId="74F9FAD0" w14:textId="77777777" w:rsidR="00EA5C22" w:rsidRPr="00124CDE" w:rsidRDefault="00EA5C22" w:rsidP="00F52467">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F52467">
            <w:pPr>
              <w:jc w:val="center"/>
              <w:rPr>
                <w:rFonts w:ascii="Helvetica" w:hAnsi="Helvetica"/>
              </w:rPr>
            </w:pPr>
            <w:r w:rsidRPr="00124CDE">
              <w:rPr>
                <w:rFonts w:ascii="Helvetica" w:hAnsi="Helvetica"/>
              </w:rPr>
              <w:t>50%</w:t>
            </w:r>
          </w:p>
        </w:tc>
      </w:tr>
      <w:tr w:rsidR="00EA5C22" w:rsidRPr="00124CDE" w14:paraId="0651BCB7" w14:textId="77777777" w:rsidTr="00F52467">
        <w:tc>
          <w:tcPr>
            <w:tcW w:w="3116" w:type="dxa"/>
            <w:vAlign w:val="center"/>
          </w:tcPr>
          <w:p w14:paraId="4E993249" w14:textId="77777777" w:rsidR="00EA5C22" w:rsidRPr="00124CDE" w:rsidRDefault="00EA5C22" w:rsidP="00F52467">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F52467">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F52467">
            <w:pPr>
              <w:jc w:val="center"/>
              <w:rPr>
                <w:rFonts w:ascii="Helvetica" w:hAnsi="Helvetica"/>
              </w:rPr>
            </w:pPr>
            <w:r w:rsidRPr="00124CDE">
              <w:rPr>
                <w:rFonts w:ascii="Helvetica" w:hAnsi="Helvetica"/>
              </w:rPr>
              <w:t>25%</w:t>
            </w:r>
          </w:p>
        </w:tc>
      </w:tr>
      <w:tr w:rsidR="00EA5C22" w:rsidRPr="00124CDE" w14:paraId="684ECC5D" w14:textId="77777777" w:rsidTr="00F52467">
        <w:tc>
          <w:tcPr>
            <w:tcW w:w="3116" w:type="dxa"/>
            <w:vAlign w:val="center"/>
          </w:tcPr>
          <w:p w14:paraId="08C170C1" w14:textId="77777777" w:rsidR="00EA5C22" w:rsidRPr="00124CDE" w:rsidRDefault="00EA5C22" w:rsidP="00F52467">
            <w:pPr>
              <w:jc w:val="center"/>
              <w:rPr>
                <w:rFonts w:ascii="Helvetica" w:hAnsi="Helvetica"/>
              </w:rPr>
            </w:pPr>
            <w:r w:rsidRPr="00124CDE">
              <w:rPr>
                <w:rFonts w:ascii="Helvetica" w:hAnsi="Helvetica"/>
              </w:rPr>
              <w:t xml:space="preserve">#5 w/ Vacuum (.66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000F5F67"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F52467">
            <w:pPr>
              <w:jc w:val="center"/>
              <w:rPr>
                <w:rFonts w:ascii="Helvetica" w:hAnsi="Helvetica"/>
              </w:rPr>
            </w:pPr>
            <w:r w:rsidRPr="00124CDE">
              <w:rPr>
                <w:rFonts w:ascii="Helvetica" w:hAnsi="Helvetica"/>
              </w:rPr>
              <w:t>50%</w:t>
            </w:r>
          </w:p>
        </w:tc>
      </w:tr>
      <w:tr w:rsidR="00EA5C22" w:rsidRPr="00124CDE" w14:paraId="15CAE37D" w14:textId="77777777" w:rsidTr="00F52467">
        <w:tc>
          <w:tcPr>
            <w:tcW w:w="3116" w:type="dxa"/>
            <w:vAlign w:val="center"/>
          </w:tcPr>
          <w:p w14:paraId="3202E9F9" w14:textId="77777777" w:rsidR="00EA5C22" w:rsidRPr="00124CDE" w:rsidRDefault="00EA5C22" w:rsidP="00F52467">
            <w:pPr>
              <w:jc w:val="center"/>
              <w:rPr>
                <w:rFonts w:ascii="Helvetica" w:hAnsi="Helvetica"/>
              </w:rPr>
            </w:pPr>
            <w:r w:rsidRPr="00124CDE">
              <w:rPr>
                <w:rFonts w:ascii="Helvetica" w:hAnsi="Helvetica"/>
              </w:rPr>
              <w:t xml:space="preserve">#6 w/ Vacuum (.50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34D6B54C"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F52467">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F</w:t>
      </w:r>
      <w:r w:rsidRPr="00124CDE">
        <w:rPr>
          <w:rFonts w:ascii="Helvetica" w:hAnsi="Helvetica"/>
          <w:i/>
          <w:sz w:val="44"/>
          <w:vertAlign w:val="subscript"/>
        </w:rPr>
        <w:t>vortex</w:t>
      </w:r>
      <w:proofErr w:type="spellEnd"/>
      <w:r w:rsidRPr="00124CDE">
        <w:rPr>
          <w:rFonts w:ascii="Helvetica" w:hAnsi="Helvetica"/>
          <w:i/>
          <w:sz w:val="44"/>
          <w:vertAlign w:val="subscript"/>
        </w:rPr>
        <w:t xml:space="preserve"> (torque)</w:t>
      </w:r>
      <w:r w:rsidRPr="00124CDE">
        <w:rPr>
          <w:rFonts w:ascii="Helvetica" w:hAnsi="Helvetica"/>
          <w:i/>
          <w:sz w:val="44"/>
        </w:rPr>
        <w:t xml:space="preserve"> = (</w:t>
      </w:r>
      <w:proofErr w:type="spellStart"/>
      <w:r w:rsidRPr="00124CDE">
        <w:rPr>
          <w:rFonts w:ascii="Helvetica" w:hAnsi="Helvetica"/>
          <w:i/>
          <w:sz w:val="44"/>
        </w:rPr>
        <w:t>m</w:t>
      </w:r>
      <w:r w:rsidRPr="00124CDE">
        <w:rPr>
          <w:rFonts w:ascii="Helvetica" w:hAnsi="Helvetica"/>
          <w:i/>
          <w:sz w:val="44"/>
          <w:vertAlign w:val="subscript"/>
        </w:rPr>
        <w:t>ping</w:t>
      </w:r>
      <w:proofErr w:type="spellEnd"/>
      <w:r w:rsidRPr="00124CDE">
        <w:rPr>
          <w:rFonts w:ascii="Helvetica" w:hAnsi="Helvetica"/>
          <w:i/>
          <w:sz w:val="44"/>
          <w:vertAlign w:val="subscript"/>
        </w:rPr>
        <w:t xml:space="preserve"> ping </w:t>
      </w:r>
      <w:proofErr w:type="gramStart"/>
      <w:r w:rsidRPr="00124CDE">
        <w:rPr>
          <w:rFonts w:ascii="Helvetica" w:hAnsi="Helvetica"/>
          <w:i/>
          <w:sz w:val="44"/>
          <w:vertAlign w:val="subscript"/>
        </w:rPr>
        <w:t>ball</w:t>
      </w:r>
      <w:r w:rsidRPr="00124CDE">
        <w:rPr>
          <w:rFonts w:ascii="Helvetica" w:hAnsi="Helvetica"/>
          <w:i/>
          <w:sz w:val="44"/>
        </w:rPr>
        <w:t>)(</w:t>
      </w:r>
      <w:proofErr w:type="spellStart"/>
      <w:proofErr w:type="gramEnd"/>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 xml:space="preserve"> = (</w:t>
      </w:r>
      <w:proofErr w:type="spellStart"/>
      <w:r w:rsidRPr="00124CDE">
        <w:rPr>
          <w:rFonts w:ascii="Helvetica" w:hAnsi="Helvetica"/>
          <w:i/>
          <w:sz w:val="44"/>
        </w:rPr>
        <w:t>r</w:t>
      </w:r>
      <w:r w:rsidRPr="00124CDE">
        <w:rPr>
          <w:rFonts w:ascii="Helvetica" w:hAnsi="Helvetica"/>
          <w:i/>
          <w:sz w:val="44"/>
          <w:vertAlign w:val="subscript"/>
        </w:rPr>
        <w:t>vortex</w:t>
      </w:r>
      <w:proofErr w:type="spellEnd"/>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w:t>
      </w:r>
      <w:proofErr w:type="gramStart"/>
      <w:r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w:t>
      </w:r>
      <w:proofErr w:type="gramEnd"/>
      <w:r w:rsidRPr="00124CDE">
        <w:rPr>
          <w:rFonts w:ascii="Helvetica" w:hAnsi="Helvetica" w:cs="Arial"/>
          <w:bCs/>
          <w:i/>
          <w:color w:val="222222"/>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roofErr w:type="spellEnd"/>
      <w:r w:rsidRPr="00124CDE">
        <w:rPr>
          <w:rFonts w:ascii="Helvetica" w:hAnsi="Helvetica"/>
          <w:i/>
          <w:sz w:val="44"/>
        </w:rPr>
        <w: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proofErr w:type="spellStart"/>
      <w:r w:rsidR="00C001E4"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Δθ</w:t>
      </w:r>
      <w:proofErr w:type="spellEnd"/>
      <w:proofErr w:type="gramStart"/>
      <w:r w:rsidRPr="00124CDE">
        <w:rPr>
          <w:rFonts w:ascii="Helvetica" w:eastAsia="Times New Roman" w:hAnsi="Helvetica" w:cs="Arial"/>
          <w:bCs/>
          <w:i/>
          <w:color w:val="222222"/>
          <w:sz w:val="44"/>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proofErr w:type="gramEnd"/>
      <w:r w:rsidRPr="00124CDE">
        <w:rPr>
          <w:rFonts w:ascii="Helvetica" w:eastAsia="Times New Roman" w:hAnsi="Helvetica" w:cs="Arial"/>
          <w:bCs/>
          <w:i/>
          <w:color w:val="222222"/>
          <w:sz w:val="44"/>
          <w:shd w:val="clear" w:color="auto" w:fill="FFFFFF"/>
        </w:rPr>
        <w:t>t</w:t>
      </w:r>
      <w:proofErr w:type="spellEnd"/>
      <w:r w:rsidRPr="00124CDE">
        <w:rPr>
          <w:rFonts w:ascii="Helvetica" w:eastAsia="Times New Roman" w:hAnsi="Helvetica" w:cs="Arial"/>
          <w:bCs/>
          <w:i/>
          <w:color w:val="222222"/>
          <w:sz w:val="44"/>
          <w:shd w:val="clear" w:color="auto" w:fill="FFFFFF"/>
        </w:rPr>
        <w:t>)</w:t>
      </w:r>
    </w:p>
    <w:p w14:paraId="3C7CB595" w14:textId="77777777" w:rsidR="00D718FE" w:rsidRPr="00124CDE" w:rsidRDefault="00D718FE" w:rsidP="006E4AB6">
      <w:pPr>
        <w:jc w:val="center"/>
        <w:rPr>
          <w:rFonts w:ascii="Helvetica" w:eastAsia="Times New Roman" w:hAnsi="Helvetica" w:cs="Arial"/>
          <w:bCs/>
          <w:i/>
          <w:color w:val="222222"/>
          <w:sz w:val="44"/>
          <w:shd w:val="clear" w:color="auto" w:fill="FFFFFF"/>
        </w:rPr>
      </w:pPr>
    </w:p>
    <w:p w14:paraId="4BE47E3D" w14:textId="6789D9DB"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w:t>
      </w:r>
      <w:r w:rsidRPr="00124CDE">
        <w:rPr>
          <w:rFonts w:ascii="Helvetica" w:hAnsi="Helvetica"/>
          <w:color w:val="000000" w:themeColor="text1"/>
          <w:sz w:val="22"/>
          <w:szCs w:val="22"/>
        </w:rPr>
        <w:t>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17CBBB16" w14:textId="77777777" w:rsidR="00D718FE" w:rsidRPr="00124CDE" w:rsidRDefault="00D718FE" w:rsidP="00D718FE">
      <w:pPr>
        <w:rPr>
          <w:rFonts w:ascii="Helvetica" w:hAnsi="Helvetica"/>
          <w:color w:val="000000" w:themeColor="text1"/>
          <w:sz w:val="22"/>
          <w:szCs w:val="22"/>
        </w:rPr>
      </w:pPr>
    </w:p>
    <w:p w14:paraId="174EFA49" w14:textId="04CC75FA"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w:t>
      </w:r>
      <w:r w:rsidRPr="00124CDE">
        <w:rPr>
          <w:rFonts w:ascii="Helvetica" w:hAnsi="Helvetica"/>
          <w:color w:val="000000" w:themeColor="text1"/>
          <w:sz w:val="22"/>
          <w:szCs w:val="22"/>
        </w:rPr>
        <w:t xml:space="preserve">” </w:t>
      </w:r>
      <w:r w:rsidRPr="00124CDE">
        <w:rPr>
          <w:rFonts w:ascii="Helvetica" w:hAnsi="Helvetica"/>
          <w:color w:val="000000" w:themeColor="text1"/>
          <w:sz w:val="16"/>
          <w:szCs w:val="22"/>
        </w:rPr>
        <w:t xml:space="preserve">- Cory Hofstad, </w:t>
      </w:r>
      <w:r w:rsidR="00124CDE">
        <w:rPr>
          <w:rFonts w:ascii="Helvetica" w:hAnsi="Helvetica"/>
          <w:color w:val="000000" w:themeColor="text1"/>
          <w:sz w:val="16"/>
          <w:szCs w:val="22"/>
        </w:rPr>
        <w:t>Vortex Plasma Theory</w:t>
      </w:r>
    </w:p>
    <w:p w14:paraId="48D028B8" w14:textId="77777777" w:rsidR="00EA5C22" w:rsidRPr="00124CDE" w:rsidRDefault="00EA5C22" w:rsidP="004760DE">
      <w:pPr>
        <w:rPr>
          <w:rFonts w:ascii="Helvetica" w:hAnsi="Helvetica"/>
        </w:rPr>
      </w:pPr>
    </w:p>
    <w:p w14:paraId="694E0E72" w14:textId="77777777" w:rsidR="00DD625E" w:rsidRPr="00124CDE" w:rsidRDefault="00DD625E" w:rsidP="004760DE">
      <w:pPr>
        <w:rPr>
          <w:rFonts w:ascii="Helvetica" w:hAnsi="Helvetica"/>
        </w:rPr>
      </w:pPr>
    </w:p>
    <w:p w14:paraId="728D2505" w14:textId="77777777" w:rsidR="00DD625E" w:rsidRPr="00124CDE" w:rsidRDefault="00DD625E" w:rsidP="004760DE">
      <w:pPr>
        <w:rPr>
          <w:rFonts w:ascii="Helvetica" w:hAnsi="Helvetica"/>
        </w:rPr>
      </w:pPr>
    </w:p>
    <w:p w14:paraId="2BD22974" w14:textId="77777777" w:rsidR="00DD625E" w:rsidRPr="00124CDE" w:rsidRDefault="00DD625E" w:rsidP="004760DE">
      <w:pPr>
        <w:rPr>
          <w:rFonts w:ascii="Helvetica" w:hAnsi="Helvetica"/>
        </w:rPr>
      </w:pPr>
    </w:p>
    <w:p w14:paraId="388D0BB3" w14:textId="77777777" w:rsidR="00DD625E" w:rsidRDefault="00DD625E" w:rsidP="004760DE">
      <w:pPr>
        <w:rPr>
          <w:rFonts w:ascii="Helvetica" w:hAnsi="Helvetica"/>
        </w:rPr>
      </w:pPr>
    </w:p>
    <w:p w14:paraId="738A9A30" w14:textId="77777777" w:rsidR="00124CDE" w:rsidRDefault="00124CDE" w:rsidP="004760DE">
      <w:pPr>
        <w:rPr>
          <w:rFonts w:ascii="Helvetica" w:hAnsi="Helvetica"/>
        </w:rPr>
      </w:pPr>
    </w:p>
    <w:p w14:paraId="274A2058" w14:textId="77777777" w:rsidR="00124CDE" w:rsidRDefault="00124CDE" w:rsidP="004760DE">
      <w:pPr>
        <w:rPr>
          <w:rFonts w:ascii="Helvetica" w:hAnsi="Helvetica"/>
        </w:rPr>
      </w:pPr>
    </w:p>
    <w:p w14:paraId="61C7A203" w14:textId="77777777" w:rsidR="00124CDE" w:rsidRDefault="00124CDE" w:rsidP="004760DE">
      <w:pPr>
        <w:rPr>
          <w:rFonts w:ascii="Helvetica" w:hAnsi="Helvetica"/>
        </w:rPr>
      </w:pPr>
    </w:p>
    <w:p w14:paraId="0D8C8998" w14:textId="77777777" w:rsidR="00F077C8" w:rsidRDefault="00F077C8" w:rsidP="004760DE">
      <w:pPr>
        <w:rPr>
          <w:rFonts w:ascii="Helvetica" w:hAnsi="Helvetica"/>
        </w:rPr>
      </w:pPr>
    </w:p>
    <w:p w14:paraId="638742C4" w14:textId="77777777" w:rsidR="00F077C8" w:rsidRPr="00124CDE" w:rsidRDefault="00F077C8"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F077C8">
      <w:pPr>
        <w:jc w:val="center"/>
        <w:rPr>
          <w:rFonts w:ascii="Helvetica" w:hAnsi="Helvetica"/>
          <w:b/>
        </w:rPr>
      </w:pPr>
      <w:r w:rsidRPr="00F077C8">
        <w:rPr>
          <w:rFonts w:ascii="Helvetica" w:hAnsi="Helvetica"/>
          <w:b/>
        </w:rPr>
        <w:lastRenderedPageBreak/>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Pr="00124CDE" w:rsidRDefault="002B47B3" w:rsidP="004760DE">
      <w:pPr>
        <w:rPr>
          <w:rFonts w:ascii="Helvetica" w:hAnsi="Helvetica"/>
        </w:rPr>
      </w:pPr>
    </w:p>
    <w:p w14:paraId="4761A3E7" w14:textId="77777777" w:rsidR="002B47B3" w:rsidRPr="00124CDE" w:rsidRDefault="002B47B3" w:rsidP="004760DE">
      <w:pPr>
        <w:rPr>
          <w:rFonts w:ascii="Helvetica" w:hAnsi="Helvetica"/>
        </w:rPr>
      </w:pPr>
    </w:p>
    <w:p w14:paraId="07D9B894" w14:textId="77777777" w:rsidR="002B47B3" w:rsidRPr="00124CDE" w:rsidRDefault="002B47B3" w:rsidP="004760DE">
      <w:pPr>
        <w:rPr>
          <w:rFonts w:ascii="Helvetica" w:hAnsi="Helvetica"/>
        </w:rPr>
      </w:pPr>
    </w:p>
    <w:p w14:paraId="468AA935" w14:textId="77777777" w:rsidR="002B47B3" w:rsidRPr="00124CDE" w:rsidRDefault="002B47B3" w:rsidP="004760DE">
      <w:pPr>
        <w:rPr>
          <w:rFonts w:ascii="Helvetica" w:hAnsi="Helvetica"/>
        </w:rPr>
      </w:pPr>
    </w:p>
    <w:p w14:paraId="508A2CDF" w14:textId="77777777" w:rsidR="002B47B3" w:rsidRPr="00124CDE" w:rsidRDefault="002B47B3" w:rsidP="004760DE">
      <w:pPr>
        <w:rPr>
          <w:rFonts w:ascii="Helvetica" w:hAnsi="Helvetica"/>
        </w:rPr>
      </w:pPr>
    </w:p>
    <w:p w14:paraId="5FE83FF3" w14:textId="77777777" w:rsidR="002B47B3" w:rsidRPr="00124CDE" w:rsidRDefault="002B47B3" w:rsidP="004760DE">
      <w:pPr>
        <w:rPr>
          <w:rFonts w:ascii="Helvetica" w:hAnsi="Helvetica"/>
        </w:rPr>
      </w:pPr>
    </w:p>
    <w:p w14:paraId="6BEA3E6B" w14:textId="77777777" w:rsidR="002B47B3" w:rsidRPr="00124CDE" w:rsidRDefault="002B47B3" w:rsidP="004760DE">
      <w:pPr>
        <w:rPr>
          <w:rFonts w:ascii="Helvetica" w:hAnsi="Helvetica"/>
        </w:rPr>
      </w:pPr>
    </w:p>
    <w:p w14:paraId="1469735A" w14:textId="77777777" w:rsidR="002B47B3" w:rsidRPr="00124CDE" w:rsidRDefault="002B47B3" w:rsidP="004760DE">
      <w:pPr>
        <w:rPr>
          <w:rFonts w:ascii="Helvetica" w:hAnsi="Helvetica"/>
        </w:rPr>
      </w:pPr>
    </w:p>
    <w:p w14:paraId="2C7B0D80" w14:textId="77777777" w:rsidR="002B47B3" w:rsidRPr="00124CDE" w:rsidRDefault="002B47B3" w:rsidP="004760DE">
      <w:pPr>
        <w:rPr>
          <w:rFonts w:ascii="Helvetica" w:hAnsi="Helvetica"/>
        </w:rPr>
      </w:pPr>
    </w:p>
    <w:p w14:paraId="07C1BE1F" w14:textId="77777777" w:rsidR="002B47B3" w:rsidRPr="00124CDE" w:rsidRDefault="002B47B3" w:rsidP="004760DE">
      <w:pPr>
        <w:rPr>
          <w:rFonts w:ascii="Helvetica" w:hAnsi="Helvetica"/>
        </w:rPr>
      </w:pPr>
    </w:p>
    <w:p w14:paraId="2EA75DD7" w14:textId="77777777" w:rsidR="002B47B3" w:rsidRPr="00124CDE" w:rsidRDefault="002B47B3" w:rsidP="004760DE">
      <w:pPr>
        <w:rPr>
          <w:rFonts w:ascii="Helvetica" w:hAnsi="Helvetica"/>
        </w:rPr>
      </w:pPr>
    </w:p>
    <w:p w14:paraId="65C7CBE2" w14:textId="77777777" w:rsidR="002B47B3" w:rsidRDefault="002B47B3" w:rsidP="004760DE">
      <w:pPr>
        <w:rPr>
          <w:rFonts w:ascii="Helvetica" w:hAnsi="Helvetica"/>
        </w:rPr>
      </w:pPr>
    </w:p>
    <w:p w14:paraId="429F4952" w14:textId="77777777" w:rsidR="00124CDE" w:rsidRDefault="00124CDE" w:rsidP="004760DE">
      <w:pPr>
        <w:rPr>
          <w:rFonts w:ascii="Helvetica" w:hAnsi="Helvetica"/>
        </w:rPr>
      </w:pPr>
    </w:p>
    <w:p w14:paraId="57193C08" w14:textId="77777777" w:rsidR="00F077C8" w:rsidRDefault="00F077C8" w:rsidP="004760DE">
      <w:pPr>
        <w:rPr>
          <w:rFonts w:ascii="Helvetica" w:hAnsi="Helvetica"/>
        </w:rPr>
      </w:pPr>
    </w:p>
    <w:p w14:paraId="73CCAEC5" w14:textId="77777777" w:rsidR="00124CDE" w:rsidRPr="00124CDE" w:rsidRDefault="00124CDE" w:rsidP="004760DE">
      <w:pPr>
        <w:rPr>
          <w:rFonts w:ascii="Helvetica" w:hAnsi="Helvetica"/>
        </w:rPr>
      </w:pPr>
    </w:p>
    <w:p w14:paraId="3CE58195" w14:textId="77777777" w:rsidR="002B47B3" w:rsidRPr="00124CDE" w:rsidRDefault="002B47B3" w:rsidP="004760DE">
      <w:pPr>
        <w:rPr>
          <w:rFonts w:ascii="Helvetica" w:hAnsi="Helvetica"/>
        </w:rPr>
      </w:pPr>
    </w:p>
    <w:p w14:paraId="72AF64CF" w14:textId="77777777" w:rsidR="006E4AB6" w:rsidRPr="00124CDE" w:rsidRDefault="006E4AB6" w:rsidP="004760DE">
      <w:pPr>
        <w:rPr>
          <w:rFonts w:ascii="Helvetica" w:hAnsi="Helvetica"/>
          <w:b/>
          <w:sz w:val="28"/>
        </w:rPr>
      </w:pPr>
    </w:p>
    <w:p w14:paraId="4DBB4B3D" w14:textId="24AC76B5" w:rsidR="006E4AB6" w:rsidRPr="00F077C8" w:rsidRDefault="003D1E21" w:rsidP="00F077C8">
      <w:pPr>
        <w:jc w:val="center"/>
        <w:rPr>
          <w:rFonts w:ascii="Helvetica" w:hAnsi="Helvetica"/>
          <w:b/>
          <w:sz w:val="28"/>
          <w:szCs w:val="28"/>
        </w:rPr>
      </w:pPr>
      <w:r w:rsidRPr="00F077C8">
        <w:rPr>
          <w:rFonts w:ascii="Helvetica" w:hAnsi="Helvetica"/>
          <w:b/>
          <w:sz w:val="28"/>
          <w:szCs w:val="28"/>
        </w:rPr>
        <w:lastRenderedPageBreak/>
        <w:t>Methods, Part 4: Create Plasma Vortex Using Xenon and Sound</w:t>
      </w:r>
    </w:p>
    <w:p w14:paraId="6227160B" w14:textId="77777777" w:rsidR="009E4AB5" w:rsidRPr="00124CDE" w:rsidRDefault="009E4AB5" w:rsidP="004760DE">
      <w:pPr>
        <w:rPr>
          <w:rFonts w:ascii="Helvetica" w:hAnsi="Helvetica"/>
          <w:b/>
          <w:sz w:val="28"/>
        </w:rPr>
      </w:pPr>
    </w:p>
    <w:p w14:paraId="2D256ED0" w14:textId="6F207FD9" w:rsidR="008C4598" w:rsidRPr="00124CDE" w:rsidRDefault="00661B62" w:rsidP="00661B62">
      <w:pPr>
        <w:rPr>
          <w:rFonts w:ascii="Helvetica" w:hAnsi="Helvetica"/>
          <w:color w:val="000000" w:themeColor="text1"/>
          <w:sz w:val="22"/>
          <w:szCs w:val="22"/>
        </w:rPr>
      </w:pPr>
      <w:r w:rsidRPr="00124CDE">
        <w:rPr>
          <w:rFonts w:ascii="Helvetica" w:hAnsi="Helvetica"/>
          <w:color w:val="000000" w:themeColor="text1"/>
          <w:sz w:val="22"/>
          <w:szCs w:val="22"/>
        </w:rPr>
        <w:t xml:space="preserve">Once </w:t>
      </w:r>
      <w:r w:rsidR="008C4598" w:rsidRPr="00124CDE">
        <w:rPr>
          <w:rFonts w:ascii="Helvetica" w:hAnsi="Helvetica"/>
          <w:color w:val="000000" w:themeColor="text1"/>
          <w:sz w:val="22"/>
          <w:szCs w:val="22"/>
        </w:rPr>
        <w:t>the needed conditions for a stable vortex</w:t>
      </w:r>
      <w:r w:rsidRPr="00124CDE">
        <w:rPr>
          <w:rFonts w:ascii="Helvetica" w:hAnsi="Helvetica"/>
          <w:color w:val="000000" w:themeColor="text1"/>
          <w:sz w:val="22"/>
          <w:szCs w:val="22"/>
        </w:rPr>
        <w:t xml:space="preserve"> have</w:t>
      </w:r>
      <w:r w:rsidR="008C4598" w:rsidRPr="00124CDE">
        <w:rPr>
          <w:rFonts w:ascii="Helvetica" w:hAnsi="Helvetica"/>
          <w:color w:val="000000" w:themeColor="text1"/>
          <w:sz w:val="22"/>
          <w:szCs w:val="22"/>
        </w:rPr>
        <w:t xml:space="preserve"> been</w:t>
      </w:r>
      <w:r w:rsidRPr="00124CDE">
        <w:rPr>
          <w:rFonts w:ascii="Helvetica" w:hAnsi="Helvetica"/>
          <w:color w:val="000000" w:themeColor="text1"/>
          <w:sz w:val="22"/>
          <w:szCs w:val="22"/>
        </w:rPr>
        <w:t xml:space="preserve"> obtained and recorded</w:t>
      </w:r>
      <w:r w:rsidR="008C4598" w:rsidRPr="00124CDE">
        <w:rPr>
          <w:rFonts w:ascii="Helvetica" w:hAnsi="Helvetica"/>
          <w:color w:val="000000" w:themeColor="text1"/>
          <w:sz w:val="22"/>
          <w:szCs w:val="22"/>
        </w:rPr>
        <w:t xml:space="preserve"> using</w:t>
      </w:r>
      <w:r w:rsidRPr="00124CDE">
        <w:rPr>
          <w:rFonts w:ascii="Helvetica" w:hAnsi="Helvetica"/>
          <w:color w:val="000000" w:themeColor="text1"/>
          <w:sz w:val="22"/>
          <w:szCs w:val="22"/>
        </w:rPr>
        <w:t xml:space="preserve"> </w:t>
      </w:r>
      <w:r w:rsidR="008C4598" w:rsidRPr="00124CDE">
        <w:rPr>
          <w:rFonts w:ascii="Helvetica" w:hAnsi="Helvetica"/>
          <w:color w:val="000000" w:themeColor="text1"/>
          <w:sz w:val="22"/>
          <w:szCs w:val="22"/>
        </w:rPr>
        <w:t>calibrated sound frequencies from Part 2, and Part 3, data will be used to induce a vortex in Xenon gas which will be excited by external electrode to create a plasma state.</w:t>
      </w:r>
    </w:p>
    <w:p w14:paraId="68EB10A4" w14:textId="77777777" w:rsidR="00665CAF" w:rsidRPr="00124CDE" w:rsidRDefault="00665CAF" w:rsidP="00661B62">
      <w:pPr>
        <w:rPr>
          <w:rFonts w:ascii="Helvetica" w:hAnsi="Helvetica"/>
          <w:sz w:val="22"/>
          <w:szCs w:val="22"/>
        </w:rPr>
      </w:pPr>
    </w:p>
    <w:p w14:paraId="1CEA5BEA" w14:textId="4A2E02C1" w:rsidR="00665CAF" w:rsidRPr="00124CDE" w:rsidRDefault="00665CAF" w:rsidP="00661B62">
      <w:pPr>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Fill SHM Chamber with Desired pressure and concentration of Xenon gas.</w:t>
      </w:r>
    </w:p>
    <w:p w14:paraId="73D00A7F" w14:textId="77777777" w:rsidR="006974F9" w:rsidRPr="00124CDE" w:rsidRDefault="006974F9" w:rsidP="00661B62">
      <w:pPr>
        <w:rPr>
          <w:rFonts w:ascii="Helvetica" w:hAnsi="Helvetica"/>
          <w:sz w:val="22"/>
          <w:szCs w:val="22"/>
        </w:rPr>
      </w:pPr>
    </w:p>
    <w:p w14:paraId="5D523CBC" w14:textId="253FFA3B" w:rsidR="006974F9" w:rsidRPr="00124CDE" w:rsidRDefault="00422C5B" w:rsidP="006974F9">
      <w:pPr>
        <w:jc w:val="center"/>
        <w:rPr>
          <w:rFonts w:ascii="Helvetica" w:hAnsi="Helvetica"/>
          <w:i/>
          <w:color w:val="000000" w:themeColor="text1"/>
          <w:sz w:val="22"/>
          <w:szCs w:val="22"/>
        </w:rPr>
      </w:pPr>
      <w:r>
        <w:rPr>
          <w:rFonts w:ascii="Helvetica" w:hAnsi="Helvetica"/>
          <w:i/>
          <w:color w:val="000000" w:themeColor="text1"/>
          <w:sz w:val="22"/>
          <w:szCs w:val="22"/>
        </w:rPr>
        <w:t>“</w:t>
      </w:r>
      <w:r w:rsidR="006974F9" w:rsidRPr="00124CDE">
        <w:rPr>
          <w:rFonts w:ascii="Helvetica" w:hAnsi="Helvetica"/>
          <w:i/>
          <w:color w:val="000000" w:themeColor="text1"/>
          <w:sz w:val="22"/>
          <w:szCs w:val="22"/>
        </w:rPr>
        <w:t>Start Low, Add More Approach</w:t>
      </w:r>
      <w:r>
        <w:rPr>
          <w:rFonts w:ascii="Helvetica" w:hAnsi="Helvetica"/>
          <w:i/>
          <w:color w:val="000000" w:themeColor="text1"/>
          <w:sz w:val="22"/>
          <w:szCs w:val="22"/>
        </w:rPr>
        <w:t>”</w:t>
      </w:r>
      <w:bookmarkStart w:id="0" w:name="_GoBack"/>
      <w:bookmarkEnd w:id="0"/>
    </w:p>
    <w:p w14:paraId="0F2F997C" w14:textId="77777777" w:rsidR="006974F9" w:rsidRPr="00124CDE" w:rsidRDefault="006974F9" w:rsidP="006974F9">
      <w:pPr>
        <w:jc w:val="center"/>
        <w:rPr>
          <w:rFonts w:ascii="Helvetica" w:hAnsi="Helvetica"/>
          <w:b/>
          <w:color w:val="000000" w:themeColor="text1"/>
          <w:sz w:val="22"/>
          <w:szCs w:val="22"/>
        </w:rPr>
      </w:pPr>
    </w:p>
    <w:p w14:paraId="36F0D835" w14:textId="088E1FD6" w:rsidR="006974F9" w:rsidRPr="00124CDE" w:rsidRDefault="006974F9" w:rsidP="006974F9">
      <w:pPr>
        <w:rPr>
          <w:rFonts w:ascii="Helvetica" w:hAnsi="Helvetica"/>
          <w:color w:val="000000" w:themeColor="text1"/>
          <w:sz w:val="22"/>
          <w:szCs w:val="22"/>
        </w:rPr>
      </w:pPr>
      <w:r w:rsidRPr="00124CDE">
        <w:rPr>
          <w:rFonts w:ascii="Helvetica" w:hAnsi="Helvetica"/>
          <w:color w:val="000000" w:themeColor="text1"/>
          <w:sz w:val="22"/>
          <w:szCs w:val="22"/>
        </w:rPr>
        <w:t>This portion of the experiment will start with the lowest concentration and lowest pressure combinations which achieved vortex formations in step 3. Starting with lower concentrations and lower pressures will allow for incremental amounts of Xenon gas to be added to the testing environment without risking the chance of trying to remove expensive Xenon gas to lower levels.</w:t>
      </w:r>
      <w:r w:rsidRPr="00124CDE">
        <w:rPr>
          <w:rFonts w:ascii="Helvetica" w:hAnsi="Helvetica"/>
          <w:color w:val="000000" w:themeColor="text1"/>
          <w:sz w:val="22"/>
          <w:szCs w:val="22"/>
        </w:rPr>
        <w:t xml:space="preserve"> At this stage of experimentation, an experimental Xenon lamp will be created which will be oscillated using SHM.</w:t>
      </w:r>
    </w:p>
    <w:p w14:paraId="50A32FE9" w14:textId="77777777" w:rsidR="006974F9" w:rsidRPr="00124CDE" w:rsidRDefault="006974F9" w:rsidP="006974F9">
      <w:pPr>
        <w:rPr>
          <w:rFonts w:ascii="Helvetica" w:hAnsi="Helvetica"/>
          <w:color w:val="000000" w:themeColor="text1"/>
          <w:sz w:val="22"/>
          <w:szCs w:val="22"/>
        </w:rPr>
      </w:pPr>
    </w:p>
    <w:p w14:paraId="1F71E280"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The following data table will be created for every</w:t>
      </w:r>
    </w:p>
    <w:p w14:paraId="6F0B0EB5"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concentration &amp; pressure combination tested.</w:t>
      </w:r>
    </w:p>
    <w:tbl>
      <w:tblPr>
        <w:tblStyle w:val="TableGrid"/>
        <w:tblW w:w="9434" w:type="dxa"/>
        <w:tblLook w:val="04A0" w:firstRow="1" w:lastRow="0" w:firstColumn="1" w:lastColumn="0" w:noHBand="0" w:noVBand="1"/>
      </w:tblPr>
      <w:tblGrid>
        <w:gridCol w:w="2306"/>
        <w:gridCol w:w="2244"/>
        <w:gridCol w:w="2442"/>
        <w:gridCol w:w="2442"/>
      </w:tblGrid>
      <w:tr w:rsidR="006974F9" w:rsidRPr="00124CDE" w14:paraId="2D5C2A10" w14:textId="77777777" w:rsidTr="00F52467">
        <w:trPr>
          <w:trHeight w:val="235"/>
        </w:trPr>
        <w:tc>
          <w:tcPr>
            <w:tcW w:w="2306" w:type="dxa"/>
            <w:vAlign w:val="center"/>
          </w:tcPr>
          <w:p w14:paraId="1640172A"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State</w:t>
            </w:r>
          </w:p>
        </w:tc>
        <w:tc>
          <w:tcPr>
            <w:tcW w:w="2244" w:type="dxa"/>
            <w:vAlign w:val="center"/>
          </w:tcPr>
          <w:p w14:paraId="33C55ED4"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Temp K</w:t>
            </w:r>
          </w:p>
        </w:tc>
        <w:tc>
          <w:tcPr>
            <w:tcW w:w="2442" w:type="dxa"/>
            <w:vAlign w:val="center"/>
          </w:tcPr>
          <w:p w14:paraId="35D3CA2D"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 xml:space="preserve">Total Pressure </w:t>
            </w:r>
            <w:proofErr w:type="spellStart"/>
            <w:r w:rsidRPr="00124CDE">
              <w:rPr>
                <w:rFonts w:ascii="Helvetica" w:hAnsi="Helvetica"/>
                <w:color w:val="000000" w:themeColor="text1"/>
                <w:sz w:val="22"/>
                <w:szCs w:val="22"/>
              </w:rPr>
              <w:t>Atm</w:t>
            </w:r>
            <w:proofErr w:type="spellEnd"/>
          </w:p>
        </w:tc>
        <w:tc>
          <w:tcPr>
            <w:tcW w:w="2442" w:type="dxa"/>
          </w:tcPr>
          <w:p w14:paraId="18FFEE0D"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 xml:space="preserve">Partial Pressure </w:t>
            </w:r>
            <w:proofErr w:type="spellStart"/>
            <w:r w:rsidRPr="00124CDE">
              <w:rPr>
                <w:rFonts w:ascii="Helvetica" w:hAnsi="Helvetica"/>
                <w:color w:val="000000" w:themeColor="text1"/>
                <w:sz w:val="22"/>
                <w:szCs w:val="22"/>
              </w:rPr>
              <w:t>Xe</w:t>
            </w:r>
            <w:proofErr w:type="spellEnd"/>
          </w:p>
        </w:tc>
      </w:tr>
      <w:tr w:rsidR="006974F9" w:rsidRPr="00124CDE" w14:paraId="6FE7DDE9" w14:textId="77777777" w:rsidTr="00F52467">
        <w:trPr>
          <w:trHeight w:val="400"/>
        </w:trPr>
        <w:tc>
          <w:tcPr>
            <w:tcW w:w="2306" w:type="dxa"/>
          </w:tcPr>
          <w:p w14:paraId="43C66A46"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at rest</w:t>
            </w:r>
          </w:p>
        </w:tc>
        <w:tc>
          <w:tcPr>
            <w:tcW w:w="2244" w:type="dxa"/>
          </w:tcPr>
          <w:p w14:paraId="2DE7DDB1" w14:textId="77777777" w:rsidR="006974F9" w:rsidRPr="00124CDE" w:rsidRDefault="006974F9" w:rsidP="00F52467">
            <w:pPr>
              <w:rPr>
                <w:rFonts w:ascii="Helvetica" w:hAnsi="Helvetica"/>
                <w:color w:val="000000" w:themeColor="text1"/>
                <w:sz w:val="22"/>
                <w:szCs w:val="22"/>
              </w:rPr>
            </w:pPr>
          </w:p>
        </w:tc>
        <w:tc>
          <w:tcPr>
            <w:tcW w:w="2442" w:type="dxa"/>
          </w:tcPr>
          <w:p w14:paraId="3330961C" w14:textId="77777777" w:rsidR="006974F9" w:rsidRPr="00124CDE" w:rsidRDefault="006974F9" w:rsidP="00F52467">
            <w:pPr>
              <w:rPr>
                <w:rFonts w:ascii="Helvetica" w:hAnsi="Helvetica"/>
                <w:color w:val="000000" w:themeColor="text1"/>
                <w:sz w:val="22"/>
                <w:szCs w:val="22"/>
              </w:rPr>
            </w:pPr>
          </w:p>
        </w:tc>
        <w:tc>
          <w:tcPr>
            <w:tcW w:w="2442" w:type="dxa"/>
          </w:tcPr>
          <w:p w14:paraId="69FB7C99" w14:textId="77777777" w:rsidR="006974F9" w:rsidRPr="00124CDE" w:rsidRDefault="006974F9" w:rsidP="00F52467">
            <w:pPr>
              <w:rPr>
                <w:rFonts w:ascii="Helvetica" w:hAnsi="Helvetica"/>
                <w:color w:val="000000" w:themeColor="text1"/>
                <w:sz w:val="22"/>
                <w:szCs w:val="22"/>
              </w:rPr>
            </w:pPr>
          </w:p>
        </w:tc>
      </w:tr>
      <w:tr w:rsidR="006974F9" w:rsidRPr="00124CDE" w14:paraId="742B4E4C" w14:textId="77777777" w:rsidTr="00F52467">
        <w:trPr>
          <w:trHeight w:val="470"/>
        </w:trPr>
        <w:tc>
          <w:tcPr>
            <w:tcW w:w="2306" w:type="dxa"/>
          </w:tcPr>
          <w:p w14:paraId="2D3915CD"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under SHM</w:t>
            </w:r>
          </w:p>
        </w:tc>
        <w:tc>
          <w:tcPr>
            <w:tcW w:w="2244" w:type="dxa"/>
          </w:tcPr>
          <w:p w14:paraId="02063184" w14:textId="77777777" w:rsidR="006974F9" w:rsidRPr="00124CDE" w:rsidRDefault="006974F9" w:rsidP="00F52467">
            <w:pPr>
              <w:rPr>
                <w:rFonts w:ascii="Helvetica" w:hAnsi="Helvetica"/>
                <w:color w:val="000000" w:themeColor="text1"/>
                <w:sz w:val="22"/>
                <w:szCs w:val="22"/>
              </w:rPr>
            </w:pPr>
          </w:p>
        </w:tc>
        <w:tc>
          <w:tcPr>
            <w:tcW w:w="2442" w:type="dxa"/>
          </w:tcPr>
          <w:p w14:paraId="42A658D7" w14:textId="77777777" w:rsidR="006974F9" w:rsidRPr="00124CDE" w:rsidRDefault="006974F9" w:rsidP="00F52467">
            <w:pPr>
              <w:rPr>
                <w:rFonts w:ascii="Helvetica" w:hAnsi="Helvetica"/>
                <w:color w:val="000000" w:themeColor="text1"/>
                <w:sz w:val="22"/>
                <w:szCs w:val="22"/>
              </w:rPr>
            </w:pPr>
          </w:p>
        </w:tc>
        <w:tc>
          <w:tcPr>
            <w:tcW w:w="2442" w:type="dxa"/>
          </w:tcPr>
          <w:p w14:paraId="02AAF951" w14:textId="77777777" w:rsidR="006974F9" w:rsidRPr="00124CDE" w:rsidRDefault="006974F9" w:rsidP="00F52467">
            <w:pPr>
              <w:rPr>
                <w:rFonts w:ascii="Helvetica" w:hAnsi="Helvetica"/>
                <w:color w:val="000000" w:themeColor="text1"/>
                <w:sz w:val="22"/>
                <w:szCs w:val="22"/>
              </w:rPr>
            </w:pPr>
          </w:p>
        </w:tc>
      </w:tr>
      <w:tr w:rsidR="006974F9" w:rsidRPr="00124CDE" w14:paraId="77C9B951" w14:textId="77777777" w:rsidTr="00F52467">
        <w:trPr>
          <w:trHeight w:val="470"/>
        </w:trPr>
        <w:tc>
          <w:tcPr>
            <w:tcW w:w="2306" w:type="dxa"/>
          </w:tcPr>
          <w:p w14:paraId="3C67AA74"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at rest</w:t>
            </w:r>
          </w:p>
        </w:tc>
        <w:tc>
          <w:tcPr>
            <w:tcW w:w="2244" w:type="dxa"/>
          </w:tcPr>
          <w:p w14:paraId="700303D2" w14:textId="77777777" w:rsidR="006974F9" w:rsidRPr="00124CDE" w:rsidRDefault="006974F9" w:rsidP="00F52467">
            <w:pPr>
              <w:rPr>
                <w:rFonts w:ascii="Helvetica" w:hAnsi="Helvetica"/>
                <w:color w:val="000000" w:themeColor="text1"/>
                <w:sz w:val="22"/>
                <w:szCs w:val="22"/>
              </w:rPr>
            </w:pPr>
          </w:p>
        </w:tc>
        <w:tc>
          <w:tcPr>
            <w:tcW w:w="2442" w:type="dxa"/>
          </w:tcPr>
          <w:p w14:paraId="3EB68DC5" w14:textId="77777777" w:rsidR="006974F9" w:rsidRPr="00124CDE" w:rsidRDefault="006974F9" w:rsidP="00F52467">
            <w:pPr>
              <w:rPr>
                <w:rFonts w:ascii="Helvetica" w:hAnsi="Helvetica"/>
                <w:color w:val="000000" w:themeColor="text1"/>
                <w:sz w:val="22"/>
                <w:szCs w:val="22"/>
              </w:rPr>
            </w:pPr>
          </w:p>
        </w:tc>
        <w:tc>
          <w:tcPr>
            <w:tcW w:w="2442" w:type="dxa"/>
          </w:tcPr>
          <w:p w14:paraId="7C69896B" w14:textId="77777777" w:rsidR="006974F9" w:rsidRPr="00124CDE" w:rsidRDefault="006974F9" w:rsidP="00F52467">
            <w:pPr>
              <w:rPr>
                <w:rFonts w:ascii="Helvetica" w:hAnsi="Helvetica"/>
                <w:color w:val="000000" w:themeColor="text1"/>
                <w:sz w:val="22"/>
                <w:szCs w:val="22"/>
              </w:rPr>
            </w:pPr>
          </w:p>
        </w:tc>
      </w:tr>
      <w:tr w:rsidR="006974F9" w:rsidRPr="00124CDE" w14:paraId="14574A74" w14:textId="77777777" w:rsidTr="00F52467">
        <w:trPr>
          <w:trHeight w:val="470"/>
        </w:trPr>
        <w:tc>
          <w:tcPr>
            <w:tcW w:w="2306" w:type="dxa"/>
          </w:tcPr>
          <w:p w14:paraId="10D7448D"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under SHM</w:t>
            </w:r>
          </w:p>
        </w:tc>
        <w:tc>
          <w:tcPr>
            <w:tcW w:w="2244" w:type="dxa"/>
          </w:tcPr>
          <w:p w14:paraId="2D6D8CE5" w14:textId="77777777" w:rsidR="006974F9" w:rsidRPr="00124CDE" w:rsidRDefault="006974F9" w:rsidP="00F52467">
            <w:pPr>
              <w:rPr>
                <w:rFonts w:ascii="Helvetica" w:hAnsi="Helvetica"/>
                <w:color w:val="000000" w:themeColor="text1"/>
                <w:sz w:val="22"/>
                <w:szCs w:val="22"/>
              </w:rPr>
            </w:pPr>
          </w:p>
        </w:tc>
        <w:tc>
          <w:tcPr>
            <w:tcW w:w="2442" w:type="dxa"/>
          </w:tcPr>
          <w:p w14:paraId="5EC30575" w14:textId="77777777" w:rsidR="006974F9" w:rsidRPr="00124CDE" w:rsidRDefault="006974F9" w:rsidP="00F52467">
            <w:pPr>
              <w:rPr>
                <w:rFonts w:ascii="Helvetica" w:hAnsi="Helvetica"/>
                <w:color w:val="000000" w:themeColor="text1"/>
                <w:sz w:val="22"/>
                <w:szCs w:val="22"/>
              </w:rPr>
            </w:pPr>
          </w:p>
        </w:tc>
        <w:tc>
          <w:tcPr>
            <w:tcW w:w="2442" w:type="dxa"/>
          </w:tcPr>
          <w:p w14:paraId="7AB5324A" w14:textId="77777777" w:rsidR="006974F9" w:rsidRPr="00124CDE" w:rsidRDefault="006974F9" w:rsidP="00F52467">
            <w:pPr>
              <w:rPr>
                <w:rFonts w:ascii="Helvetica" w:hAnsi="Helvetica"/>
                <w:color w:val="000000" w:themeColor="text1"/>
                <w:sz w:val="22"/>
                <w:szCs w:val="22"/>
              </w:rPr>
            </w:pPr>
          </w:p>
        </w:tc>
      </w:tr>
    </w:tbl>
    <w:p w14:paraId="016506FE" w14:textId="77777777" w:rsidR="00140943" w:rsidRPr="00124CDE" w:rsidRDefault="00140943" w:rsidP="00661B62">
      <w:pPr>
        <w:rPr>
          <w:rFonts w:ascii="Helvetica" w:hAnsi="Helvetica"/>
        </w:rPr>
      </w:pPr>
    </w:p>
    <w:p w14:paraId="5BBC9000" w14:textId="77777777" w:rsidR="00665CAF" w:rsidRPr="00124CDE" w:rsidRDefault="00665CAF" w:rsidP="00661B62">
      <w:pPr>
        <w:rPr>
          <w:rFonts w:ascii="Helvetica" w:hAnsi="Helvetica"/>
          <w:sz w:val="22"/>
          <w:szCs w:val="22"/>
        </w:rPr>
      </w:pPr>
    </w:p>
    <w:p w14:paraId="6BED251E" w14:textId="3B767331" w:rsidR="00665CAF" w:rsidRPr="00124CDE" w:rsidRDefault="00665CAF" w:rsidP="00661B62">
      <w:pPr>
        <w:rPr>
          <w:rFonts w:ascii="Helvetica" w:hAnsi="Helvetica"/>
          <w:b/>
          <w:sz w:val="22"/>
          <w:szCs w:val="22"/>
        </w:rPr>
      </w:pPr>
      <w:r w:rsidRPr="00124CDE">
        <w:rPr>
          <w:rFonts w:ascii="Helvetica" w:hAnsi="Helvetica"/>
          <w:b/>
          <w:sz w:val="22"/>
          <w:szCs w:val="22"/>
        </w:rPr>
        <w:t xml:space="preserve">Step 2: </w:t>
      </w:r>
      <w:r w:rsidRPr="00124CDE">
        <w:rPr>
          <w:rFonts w:ascii="Helvetica" w:hAnsi="Helvetica"/>
          <w:sz w:val="22"/>
          <w:szCs w:val="22"/>
        </w:rPr>
        <w:t>Begin oscillation of Xenon gas to induce a vortex</w:t>
      </w:r>
    </w:p>
    <w:p w14:paraId="21235AB3" w14:textId="77777777" w:rsidR="00661B62" w:rsidRPr="00124CDE" w:rsidRDefault="00661B62" w:rsidP="00661B62">
      <w:pPr>
        <w:rPr>
          <w:rFonts w:ascii="Helvetica" w:hAnsi="Helvetica"/>
          <w:sz w:val="22"/>
          <w:szCs w:val="22"/>
        </w:rPr>
      </w:pPr>
    </w:p>
    <w:p w14:paraId="312731BA" w14:textId="60955EC8" w:rsidR="00953EC8" w:rsidRPr="00124CDE" w:rsidRDefault="00A514C9" w:rsidP="004760DE">
      <w:pPr>
        <w:rPr>
          <w:rFonts w:ascii="Helvetica" w:hAnsi="Helvetica"/>
          <w:sz w:val="22"/>
          <w:szCs w:val="22"/>
        </w:rPr>
      </w:pPr>
      <w:r w:rsidRPr="00124CDE">
        <w:rPr>
          <w:rFonts w:ascii="Helvetica" w:hAnsi="Helvetica"/>
          <w:sz w:val="22"/>
          <w:szCs w:val="22"/>
        </w:rPr>
        <w:t xml:space="preserve">Using measurements and data collected in Part 2 for </w:t>
      </w:r>
      <w:r w:rsidR="006974F9" w:rsidRPr="00124CDE">
        <w:rPr>
          <w:rFonts w:ascii="Helvetica" w:hAnsi="Helvetica"/>
          <w:sz w:val="22"/>
          <w:szCs w:val="22"/>
        </w:rPr>
        <w:t>effects of SHM on</w:t>
      </w:r>
      <w:r w:rsidRPr="00124CDE">
        <w:rPr>
          <w:rFonts w:ascii="Helvetica" w:hAnsi="Helvetica"/>
          <w:sz w:val="22"/>
          <w:szCs w:val="22"/>
        </w:rPr>
        <w:t xml:space="preserve"> SF</w:t>
      </w:r>
      <w:r w:rsidRPr="00124CDE">
        <w:rPr>
          <w:rFonts w:ascii="Helvetica" w:hAnsi="Helvetica"/>
          <w:sz w:val="22"/>
          <w:szCs w:val="22"/>
          <w:vertAlign w:val="subscript"/>
        </w:rPr>
        <w:t>6</w:t>
      </w:r>
      <w:r w:rsidRPr="00124CDE">
        <w:rPr>
          <w:rFonts w:ascii="Helvetica" w:hAnsi="Helvetica"/>
          <w:sz w:val="22"/>
          <w:szCs w:val="22"/>
        </w:rPr>
        <w:t xml:space="preserve"> gas, Xenon gas will be brought to a stable vortex formation</w:t>
      </w:r>
      <w:r w:rsidR="006974F9" w:rsidRPr="00124CDE">
        <w:rPr>
          <w:rFonts w:ascii="Helvetica" w:hAnsi="Helvetica"/>
          <w:sz w:val="22"/>
          <w:szCs w:val="22"/>
        </w:rPr>
        <w:t xml:space="preserve"> with the wave driver in the gas chamber</w:t>
      </w:r>
      <w:r w:rsidRPr="00124CDE">
        <w:rPr>
          <w:rFonts w:ascii="Helvetica" w:hAnsi="Helvetica"/>
          <w:sz w:val="22"/>
          <w:szCs w:val="22"/>
        </w:rPr>
        <w:t xml:space="preserve">. Steps taken in </w:t>
      </w:r>
      <w:r w:rsidR="006974F9" w:rsidRPr="00124CDE">
        <w:rPr>
          <w:rFonts w:ascii="Helvetica" w:hAnsi="Helvetica"/>
          <w:sz w:val="22"/>
          <w:szCs w:val="22"/>
        </w:rPr>
        <w:t>P</w:t>
      </w:r>
      <w:r w:rsidRPr="00124CDE">
        <w:rPr>
          <w:rFonts w:ascii="Helvetica" w:hAnsi="Helvetica"/>
          <w:sz w:val="22"/>
          <w:szCs w:val="22"/>
        </w:rPr>
        <w:t>art 2</w:t>
      </w:r>
      <w:r w:rsidR="006974F9" w:rsidRPr="00124CDE">
        <w:rPr>
          <w:rFonts w:ascii="Helvetica" w:hAnsi="Helvetica"/>
          <w:sz w:val="22"/>
          <w:szCs w:val="22"/>
        </w:rPr>
        <w:t xml:space="preserve"> and Part 3</w:t>
      </w:r>
      <w:r w:rsidRPr="00124CDE">
        <w:rPr>
          <w:rFonts w:ascii="Helvetica" w:hAnsi="Helvetica"/>
          <w:sz w:val="22"/>
          <w:szCs w:val="22"/>
        </w:rPr>
        <w:t xml:space="preserve"> will allow for detailed gas concentration, frequency and amplitude calibrations which will give us data on the shape of our Xenon gas cloud in our chamber.</w:t>
      </w:r>
    </w:p>
    <w:p w14:paraId="1BD5BBB8" w14:textId="77777777" w:rsidR="006974F9" w:rsidRPr="00124CDE" w:rsidRDefault="006974F9" w:rsidP="004760DE">
      <w:pPr>
        <w:rPr>
          <w:rFonts w:ascii="Helvetica" w:hAnsi="Helvetica"/>
          <w:sz w:val="22"/>
          <w:szCs w:val="22"/>
        </w:rPr>
      </w:pPr>
    </w:p>
    <w:p w14:paraId="718F553C" w14:textId="3FB1AA2B" w:rsidR="006974F9" w:rsidRPr="00124CDE" w:rsidRDefault="006974F9" w:rsidP="004760DE">
      <w:pPr>
        <w:rPr>
          <w:rFonts w:ascii="Helvetica" w:hAnsi="Helvetica"/>
          <w:sz w:val="22"/>
          <w:szCs w:val="22"/>
        </w:rPr>
      </w:pPr>
      <w:r w:rsidRPr="00124CDE">
        <w:rPr>
          <w:rFonts w:ascii="Helvetica" w:hAnsi="Helvetica"/>
          <w:sz w:val="22"/>
          <w:szCs w:val="22"/>
        </w:rPr>
        <w:t>As Xenon is VERY expensive, required must begin immediately after filling the chamber with Xenon in order to minimize loss from leakage in our system. Ping Pong balls will not be added for visualization to ensure minimal handling of Xenon gas before vortex and plasma experimentation begins.</w:t>
      </w:r>
    </w:p>
    <w:p w14:paraId="4D0B8B4A" w14:textId="77777777" w:rsidR="00665CAF" w:rsidRDefault="00665CAF" w:rsidP="004760DE">
      <w:pPr>
        <w:rPr>
          <w:rFonts w:ascii="Helvetica" w:hAnsi="Helvetica"/>
          <w:sz w:val="22"/>
          <w:szCs w:val="22"/>
        </w:rPr>
      </w:pPr>
    </w:p>
    <w:p w14:paraId="54707D44" w14:textId="77777777" w:rsidR="00422C5B" w:rsidRDefault="00422C5B" w:rsidP="004760DE">
      <w:pPr>
        <w:rPr>
          <w:rFonts w:ascii="Helvetica" w:hAnsi="Helvetica"/>
          <w:sz w:val="22"/>
          <w:szCs w:val="22"/>
        </w:rPr>
      </w:pPr>
    </w:p>
    <w:p w14:paraId="7A8286DF" w14:textId="77777777" w:rsidR="00422C5B" w:rsidRDefault="00422C5B" w:rsidP="004760DE">
      <w:pPr>
        <w:rPr>
          <w:rFonts w:ascii="Helvetica" w:hAnsi="Helvetica"/>
          <w:sz w:val="22"/>
          <w:szCs w:val="22"/>
        </w:rPr>
      </w:pPr>
    </w:p>
    <w:p w14:paraId="7C7D0BCC" w14:textId="77777777" w:rsidR="00422C5B" w:rsidRPr="00124CDE" w:rsidRDefault="00422C5B" w:rsidP="004760DE">
      <w:pPr>
        <w:rPr>
          <w:rFonts w:ascii="Helvetica" w:hAnsi="Helvetica"/>
          <w:sz w:val="22"/>
          <w:szCs w:val="22"/>
        </w:rPr>
      </w:pPr>
    </w:p>
    <w:p w14:paraId="19507AE6" w14:textId="1DF7FF13" w:rsidR="008065AF" w:rsidRPr="00124CDE" w:rsidRDefault="00665CAF" w:rsidP="00C06C88">
      <w:pPr>
        <w:rPr>
          <w:rFonts w:ascii="Helvetica" w:hAnsi="Helvetica"/>
          <w:sz w:val="22"/>
          <w:szCs w:val="22"/>
        </w:rPr>
      </w:pPr>
      <w:r w:rsidRPr="00124CDE">
        <w:rPr>
          <w:rFonts w:ascii="Helvetica" w:hAnsi="Helvetica"/>
          <w:b/>
          <w:sz w:val="22"/>
          <w:szCs w:val="22"/>
        </w:rPr>
        <w:lastRenderedPageBreak/>
        <w:t xml:space="preserve">Step 3: </w:t>
      </w:r>
      <w:r w:rsidRPr="00124CDE">
        <w:rPr>
          <w:rFonts w:ascii="Helvetica" w:hAnsi="Helvetica"/>
          <w:sz w:val="22"/>
          <w:szCs w:val="22"/>
        </w:rPr>
        <w:t>Introduce external electrode to Xenon under SHM to create plasma vortex.</w:t>
      </w:r>
    </w:p>
    <w:p w14:paraId="09643394" w14:textId="77777777" w:rsidR="006974F9" w:rsidRPr="00124CDE" w:rsidRDefault="006974F9" w:rsidP="00C06C88">
      <w:pPr>
        <w:rPr>
          <w:rFonts w:ascii="Helvetica" w:hAnsi="Helvetica"/>
        </w:rPr>
      </w:pPr>
    </w:p>
    <w:p w14:paraId="7E4A3608" w14:textId="77777777" w:rsidR="006974F9" w:rsidRPr="00124CDE" w:rsidRDefault="006974F9" w:rsidP="006974F9">
      <w:pPr>
        <w:keepNext/>
        <w:rPr>
          <w:rFonts w:ascii="Helvetica" w:hAnsi="Helvetica"/>
        </w:rPr>
      </w:pPr>
    </w:p>
    <w:p w14:paraId="0007DC80" w14:textId="0CD9BC63" w:rsidR="006974F9" w:rsidRPr="00124CDE" w:rsidRDefault="006974F9" w:rsidP="006974F9">
      <w:pPr>
        <w:pStyle w:val="Caption"/>
        <w:rPr>
          <w:rFonts w:ascii="Helvetica" w:hAnsi="Helvetica"/>
          <w:color w:val="FF0000"/>
          <w:sz w:val="22"/>
          <w:szCs w:val="22"/>
        </w:rPr>
      </w:pPr>
      <w:r w:rsidRPr="00124CDE">
        <w:rPr>
          <w:rFonts w:ascii="Helvetica" w:hAnsi="Helvetica"/>
          <w:noProof/>
          <w:color w:val="FF0000"/>
          <w:sz w:val="22"/>
          <w:szCs w:val="22"/>
        </w:rPr>
        <w:drawing>
          <wp:anchor distT="0" distB="0" distL="114300" distR="114300" simplePos="0" relativeHeight="251659264" behindDoc="0" locked="0" layoutInCell="1" allowOverlap="1" wp14:anchorId="503FBE8C" wp14:editId="387DE125">
            <wp:simplePos x="0" y="0"/>
            <wp:positionH relativeFrom="column">
              <wp:posOffset>0</wp:posOffset>
            </wp:positionH>
            <wp:positionV relativeFrom="paragraph">
              <wp:posOffset>85090</wp:posOffset>
            </wp:positionV>
            <wp:extent cx="3366135" cy="4902200"/>
            <wp:effectExtent l="0" t="0" r="12065" b="0"/>
            <wp:wrapSquare wrapText="bothSides"/>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490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DE">
        <w:rPr>
          <w:rFonts w:ascii="Helvetica" w:hAnsi="Helvetica"/>
        </w:rPr>
        <w:t>Image</w:t>
      </w:r>
      <w:r w:rsidRPr="00124CDE">
        <w:rPr>
          <w:rFonts w:ascii="Helvetica" w:hAnsi="Helvetica"/>
        </w:rPr>
        <w:t xml:space="preserve"> </w:t>
      </w:r>
      <w:r w:rsidR="00124CDE">
        <w:rPr>
          <w:rFonts w:ascii="Helvetica" w:hAnsi="Helvetica"/>
        </w:rPr>
        <w:t>1</w:t>
      </w:r>
      <w:r w:rsidRPr="00124CDE">
        <w:rPr>
          <w:rFonts w:ascii="Helvetica" w:hAnsi="Helvetica"/>
        </w:rPr>
        <w:t>: “Olivia safely ionizing a contained gas with an external electrode”. Image by Cory Andrew Hofstad</w:t>
      </w:r>
    </w:p>
    <w:p w14:paraId="48A2DD43" w14:textId="77777777" w:rsidR="006974F9" w:rsidRPr="00124CDE" w:rsidRDefault="006974F9" w:rsidP="006974F9">
      <w:pPr>
        <w:rPr>
          <w:rFonts w:ascii="Helvetica" w:hAnsi="Helvetica"/>
          <w:sz w:val="22"/>
          <w:szCs w:val="22"/>
        </w:rPr>
      </w:pPr>
      <w:r w:rsidRPr="00124CDE">
        <w:rPr>
          <w:rFonts w:ascii="Helvetica" w:hAnsi="Helvetica"/>
          <w:sz w:val="22"/>
          <w:szCs w:val="22"/>
        </w:rPr>
        <w:t>In a similar fashion to the figure (Figure 3), we will introduce the contained gas to an external electrode and inherent magnetic field. The gas will remain contained within the vessel and will not come in contact with the electromagnetic device, but will come in direct contact with the field it produces.</w:t>
      </w:r>
    </w:p>
    <w:p w14:paraId="2B0F271D" w14:textId="77777777" w:rsidR="006974F9" w:rsidRPr="00124CDE" w:rsidRDefault="006974F9" w:rsidP="006974F9">
      <w:pPr>
        <w:rPr>
          <w:rFonts w:ascii="Helvetica" w:hAnsi="Helvetica"/>
          <w:sz w:val="22"/>
          <w:szCs w:val="22"/>
        </w:rPr>
      </w:pPr>
    </w:p>
    <w:p w14:paraId="7F5C477E"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Experimentation will start with the electrode at an extreme distance from the gas container.  The electrode will then be incrementally moved toward the gas chamber while constantly monitoring temperature and pressure within the gaseous container. </w:t>
      </w:r>
    </w:p>
    <w:p w14:paraId="122FA350" w14:textId="77777777" w:rsidR="006974F9" w:rsidRPr="00124CDE" w:rsidRDefault="006974F9" w:rsidP="006974F9">
      <w:pPr>
        <w:rPr>
          <w:rFonts w:ascii="Helvetica" w:hAnsi="Helvetica"/>
          <w:sz w:val="22"/>
          <w:szCs w:val="22"/>
        </w:rPr>
      </w:pPr>
    </w:p>
    <w:p w14:paraId="4898F553"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Tuning of an electrode power, distance, sound amperage and frequency will be made in order to attain the most stable plasma vortex. Stability of the vortex cloud will also be monitored throughout the process of introduction to electronic field by looking for abnormalities in the shape and configuration of the vortex. </w:t>
      </w:r>
    </w:p>
    <w:p w14:paraId="2F085303" w14:textId="77777777" w:rsidR="006974F9" w:rsidRPr="00124CDE" w:rsidRDefault="006974F9" w:rsidP="006974F9">
      <w:pPr>
        <w:rPr>
          <w:rFonts w:ascii="Helvetica" w:hAnsi="Helvetica"/>
          <w:sz w:val="22"/>
          <w:szCs w:val="22"/>
        </w:rPr>
      </w:pPr>
    </w:p>
    <w:p w14:paraId="6D65561B" w14:textId="77777777" w:rsidR="006974F9" w:rsidRPr="00124CDE" w:rsidRDefault="006974F9" w:rsidP="006974F9">
      <w:pPr>
        <w:rPr>
          <w:rFonts w:ascii="Helvetica" w:hAnsi="Helvetica"/>
          <w:sz w:val="22"/>
          <w:szCs w:val="22"/>
        </w:rPr>
      </w:pPr>
      <w:r w:rsidRPr="00124CDE">
        <w:rPr>
          <w:rFonts w:ascii="Helvetica" w:hAnsi="Helvetica"/>
          <w:sz w:val="22"/>
          <w:szCs w:val="22"/>
        </w:rPr>
        <w:t>Adjustments may need to be made to the amplitude and or frequency to ensure vortex stability (avoiding spikes and jagged areas in vortex) throughout the introduction of the electrode.</w:t>
      </w:r>
    </w:p>
    <w:p w14:paraId="63A5369A" w14:textId="77777777" w:rsidR="006974F9" w:rsidRPr="00124CDE" w:rsidRDefault="006974F9" w:rsidP="006974F9">
      <w:pPr>
        <w:rPr>
          <w:rFonts w:ascii="Helvetica" w:hAnsi="Helvetica"/>
          <w:sz w:val="22"/>
          <w:szCs w:val="22"/>
        </w:rPr>
      </w:pPr>
    </w:p>
    <w:p w14:paraId="542CA842"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At this stage data will be recorded, calculations of measurable observations will be made and a scientific journal will be written with our findings. We will move beyond the stage of creation of a plasma vortex once we have observed and recorded data and video footage for scientific review to verify our findings. </w:t>
      </w:r>
    </w:p>
    <w:p w14:paraId="641B652B" w14:textId="77777777" w:rsidR="006974F9" w:rsidRPr="00124CDE" w:rsidRDefault="006974F9" w:rsidP="00C06C88">
      <w:pPr>
        <w:rPr>
          <w:rFonts w:ascii="Helvetica" w:hAnsi="Helvetica"/>
        </w:rPr>
      </w:pPr>
    </w:p>
    <w:p w14:paraId="4B69A574" w14:textId="77777777" w:rsidR="006974F9" w:rsidRPr="00124CDE" w:rsidRDefault="006974F9" w:rsidP="00C06C88">
      <w:pPr>
        <w:rPr>
          <w:rFonts w:ascii="Helvetica" w:hAnsi="Helvetica"/>
        </w:rPr>
      </w:pPr>
    </w:p>
    <w:p w14:paraId="2EFD3838" w14:textId="77777777" w:rsidR="006974F9" w:rsidRPr="00124CDE" w:rsidRDefault="006974F9" w:rsidP="00C06C88">
      <w:pPr>
        <w:rPr>
          <w:rFonts w:ascii="Helvetica" w:hAnsi="Helvetica"/>
        </w:rPr>
      </w:pPr>
    </w:p>
    <w:p w14:paraId="43629775" w14:textId="77777777" w:rsidR="006974F9" w:rsidRPr="00124CDE" w:rsidRDefault="006974F9" w:rsidP="00C06C88">
      <w:pPr>
        <w:rPr>
          <w:rFonts w:ascii="Helvetica" w:hAnsi="Helvetica"/>
        </w:rPr>
      </w:pPr>
    </w:p>
    <w:p w14:paraId="3859388C" w14:textId="77777777" w:rsidR="006974F9" w:rsidRPr="00124CDE" w:rsidRDefault="006974F9" w:rsidP="00C06C88">
      <w:pPr>
        <w:rPr>
          <w:rFonts w:ascii="Helvetica" w:hAnsi="Helvetica"/>
        </w:rPr>
      </w:pPr>
    </w:p>
    <w:p w14:paraId="4E01355F" w14:textId="77777777" w:rsidR="00665CAF" w:rsidRPr="00124CDE" w:rsidRDefault="00665CAF" w:rsidP="00C06C88">
      <w:pPr>
        <w:rPr>
          <w:rFonts w:ascii="Helvetica" w:hAnsi="Helvetica"/>
          <w:b/>
        </w:rPr>
      </w:pPr>
    </w:p>
    <w:p w14:paraId="686DA751" w14:textId="77777777" w:rsidR="00B00C04" w:rsidRPr="00124CDE" w:rsidRDefault="00661B62" w:rsidP="00C06C88">
      <w:pPr>
        <w:jc w:val="center"/>
        <w:rPr>
          <w:rFonts w:ascii="Helvetica" w:hAnsi="Helvetica"/>
          <w:b/>
          <w:sz w:val="40"/>
          <w:szCs w:val="40"/>
        </w:rPr>
      </w:pPr>
      <w:r w:rsidRPr="00124CDE">
        <w:rPr>
          <w:rFonts w:ascii="Helvetica" w:hAnsi="Helvetica"/>
          <w:b/>
          <w:sz w:val="40"/>
          <w:szCs w:val="40"/>
        </w:rPr>
        <w:lastRenderedPageBreak/>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r w:rsidR="00B00C04" w:rsidRPr="00124CDE">
        <w:rPr>
          <w:rFonts w:ascii="Helvetica" w:hAnsi="Helvetica"/>
          <w:b/>
          <w:sz w:val="40"/>
          <w:szCs w:val="40"/>
        </w:rPr>
        <w:t xml:space="preserve"> </w:t>
      </w:r>
    </w:p>
    <w:p w14:paraId="64AFCA60" w14:textId="77777777" w:rsidR="00124CDE" w:rsidRPr="00F077C8" w:rsidRDefault="00124CDE" w:rsidP="00124CDE">
      <w:pPr>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24CDE">
      <w:pPr>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7DB88300" w14:textId="535DE6EA" w:rsidR="001A7CA1" w:rsidRPr="00422C5B" w:rsidRDefault="00422C5B" w:rsidP="00422C5B">
      <w:pPr>
        <w:rPr>
          <w:rFonts w:ascii="Helvetica" w:hAnsi="Helvetica"/>
          <w:sz w:val="22"/>
        </w:rPr>
      </w:pPr>
      <w:r w:rsidRPr="00422C5B">
        <w:rPr>
          <w:rFonts w:ascii="Helvetica" w:hAnsi="Helvetica"/>
          <w:sz w:val="22"/>
        </w:rPr>
        <w:t>A.</w:t>
      </w:r>
      <w:r>
        <w:rPr>
          <w:rFonts w:ascii="Helvetica" w:hAnsi="Helvetica"/>
          <w:sz w:val="22"/>
        </w:rPr>
        <w:t xml:space="preserve"> Hard Copy of Critical Reference Materials:</w:t>
      </w:r>
    </w:p>
    <w:p w14:paraId="09CBAFD0" w14:textId="77777777" w:rsidR="00422C5B" w:rsidRPr="00124CDE" w:rsidRDefault="00422C5B"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786FD109" w14:textId="77777777" w:rsidTr="001420B7">
        <w:tc>
          <w:tcPr>
            <w:tcW w:w="2337" w:type="dxa"/>
            <w:shd w:val="clear" w:color="auto" w:fill="C00000"/>
          </w:tcPr>
          <w:p w14:paraId="2A869D46" w14:textId="77777777" w:rsidR="001A7CA1" w:rsidRPr="00422C5B" w:rsidRDefault="001A7CA1" w:rsidP="009D4FEB">
            <w:pPr>
              <w:rPr>
                <w:rFonts w:ascii="Helvetica" w:hAnsi="Helvetica"/>
                <w:sz w:val="16"/>
                <w:szCs w:val="16"/>
              </w:rPr>
            </w:pPr>
            <w:r w:rsidRPr="00422C5B">
              <w:rPr>
                <w:rFonts w:ascii="Helvetica" w:hAnsi="Helvetica"/>
                <w:sz w:val="16"/>
                <w:szCs w:val="16"/>
              </w:rPr>
              <w:t xml:space="preserve">Cymatics Soundscapes: And Bringing Matter </w:t>
            </w:r>
            <w:proofErr w:type="gramStart"/>
            <w:r w:rsidRPr="00422C5B">
              <w:rPr>
                <w:rFonts w:ascii="Helvetica" w:hAnsi="Helvetica"/>
                <w:sz w:val="16"/>
                <w:szCs w:val="16"/>
              </w:rPr>
              <w:t>To</w:t>
            </w:r>
            <w:proofErr w:type="gramEnd"/>
            <w:r w:rsidRPr="00422C5B">
              <w:rPr>
                <w:rFonts w:ascii="Helvetica" w:hAnsi="Helvetica"/>
                <w:sz w:val="16"/>
                <w:szCs w:val="16"/>
              </w:rPr>
              <w:t xml:space="preserve"> Life With Sound... DVD</w:t>
            </w:r>
          </w:p>
        </w:tc>
        <w:tc>
          <w:tcPr>
            <w:tcW w:w="2337" w:type="dxa"/>
            <w:shd w:val="clear" w:color="auto" w:fill="C00000"/>
          </w:tcPr>
          <w:p w14:paraId="094C4D17" w14:textId="77777777" w:rsidR="001A7CA1" w:rsidRPr="00422C5B" w:rsidRDefault="0072309F" w:rsidP="009D4FEB">
            <w:pPr>
              <w:rPr>
                <w:rFonts w:ascii="Helvetica" w:hAnsi="Helvetica"/>
                <w:sz w:val="16"/>
                <w:szCs w:val="16"/>
              </w:rPr>
            </w:pPr>
            <w:hyperlink r:id="rId9" w:history="1">
              <w:r w:rsidR="001A7CA1" w:rsidRPr="00422C5B">
                <w:rPr>
                  <w:rStyle w:val="Hyperlink"/>
                  <w:rFonts w:ascii="Helvetica" w:hAnsi="Helvetica"/>
                  <w:sz w:val="16"/>
                  <w:szCs w:val="16"/>
                </w:rPr>
                <w:t>Available on Amazon</w:t>
              </w:r>
            </w:hyperlink>
          </w:p>
        </w:tc>
        <w:tc>
          <w:tcPr>
            <w:tcW w:w="2338" w:type="dxa"/>
            <w:shd w:val="clear" w:color="auto" w:fill="C00000"/>
          </w:tcPr>
          <w:p w14:paraId="4F3629D8" w14:textId="77777777" w:rsidR="001A7CA1" w:rsidRPr="00422C5B" w:rsidRDefault="001A7CA1" w:rsidP="009D4FEB">
            <w:pPr>
              <w:rPr>
                <w:rFonts w:ascii="Helvetica" w:hAnsi="Helvetica"/>
                <w:sz w:val="16"/>
                <w:szCs w:val="16"/>
              </w:rPr>
            </w:pPr>
            <w:r w:rsidRPr="00422C5B">
              <w:rPr>
                <w:rFonts w:ascii="Helvetica" w:hAnsi="Helvetica"/>
                <w:sz w:val="16"/>
                <w:szCs w:val="16"/>
              </w:rPr>
              <w:t>DVD Set with experimentation videos and data</w:t>
            </w:r>
          </w:p>
        </w:tc>
        <w:tc>
          <w:tcPr>
            <w:tcW w:w="2338" w:type="dxa"/>
            <w:shd w:val="clear" w:color="auto" w:fill="C00000"/>
          </w:tcPr>
          <w:p w14:paraId="6BF0300A" w14:textId="77777777" w:rsidR="001A7CA1" w:rsidRPr="00422C5B" w:rsidRDefault="001A7CA1" w:rsidP="009D4FEB">
            <w:pPr>
              <w:rPr>
                <w:rFonts w:ascii="Helvetica" w:hAnsi="Helvetica"/>
                <w:sz w:val="16"/>
                <w:szCs w:val="16"/>
              </w:rPr>
            </w:pPr>
            <w:r w:rsidRPr="00422C5B">
              <w:rPr>
                <w:rFonts w:ascii="Helvetica" w:hAnsi="Helvetica"/>
                <w:sz w:val="16"/>
                <w:szCs w:val="16"/>
              </w:rPr>
              <w:t>$30</w:t>
            </w:r>
          </w:p>
        </w:tc>
      </w:tr>
      <w:tr w:rsidR="001A7CA1" w:rsidRPr="00124CDE" w14:paraId="1FF775AC" w14:textId="77777777" w:rsidTr="001420B7">
        <w:tc>
          <w:tcPr>
            <w:tcW w:w="2337" w:type="dxa"/>
            <w:shd w:val="clear" w:color="auto" w:fill="C00000"/>
          </w:tcPr>
          <w:p w14:paraId="74B34B90" w14:textId="2BCE400B" w:rsidR="001A7CA1" w:rsidRPr="00422C5B" w:rsidRDefault="009D4FEB" w:rsidP="009D4FEB">
            <w:pPr>
              <w:rPr>
                <w:rFonts w:ascii="Helvetica" w:hAnsi="Helvetica"/>
                <w:sz w:val="16"/>
                <w:szCs w:val="16"/>
              </w:rPr>
            </w:pPr>
            <w:r w:rsidRPr="00422C5B">
              <w:rPr>
                <w:rFonts w:ascii="Helvetica" w:hAnsi="Helvetica"/>
                <w:sz w:val="16"/>
                <w:szCs w:val="16"/>
              </w:rPr>
              <w:t>Cymatics: A Study of Wave Phenomena &amp; Vibration Hardcover – July 1, 2001</w:t>
            </w:r>
          </w:p>
        </w:tc>
        <w:tc>
          <w:tcPr>
            <w:tcW w:w="2337" w:type="dxa"/>
            <w:shd w:val="clear" w:color="auto" w:fill="C00000"/>
          </w:tcPr>
          <w:p w14:paraId="1D66D8E9" w14:textId="77777777" w:rsidR="001A7CA1" w:rsidRPr="00422C5B" w:rsidRDefault="0072309F" w:rsidP="009D4FEB">
            <w:pPr>
              <w:rPr>
                <w:rFonts w:ascii="Helvetica" w:hAnsi="Helvetica"/>
                <w:sz w:val="16"/>
                <w:szCs w:val="16"/>
              </w:rPr>
            </w:pPr>
            <w:hyperlink r:id="rId10" w:history="1">
              <w:r w:rsidR="001A7CA1" w:rsidRPr="00422C5B">
                <w:rPr>
                  <w:rStyle w:val="Hyperlink"/>
                  <w:rFonts w:ascii="Helvetica" w:hAnsi="Helvetica"/>
                  <w:sz w:val="16"/>
                  <w:szCs w:val="16"/>
                </w:rPr>
                <w:t>Available on Amazon</w:t>
              </w:r>
            </w:hyperlink>
          </w:p>
        </w:tc>
        <w:tc>
          <w:tcPr>
            <w:tcW w:w="2338" w:type="dxa"/>
            <w:shd w:val="clear" w:color="auto" w:fill="C00000"/>
          </w:tcPr>
          <w:p w14:paraId="0D9C3764" w14:textId="77777777" w:rsidR="001A7CA1" w:rsidRPr="00422C5B" w:rsidRDefault="001A7CA1" w:rsidP="009D4FEB">
            <w:pPr>
              <w:rPr>
                <w:rFonts w:ascii="Helvetica" w:hAnsi="Helvetica"/>
                <w:sz w:val="16"/>
                <w:szCs w:val="16"/>
              </w:rPr>
            </w:pPr>
            <w:r w:rsidRPr="00422C5B">
              <w:rPr>
                <w:rFonts w:ascii="Helvetica" w:hAnsi="Helvetica"/>
                <w:sz w:val="16"/>
                <w:szCs w:val="16"/>
              </w:rPr>
              <w:t>Full color reference material and instructions.</w:t>
            </w:r>
          </w:p>
        </w:tc>
        <w:tc>
          <w:tcPr>
            <w:tcW w:w="2338" w:type="dxa"/>
            <w:shd w:val="clear" w:color="auto" w:fill="C00000"/>
          </w:tcPr>
          <w:p w14:paraId="3D05BB83" w14:textId="77777777" w:rsidR="001A7CA1" w:rsidRPr="00422C5B" w:rsidRDefault="001A7CA1" w:rsidP="009D4FEB">
            <w:pPr>
              <w:rPr>
                <w:rFonts w:ascii="Helvetica" w:hAnsi="Helvetica"/>
                <w:sz w:val="16"/>
                <w:szCs w:val="16"/>
              </w:rPr>
            </w:pPr>
            <w:r w:rsidRPr="00422C5B">
              <w:rPr>
                <w:rFonts w:ascii="Helvetica" w:hAnsi="Helvetica"/>
                <w:sz w:val="16"/>
                <w:szCs w:val="16"/>
              </w:rPr>
              <w:t>$58</w:t>
            </w:r>
          </w:p>
        </w:tc>
      </w:tr>
    </w:tbl>
    <w:p w14:paraId="7369FC3B" w14:textId="77777777" w:rsidR="001A7CA1" w:rsidRPr="00124CDE" w:rsidRDefault="001A7CA1" w:rsidP="009D4FEB">
      <w:pPr>
        <w:rPr>
          <w:rFonts w:ascii="Helvetica" w:hAnsi="Helvetica"/>
          <w:sz w:val="22"/>
          <w:szCs w:val="22"/>
        </w:rPr>
      </w:pPr>
    </w:p>
    <w:p w14:paraId="43FE5ED7" w14:textId="77777777" w:rsidR="001A7CA1" w:rsidRPr="00124CDE" w:rsidRDefault="001A7CA1" w:rsidP="009D4FEB">
      <w:pPr>
        <w:rPr>
          <w:rFonts w:ascii="Helvetica" w:hAnsi="Helvetica"/>
          <w:sz w:val="22"/>
          <w:szCs w:val="22"/>
        </w:rPr>
      </w:pPr>
    </w:p>
    <w:p w14:paraId="10893E3E" w14:textId="77777777" w:rsidR="001A7CA1" w:rsidRPr="00124CDE" w:rsidRDefault="001A7CA1" w:rsidP="00422C5B">
      <w:pPr>
        <w:rPr>
          <w:rFonts w:ascii="Helvetica" w:hAnsi="Helvetica"/>
          <w:sz w:val="22"/>
          <w:szCs w:val="22"/>
        </w:rPr>
      </w:pPr>
      <w:r w:rsidRPr="00124CDE">
        <w:rPr>
          <w:rFonts w:ascii="Helvetica" w:hAnsi="Helvetica"/>
          <w:sz w:val="22"/>
          <w:szCs w:val="22"/>
        </w:rPr>
        <w:t>B. Hardware Required for Recording and Documenting Experiments:</w:t>
      </w:r>
    </w:p>
    <w:p w14:paraId="7C2585B8" w14:textId="77777777" w:rsidR="001A7CA1" w:rsidRPr="00124CDE" w:rsidRDefault="001A7CA1" w:rsidP="009D4FEB">
      <w:pPr>
        <w:rPr>
          <w:rFonts w:ascii="Helvetica" w:hAnsi="Helvetica"/>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15837C0F" w14:textId="77777777" w:rsidTr="00B415CC">
        <w:tc>
          <w:tcPr>
            <w:tcW w:w="2337" w:type="dxa"/>
            <w:shd w:val="clear" w:color="auto" w:fill="7030A0"/>
          </w:tcPr>
          <w:p w14:paraId="4687E2B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DSLR Camera (x2)</w:t>
            </w:r>
          </w:p>
        </w:tc>
        <w:tc>
          <w:tcPr>
            <w:tcW w:w="2337" w:type="dxa"/>
            <w:shd w:val="clear" w:color="auto" w:fill="7030A0"/>
          </w:tcPr>
          <w:p w14:paraId="6610B46F"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29E6E4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Allows for multiple angle recording of substance shapes and wave path shape of laser.</w:t>
            </w:r>
          </w:p>
        </w:tc>
        <w:tc>
          <w:tcPr>
            <w:tcW w:w="2338" w:type="dxa"/>
            <w:shd w:val="clear" w:color="auto" w:fill="7030A0"/>
          </w:tcPr>
          <w:p w14:paraId="19CAD61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$4000 for 2 and lenses</w:t>
            </w:r>
          </w:p>
        </w:tc>
      </w:tr>
      <w:tr w:rsidR="001A7CA1" w:rsidRPr="00124CDE" w14:paraId="57B52F93" w14:textId="77777777" w:rsidTr="00B415CC">
        <w:tc>
          <w:tcPr>
            <w:tcW w:w="2337" w:type="dxa"/>
            <w:shd w:val="clear" w:color="auto" w:fill="7030A0"/>
          </w:tcPr>
          <w:p w14:paraId="6D434D6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Infrared Thermometer</w:t>
            </w:r>
          </w:p>
        </w:tc>
        <w:tc>
          <w:tcPr>
            <w:tcW w:w="2337" w:type="dxa"/>
            <w:shd w:val="clear" w:color="auto" w:fill="7030A0"/>
          </w:tcPr>
          <w:p w14:paraId="49FCF7DA" w14:textId="77777777" w:rsidR="001A7CA1" w:rsidRPr="00422C5B" w:rsidRDefault="0072309F" w:rsidP="009D4FEB">
            <w:pPr>
              <w:rPr>
                <w:rFonts w:ascii="Helvetica" w:hAnsi="Helvetica"/>
                <w:color w:val="FFC000" w:themeColor="accent4"/>
                <w:sz w:val="16"/>
                <w:szCs w:val="16"/>
              </w:rPr>
            </w:pPr>
            <w:hyperlink r:id="rId11" w:history="1">
              <w:r w:rsidR="001A7CA1" w:rsidRPr="00422C5B">
                <w:rPr>
                  <w:rStyle w:val="Hyperlink"/>
                  <w:rFonts w:ascii="Helvetica" w:hAnsi="Helvetica"/>
                  <w:color w:val="FFC000" w:themeColor="accent4"/>
                  <w:sz w:val="16"/>
                  <w:szCs w:val="16"/>
                </w:rPr>
                <w:t>Available on Pasco</w:t>
              </w:r>
            </w:hyperlink>
            <w:r w:rsidR="001A7CA1" w:rsidRPr="00422C5B">
              <w:rPr>
                <w:rFonts w:ascii="Helvetica" w:hAnsi="Helvetica"/>
                <w:color w:val="FFC000" w:themeColor="accent4"/>
                <w:sz w:val="16"/>
                <w:szCs w:val="16"/>
              </w:rPr>
              <w:t xml:space="preserve"> &amp; </w:t>
            </w:r>
            <w:hyperlink r:id="rId12" w:history="1">
              <w:r w:rsidR="001A7CA1" w:rsidRPr="00422C5B">
                <w:rPr>
                  <w:rStyle w:val="Hyperlink"/>
                  <w:rFonts w:ascii="Helvetica" w:hAnsi="Helvetica"/>
                  <w:color w:val="FFC000" w:themeColor="accent4"/>
                  <w:sz w:val="16"/>
                  <w:szCs w:val="16"/>
                </w:rPr>
                <w:t>Multiple Locations</w:t>
              </w:r>
            </w:hyperlink>
          </w:p>
        </w:tc>
        <w:tc>
          <w:tcPr>
            <w:tcW w:w="2338" w:type="dxa"/>
            <w:shd w:val="clear" w:color="auto" w:fill="7030A0"/>
          </w:tcPr>
          <w:p w14:paraId="08BD50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non-contact infrared thermometer measures up to 752°F (400°C) with built-in laser pointer to identify target area</w:t>
            </w:r>
          </w:p>
          <w:p w14:paraId="61BB4F01"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69D2D15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r w:rsidR="001A7CA1" w:rsidRPr="00124CDE" w14:paraId="039A866B" w14:textId="77777777" w:rsidTr="001B7FFA">
        <w:tc>
          <w:tcPr>
            <w:tcW w:w="2337" w:type="dxa"/>
            <w:shd w:val="clear" w:color="auto" w:fill="70AD47" w:themeFill="accent6"/>
          </w:tcPr>
          <w:p w14:paraId="5CEEECBF"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Switch</w:t>
            </w:r>
          </w:p>
        </w:tc>
        <w:tc>
          <w:tcPr>
            <w:tcW w:w="2337" w:type="dxa"/>
            <w:shd w:val="clear" w:color="auto" w:fill="70AD47" w:themeFill="accent6"/>
          </w:tcPr>
          <w:p w14:paraId="54FD4D20" w14:textId="77777777" w:rsidR="001A7CA1" w:rsidRPr="00422C5B" w:rsidRDefault="0072309F" w:rsidP="009D4FEB">
            <w:pPr>
              <w:rPr>
                <w:rFonts w:ascii="Helvetica" w:hAnsi="Helvetica"/>
                <w:color w:val="FFFFFF" w:themeColor="background1"/>
                <w:sz w:val="16"/>
                <w:szCs w:val="16"/>
              </w:rPr>
            </w:pPr>
            <w:hyperlink r:id="rId13" w:history="1">
              <w:r w:rsidR="001A7CA1" w:rsidRPr="00422C5B">
                <w:rPr>
                  <w:rStyle w:val="Hyperlink"/>
                  <w:rFonts w:ascii="Helvetica" w:hAnsi="Helvetica"/>
                  <w:color w:val="FFFFFF" w:themeColor="background1"/>
                  <w:sz w:val="16"/>
                  <w:szCs w:val="16"/>
                </w:rPr>
                <w:t>Available on Pasco</w:t>
              </w:r>
            </w:hyperlink>
          </w:p>
        </w:tc>
        <w:tc>
          <w:tcPr>
            <w:tcW w:w="2338" w:type="dxa"/>
            <w:shd w:val="clear" w:color="auto" w:fill="70AD47" w:themeFill="accent6"/>
          </w:tcPr>
          <w:p w14:paraId="1484BA7D"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 xml:space="preserve">According to </w:t>
            </w:r>
            <w:hyperlink r:id="rId14" w:history="1">
              <w:r w:rsidRPr="00422C5B">
                <w:rPr>
                  <w:rStyle w:val="Hyperlink"/>
                  <w:rFonts w:ascii="Helvetica" w:hAnsi="Helvetica"/>
                  <w:color w:val="FFFFFF" w:themeColor="background1"/>
                  <w:sz w:val="16"/>
                  <w:szCs w:val="16"/>
                </w:rPr>
                <w:t>Pasco</w:t>
              </w:r>
            </w:hyperlink>
            <w:r w:rsidRPr="00422C5B">
              <w:rPr>
                <w:rFonts w:ascii="Helvetica" w:hAnsi="Helvetica"/>
                <w:color w:val="FFFFFF" w:themeColor="background1"/>
                <w:sz w:val="16"/>
                <w:szCs w:val="16"/>
              </w:rPr>
              <w:t xml:space="preserve"> website, photogates used in NSC physics labs should work as laser switch.</w:t>
            </w:r>
          </w:p>
        </w:tc>
      </w:tr>
      <w:tr w:rsidR="001A7CA1" w:rsidRPr="00124CDE" w14:paraId="691E877B" w14:textId="77777777" w:rsidTr="009D4FEB">
        <w:tc>
          <w:tcPr>
            <w:tcW w:w="2337" w:type="dxa"/>
            <w:shd w:val="clear" w:color="auto" w:fill="7030A0"/>
          </w:tcPr>
          <w:p w14:paraId="5A2377C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Visible Laser Diode Mirror (x3)</w:t>
            </w:r>
          </w:p>
        </w:tc>
        <w:tc>
          <w:tcPr>
            <w:tcW w:w="2337" w:type="dxa"/>
            <w:shd w:val="clear" w:color="auto" w:fill="7030A0"/>
          </w:tcPr>
          <w:p w14:paraId="1DB632DB" w14:textId="6E30B955"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Edmund </w:t>
            </w:r>
            <w:r w:rsidR="00124CDE" w:rsidRPr="00422C5B">
              <w:rPr>
                <w:rFonts w:ascii="Helvetica" w:hAnsi="Helvetica"/>
                <w:color w:val="FFC000" w:themeColor="accent4"/>
                <w:sz w:val="16"/>
                <w:szCs w:val="16"/>
              </w:rPr>
              <w:t>Optics</w:t>
            </w:r>
          </w:p>
        </w:tc>
        <w:tc>
          <w:tcPr>
            <w:tcW w:w="2338" w:type="dxa"/>
            <w:shd w:val="clear" w:color="auto" w:fill="7030A0"/>
          </w:tcPr>
          <w:p w14:paraId="71C9CC2E"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specially coated to attain maximum reflection of visible laser diodes.</w:t>
            </w:r>
          </w:p>
        </w:tc>
        <w:tc>
          <w:tcPr>
            <w:tcW w:w="2338" w:type="dxa"/>
            <w:shd w:val="clear" w:color="auto" w:fill="7030A0"/>
          </w:tcPr>
          <w:p w14:paraId="65AAEBA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$54 for 3</w:t>
            </w:r>
          </w:p>
        </w:tc>
      </w:tr>
      <w:tr w:rsidR="001A7CA1" w:rsidRPr="00124CDE" w14:paraId="12B685EE" w14:textId="77777777" w:rsidTr="00B415CC">
        <w:tc>
          <w:tcPr>
            <w:tcW w:w="2337" w:type="dxa"/>
            <w:shd w:val="clear" w:color="auto" w:fill="7030A0"/>
          </w:tcPr>
          <w:p w14:paraId="53406D8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Slow Motion Camera</w:t>
            </w:r>
          </w:p>
        </w:tc>
        <w:tc>
          <w:tcPr>
            <w:tcW w:w="2337" w:type="dxa"/>
            <w:shd w:val="clear" w:color="auto" w:fill="7030A0"/>
          </w:tcPr>
          <w:p w14:paraId="69B6807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w:t>
            </w:r>
            <w:hyperlink r:id="rId15" w:history="1">
              <w:proofErr w:type="spellStart"/>
              <w:r w:rsidRPr="00422C5B">
                <w:rPr>
                  <w:rStyle w:val="Hyperlink"/>
                  <w:rFonts w:ascii="Helvetica" w:hAnsi="Helvetica"/>
                  <w:color w:val="FFC000" w:themeColor="accent4"/>
                  <w:sz w:val="16"/>
                  <w:szCs w:val="16"/>
                </w:rPr>
                <w:t>Adorama</w:t>
              </w:r>
              <w:proofErr w:type="spellEnd"/>
            </w:hyperlink>
          </w:p>
        </w:tc>
        <w:tc>
          <w:tcPr>
            <w:tcW w:w="2338" w:type="dxa"/>
            <w:shd w:val="clear" w:color="auto" w:fill="7030A0"/>
          </w:tcPr>
          <w:p w14:paraId="196B972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view the path of the laser using the rubber diaphragm and mirror.</w:t>
            </w:r>
          </w:p>
          <w:p w14:paraId="4F924394" w14:textId="77777777" w:rsidR="001A7CA1" w:rsidRPr="00422C5B" w:rsidRDefault="001A7CA1" w:rsidP="009D4FEB">
            <w:pPr>
              <w:rPr>
                <w:rFonts w:ascii="Helvetica" w:hAnsi="Helvetica"/>
                <w:color w:val="FFC000" w:themeColor="accent4"/>
                <w:sz w:val="16"/>
                <w:szCs w:val="16"/>
              </w:rPr>
            </w:pPr>
          </w:p>
          <w:p w14:paraId="393756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look for vortex inconsistencies in later experiments</w:t>
            </w:r>
          </w:p>
        </w:tc>
        <w:tc>
          <w:tcPr>
            <w:tcW w:w="2338" w:type="dxa"/>
            <w:shd w:val="clear" w:color="auto" w:fill="7030A0"/>
          </w:tcPr>
          <w:p w14:paraId="1AF0609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$10,000</w:t>
            </w:r>
          </w:p>
        </w:tc>
      </w:tr>
      <w:tr w:rsidR="001A7CA1" w:rsidRPr="00124CDE" w14:paraId="102A3D29" w14:textId="77777777" w:rsidTr="009D4FEB">
        <w:trPr>
          <w:trHeight w:val="179"/>
        </w:trPr>
        <w:tc>
          <w:tcPr>
            <w:tcW w:w="2337" w:type="dxa"/>
            <w:shd w:val="clear" w:color="auto" w:fill="7030A0"/>
          </w:tcPr>
          <w:p w14:paraId="7F3CC5B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Wireless Pressure Sensor</w:t>
            </w:r>
          </w:p>
        </w:tc>
        <w:tc>
          <w:tcPr>
            <w:tcW w:w="2337" w:type="dxa"/>
            <w:shd w:val="clear" w:color="auto" w:fill="7030A0"/>
          </w:tcPr>
          <w:p w14:paraId="5979D78B" w14:textId="77777777" w:rsidR="001A7CA1" w:rsidRPr="00422C5B" w:rsidRDefault="0072309F" w:rsidP="009D4FEB">
            <w:pPr>
              <w:rPr>
                <w:rFonts w:ascii="Helvetica" w:hAnsi="Helvetica"/>
                <w:color w:val="FFC000" w:themeColor="accent4"/>
                <w:sz w:val="16"/>
                <w:szCs w:val="16"/>
              </w:rPr>
            </w:pPr>
            <w:hyperlink r:id="rId16" w:history="1">
              <w:r w:rsidR="001A7CA1" w:rsidRPr="00422C5B">
                <w:rPr>
                  <w:rStyle w:val="Hyperlink"/>
                  <w:rFonts w:ascii="Helvetica" w:hAnsi="Helvetica"/>
                  <w:color w:val="FFC000" w:themeColor="accent4"/>
                  <w:sz w:val="16"/>
                  <w:szCs w:val="16"/>
                </w:rPr>
                <w:t>Available on Pasco</w:t>
              </w:r>
            </w:hyperlink>
          </w:p>
        </w:tc>
        <w:tc>
          <w:tcPr>
            <w:tcW w:w="2338" w:type="dxa"/>
            <w:shd w:val="clear" w:color="auto" w:fill="7030A0"/>
          </w:tcPr>
          <w:p w14:paraId="324ED6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Make accurate and consistent measurements of gas pressure, regardless of ambient conditions, and explore how chemical reactions affect gas pressure.</w:t>
            </w:r>
          </w:p>
          <w:p w14:paraId="157D23AC"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7CCE4497"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$69</w:t>
            </w:r>
          </w:p>
        </w:tc>
      </w:tr>
      <w:tr w:rsidR="001A7CA1" w:rsidRPr="00124CDE" w14:paraId="600E75A3" w14:textId="77777777" w:rsidTr="00B415CC">
        <w:trPr>
          <w:trHeight w:val="179"/>
        </w:trPr>
        <w:tc>
          <w:tcPr>
            <w:tcW w:w="2337" w:type="dxa"/>
            <w:shd w:val="clear" w:color="auto" w:fill="7030A0"/>
          </w:tcPr>
          <w:p w14:paraId="3E3A878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Digital Sound Level Meter</w:t>
            </w:r>
          </w:p>
        </w:tc>
        <w:tc>
          <w:tcPr>
            <w:tcW w:w="2337" w:type="dxa"/>
            <w:shd w:val="clear" w:color="auto" w:fill="7030A0"/>
          </w:tcPr>
          <w:p w14:paraId="666D9137" w14:textId="77777777" w:rsidR="001A7CA1" w:rsidRPr="00422C5B" w:rsidRDefault="0072309F" w:rsidP="009D4FEB">
            <w:pPr>
              <w:rPr>
                <w:rFonts w:ascii="Helvetica" w:hAnsi="Helvetica"/>
                <w:color w:val="FFC000" w:themeColor="accent4"/>
                <w:sz w:val="16"/>
                <w:szCs w:val="16"/>
              </w:rPr>
            </w:pPr>
            <w:hyperlink r:id="rId17" w:history="1">
              <w:r w:rsidR="001A7CA1" w:rsidRPr="00422C5B">
                <w:rPr>
                  <w:rStyle w:val="Hyperlink"/>
                  <w:rFonts w:ascii="Helvetica" w:hAnsi="Helvetica"/>
                  <w:color w:val="FFC000" w:themeColor="accent4"/>
                  <w:sz w:val="16"/>
                  <w:szCs w:val="16"/>
                </w:rPr>
                <w:t>Available at Pasco</w:t>
              </w:r>
            </w:hyperlink>
            <w:r w:rsidR="001A7CA1" w:rsidRPr="00422C5B">
              <w:rPr>
                <w:rFonts w:ascii="Helvetica" w:hAnsi="Helvetica"/>
                <w:color w:val="FFC000" w:themeColor="accent4"/>
                <w:sz w:val="16"/>
                <w:szCs w:val="16"/>
              </w:rPr>
              <w:t xml:space="preserve"> and </w:t>
            </w:r>
            <w:hyperlink r:id="rId18" w:history="1">
              <w:r w:rsidR="001A7CA1" w:rsidRPr="00422C5B">
                <w:rPr>
                  <w:rStyle w:val="Hyperlink"/>
                  <w:rFonts w:ascii="Helvetica" w:hAnsi="Helvetica"/>
                  <w:color w:val="FFC000" w:themeColor="accent4"/>
                  <w:sz w:val="16"/>
                  <w:szCs w:val="16"/>
                </w:rPr>
                <w:t>everywhere where else</w:t>
              </w:r>
            </w:hyperlink>
          </w:p>
        </w:tc>
        <w:tc>
          <w:tcPr>
            <w:tcW w:w="2338" w:type="dxa"/>
            <w:shd w:val="clear" w:color="auto" w:fill="7030A0"/>
          </w:tcPr>
          <w:p w14:paraId="1468E90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provides greater accuracy and more sophisticated measuring capabilities than an analog meter.</w:t>
            </w:r>
          </w:p>
          <w:p w14:paraId="17BFDF80"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36EDE8F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bl>
    <w:p w14:paraId="68FDC7D0" w14:textId="09F6F757" w:rsidR="001A7CA1" w:rsidRPr="00124CDE" w:rsidRDefault="001A7CA1" w:rsidP="001A7CA1">
      <w:pPr>
        <w:rPr>
          <w:rFonts w:ascii="Helvetica" w:hAnsi="Helvetica"/>
          <w:b/>
        </w:rPr>
      </w:pPr>
      <w:r w:rsidRPr="00124CDE">
        <w:rPr>
          <w:rFonts w:ascii="Helvetica" w:hAnsi="Helvetica"/>
          <w:b/>
        </w:rPr>
        <w:lastRenderedPageBreak/>
        <w:t xml:space="preserve">C.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72309F" w:rsidP="00124CDE">
            <w:pPr>
              <w:rPr>
                <w:rFonts w:ascii="Helvetica" w:hAnsi="Helvetica"/>
                <w:color w:val="000000" w:themeColor="text1"/>
                <w:sz w:val="16"/>
                <w:szCs w:val="16"/>
              </w:rPr>
            </w:pPr>
            <w:hyperlink r:id="rId19"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72309F" w:rsidP="00124CDE">
            <w:pPr>
              <w:rPr>
                <w:rFonts w:ascii="Helvetica" w:hAnsi="Helvetica"/>
                <w:color w:val="FFC000" w:themeColor="accent4"/>
                <w:sz w:val="16"/>
                <w:szCs w:val="16"/>
              </w:rPr>
            </w:pPr>
            <w:hyperlink r:id="rId20"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9C6E0E3" w:rsidR="001A7CA1" w:rsidRPr="00124CDE" w:rsidRDefault="00AA3DE4" w:rsidP="00124CDE">
            <w:pPr>
              <w:rPr>
                <w:rFonts w:ascii="Helvetica" w:hAnsi="Helvetica"/>
                <w:sz w:val="16"/>
                <w:szCs w:val="16"/>
              </w:rPr>
            </w:pPr>
            <w:r w:rsidRPr="00124CDE">
              <w:rPr>
                <w:rFonts w:ascii="Helvetica" w:hAnsi="Helvetica"/>
                <w:sz w:val="16"/>
                <w:szCs w:val="16"/>
              </w:rPr>
              <w:t>JL Audio M8IB5-SG-WH 8.8" marine subwoofer</w:t>
            </w:r>
          </w:p>
        </w:tc>
        <w:tc>
          <w:tcPr>
            <w:tcW w:w="2337" w:type="dxa"/>
            <w:shd w:val="clear" w:color="auto" w:fill="D0CECE" w:themeFill="background2" w:themeFillShade="E6"/>
          </w:tcPr>
          <w:p w14:paraId="1C4242F7" w14:textId="6DAE3276" w:rsidR="001A7CA1" w:rsidRPr="00124CDE" w:rsidRDefault="001A7CA1" w:rsidP="00124CDE">
            <w:pPr>
              <w:rPr>
                <w:rFonts w:ascii="Helvetica" w:hAnsi="Helvetica"/>
                <w:sz w:val="16"/>
                <w:szCs w:val="16"/>
              </w:rPr>
            </w:pPr>
            <w:r w:rsidRPr="00124CDE">
              <w:rPr>
                <w:rFonts w:ascii="Helvetica" w:hAnsi="Helvetica"/>
                <w:sz w:val="16"/>
                <w:szCs w:val="16"/>
              </w:rPr>
              <w:t>JL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7021A213" w:rsidR="001A7CA1" w:rsidRPr="00124CDE" w:rsidRDefault="00AA3DE4" w:rsidP="00124CDE">
            <w:pPr>
              <w:rPr>
                <w:rFonts w:ascii="Helvetica" w:hAnsi="Helvetica"/>
                <w:sz w:val="16"/>
                <w:szCs w:val="16"/>
              </w:rPr>
            </w:pPr>
            <w:r w:rsidRPr="00124CDE">
              <w:rPr>
                <w:rFonts w:ascii="Helvetica" w:hAnsi="Helvetica"/>
                <w:sz w:val="16"/>
                <w:szCs w:val="16"/>
              </w:rPr>
              <w:t>$199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CC1FB2" w:rsidP="00124CDE">
            <w:pPr>
              <w:rPr>
                <w:rFonts w:ascii="Helvetica" w:hAnsi="Helvetica"/>
                <w:sz w:val="16"/>
                <w:szCs w:val="16"/>
              </w:rPr>
            </w:pPr>
            <w:hyperlink r:id="rId21" w:history="1">
              <w:proofErr w:type="spellStart"/>
              <w:r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CC1FB2" w:rsidP="001B7FFA">
            <w:pPr>
              <w:rPr>
                <w:rFonts w:ascii="Helvetica" w:hAnsi="Helvetica"/>
                <w:sz w:val="16"/>
                <w:szCs w:val="16"/>
              </w:rPr>
            </w:pPr>
            <w:hyperlink r:id="rId22" w:history="1">
              <w:proofErr w:type="spellStart"/>
              <w:r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B959C8" w:rsidP="001B7FFA">
            <w:pPr>
              <w:rPr>
                <w:rFonts w:ascii="Helvetica" w:hAnsi="Helvetica"/>
                <w:sz w:val="16"/>
                <w:szCs w:val="16"/>
              </w:rPr>
            </w:pPr>
            <w:hyperlink r:id="rId23" w:history="1">
              <w:proofErr w:type="spellStart"/>
              <w:r w:rsidRPr="00124CDE">
                <w:rPr>
                  <w:rStyle w:val="Hyperlink"/>
                  <w:rFonts w:ascii="Helvetica" w:hAnsi="Helvetica"/>
                  <w:sz w:val="16"/>
                  <w:szCs w:val="16"/>
                </w:rPr>
                <w:t>Delvie’s</w:t>
              </w:r>
              <w:proofErr w:type="spellEnd"/>
              <w:r w:rsidRPr="00124CDE">
                <w:rPr>
                  <w:rStyle w:val="Hyperlink"/>
                  <w:rFonts w:ascii="Helvetica" w:hAnsi="Helvetica"/>
                  <w:sz w:val="16"/>
                  <w:szCs w:val="16"/>
                </w:rPr>
                <w:t xml:space="preserve">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 xml:space="preserve">Cast </w:t>
            </w:r>
            <w:proofErr w:type="spellStart"/>
            <w:r w:rsidRPr="00124CDE">
              <w:rPr>
                <w:rFonts w:ascii="Helvetica" w:hAnsi="Helvetica"/>
                <w:sz w:val="16"/>
                <w:szCs w:val="16"/>
              </w:rPr>
              <w:t>Plexiglass</w:t>
            </w:r>
            <w:proofErr w:type="spellEnd"/>
            <w:r w:rsidRPr="00124CDE">
              <w:rPr>
                <w:rFonts w:ascii="Helvetica" w:hAnsi="Helvetica"/>
                <w:sz w:val="16"/>
                <w:szCs w:val="16"/>
              </w:rPr>
              <w:t xml:space="preserve">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0E2C5B9" w14:textId="77777777" w:rsidTr="009D4FEB">
        <w:tc>
          <w:tcPr>
            <w:tcW w:w="2337" w:type="dxa"/>
            <w:shd w:val="clear" w:color="auto" w:fill="D0CECE" w:themeFill="background2" w:themeFillShade="E6"/>
          </w:tcPr>
          <w:p w14:paraId="3E1E58E7" w14:textId="77777777" w:rsidR="001A7CA1" w:rsidRPr="00124CDE" w:rsidRDefault="001A7CA1" w:rsidP="001B7FFA">
            <w:pPr>
              <w:rPr>
                <w:rFonts w:ascii="Helvetica" w:hAnsi="Helvetica"/>
                <w:sz w:val="16"/>
                <w:szCs w:val="16"/>
              </w:rPr>
            </w:pPr>
            <w:r w:rsidRPr="00124CDE">
              <w:rPr>
                <w:rFonts w:ascii="Helvetica" w:hAnsi="Helvetica"/>
                <w:sz w:val="16"/>
                <w:szCs w:val="16"/>
              </w:rPr>
              <w:t>Valves, Piping and gas components</w:t>
            </w:r>
          </w:p>
        </w:tc>
        <w:tc>
          <w:tcPr>
            <w:tcW w:w="2337" w:type="dxa"/>
            <w:shd w:val="clear" w:color="auto" w:fill="D0CECE" w:themeFill="background2" w:themeFillShade="E6"/>
          </w:tcPr>
          <w:p w14:paraId="2D456E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B9B1A1F"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84602B5" w14:textId="3BB58EDF" w:rsidR="001A7CA1" w:rsidRPr="00124CDE" w:rsidRDefault="001A7CA1"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DF114D" w:rsidRPr="00124CDE" w14:paraId="23D2F474" w14:textId="77777777" w:rsidTr="00DF114D">
        <w:tc>
          <w:tcPr>
            <w:tcW w:w="2337" w:type="dxa"/>
            <w:shd w:val="clear" w:color="auto" w:fill="70AD47" w:themeFill="accent6"/>
          </w:tcPr>
          <w:p w14:paraId="29889243" w14:textId="76E43104" w:rsidR="00DF114D" w:rsidRPr="00124CDE" w:rsidRDefault="00DF114D" w:rsidP="001B7FFA">
            <w:pPr>
              <w:rPr>
                <w:rFonts w:ascii="Helvetica" w:hAnsi="Helvetica"/>
                <w:sz w:val="16"/>
                <w:szCs w:val="16"/>
              </w:rPr>
            </w:pPr>
            <w:r w:rsidRPr="00124CDE">
              <w:rPr>
                <w:rFonts w:ascii="Helvetica" w:hAnsi="Helvetica"/>
                <w:sz w:val="16"/>
                <w:szCs w:val="16"/>
              </w:rPr>
              <w:t>Screws and Fasteners</w:t>
            </w:r>
          </w:p>
        </w:tc>
        <w:tc>
          <w:tcPr>
            <w:tcW w:w="2337" w:type="dxa"/>
            <w:shd w:val="clear" w:color="auto" w:fill="70AD47" w:themeFill="accent6"/>
          </w:tcPr>
          <w:p w14:paraId="775FD73F" w14:textId="77777777" w:rsidR="00DF114D" w:rsidRPr="00124CDE"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124CDE" w:rsidRDefault="00DF114D" w:rsidP="001B7FFA">
            <w:pPr>
              <w:rPr>
                <w:rFonts w:ascii="Helvetica" w:hAnsi="Helvetica"/>
                <w:sz w:val="16"/>
                <w:szCs w:val="16"/>
              </w:rPr>
            </w:pPr>
            <w:r w:rsidRPr="00124CDE">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124CDE" w:rsidRDefault="00DF114D"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B33CEC" w:rsidRPr="00124CDE" w14:paraId="25440885" w14:textId="77777777" w:rsidTr="00DF114D">
        <w:tc>
          <w:tcPr>
            <w:tcW w:w="2337" w:type="dxa"/>
            <w:shd w:val="clear" w:color="auto" w:fill="70AD47" w:themeFill="accent6"/>
          </w:tcPr>
          <w:p w14:paraId="46574FC7" w14:textId="0BEEE0FA" w:rsidR="00B33CEC" w:rsidRPr="00124CDE" w:rsidRDefault="00B33CEC" w:rsidP="001B7FFA">
            <w:pPr>
              <w:rPr>
                <w:rFonts w:ascii="Helvetica" w:hAnsi="Helvetica"/>
                <w:sz w:val="16"/>
                <w:szCs w:val="16"/>
              </w:rPr>
            </w:pPr>
            <w:r w:rsidRPr="00124CDE">
              <w:rPr>
                <w:rFonts w:ascii="Helvetica" w:hAnsi="Helvetica"/>
                <w:sz w:val="16"/>
                <w:szCs w:val="16"/>
              </w:rPr>
              <w:t>Gasket Material for top Sealing</w:t>
            </w:r>
          </w:p>
        </w:tc>
        <w:tc>
          <w:tcPr>
            <w:tcW w:w="2337" w:type="dxa"/>
            <w:shd w:val="clear" w:color="auto" w:fill="70AD47" w:themeFill="accent6"/>
          </w:tcPr>
          <w:p w14:paraId="1E9C53BF"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Pr="00124CDE" w:rsidRDefault="00B33CEC" w:rsidP="001B7FFA">
            <w:pPr>
              <w:jc w:val="center"/>
              <w:rPr>
                <w:rFonts w:ascii="Helvetica" w:hAnsi="Helvetica"/>
                <w:sz w:val="16"/>
                <w:szCs w:val="16"/>
              </w:rPr>
            </w:pPr>
            <w:r w:rsidRPr="00124CDE">
              <w:rPr>
                <w:rFonts w:ascii="Helvetica" w:hAnsi="Helvetica"/>
                <w:sz w:val="16"/>
                <w:szCs w:val="16"/>
              </w:rPr>
              <w:t>$25</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4D263C3D" w14:textId="77777777" w:rsidTr="00F077C8">
        <w:tc>
          <w:tcPr>
            <w:tcW w:w="2337" w:type="dxa"/>
            <w:shd w:val="clear" w:color="auto" w:fill="D0CECE" w:themeFill="background2" w:themeFillShade="E6"/>
          </w:tcPr>
          <w:p w14:paraId="52D64C5E" w14:textId="34113D32" w:rsidR="001A7CA1" w:rsidRPr="00124CDE" w:rsidRDefault="001A7CA1" w:rsidP="001B7FFA">
            <w:pPr>
              <w:rPr>
                <w:rFonts w:ascii="Helvetica" w:hAnsi="Helvetica"/>
                <w:sz w:val="16"/>
                <w:szCs w:val="16"/>
              </w:rPr>
            </w:pPr>
            <w:r w:rsidRPr="00124CDE">
              <w:rPr>
                <w:rFonts w:ascii="Helvetica" w:hAnsi="Helvetica"/>
                <w:sz w:val="16"/>
                <w:szCs w:val="16"/>
              </w:rPr>
              <w:t>Rubber Diaphragms (x</w:t>
            </w:r>
            <w:r w:rsidR="00616449" w:rsidRPr="00124CDE">
              <w:rPr>
                <w:rFonts w:ascii="Helvetica" w:hAnsi="Helvetica"/>
                <w:sz w:val="16"/>
                <w:szCs w:val="16"/>
              </w:rPr>
              <w:t>2</w:t>
            </w:r>
            <w:r w:rsidRPr="00124CDE">
              <w:rPr>
                <w:rFonts w:ascii="Helvetica" w:hAnsi="Helvetica"/>
                <w:sz w:val="16"/>
                <w:szCs w:val="16"/>
              </w:rPr>
              <w:t>)</w:t>
            </w:r>
          </w:p>
        </w:tc>
        <w:tc>
          <w:tcPr>
            <w:tcW w:w="2337" w:type="dxa"/>
            <w:shd w:val="clear" w:color="auto" w:fill="D0CECE" w:themeFill="background2" w:themeFillShade="E6"/>
          </w:tcPr>
          <w:p w14:paraId="023C9402"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906CCBE"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to record the sound and graph of physical sound wave.</w:t>
            </w:r>
          </w:p>
        </w:tc>
        <w:tc>
          <w:tcPr>
            <w:tcW w:w="2338" w:type="dxa"/>
            <w:shd w:val="clear" w:color="auto" w:fill="D0CECE" w:themeFill="background2" w:themeFillShade="E6"/>
          </w:tcPr>
          <w:p w14:paraId="44E981D2" w14:textId="03DB972B" w:rsidR="001A7CA1" w:rsidRPr="00124CDE" w:rsidRDefault="009D4FEB" w:rsidP="009D4FEB">
            <w:pPr>
              <w:jc w:val="center"/>
              <w:rPr>
                <w:rFonts w:ascii="Helvetica" w:hAnsi="Helvetica"/>
                <w:sz w:val="16"/>
                <w:szCs w:val="16"/>
              </w:rPr>
            </w:pPr>
            <w:r w:rsidRPr="00124CDE">
              <w:rPr>
                <w:rFonts w:ascii="Helvetica" w:hAnsi="Helvetica"/>
                <w:sz w:val="16"/>
                <w:szCs w:val="16"/>
              </w:rPr>
              <w:t>$10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proofErr w:type="spellStart"/>
            <w:r w:rsidRPr="00124CDE">
              <w:rPr>
                <w:rFonts w:ascii="Helvetica" w:hAnsi="Helvetica"/>
                <w:sz w:val="16"/>
                <w:szCs w:val="16"/>
              </w:rPr>
              <w:t>Mounting</w:t>
            </w:r>
            <w:proofErr w:type="spellEnd"/>
            <w:r w:rsidRPr="00124CDE">
              <w:rPr>
                <w:rFonts w:ascii="Helvetica" w:hAnsi="Helvetica"/>
                <w:sz w:val="16"/>
                <w:szCs w:val="16"/>
              </w:rPr>
              <w:t xml:space="preserve">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1ED65A2C"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72309F" w:rsidP="001B7FFA">
            <w:pPr>
              <w:rPr>
                <w:rFonts w:ascii="Helvetica" w:hAnsi="Helvetica"/>
                <w:sz w:val="16"/>
                <w:szCs w:val="16"/>
              </w:rPr>
            </w:pPr>
            <w:hyperlink r:id="rId24"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4CA8042E" w14:textId="77777777" w:rsidTr="00F077C8">
        <w:tc>
          <w:tcPr>
            <w:tcW w:w="2337" w:type="dxa"/>
            <w:shd w:val="clear" w:color="auto" w:fill="D0CECE" w:themeFill="background2" w:themeFillShade="E6"/>
          </w:tcPr>
          <w:p w14:paraId="7EF55CA3" w14:textId="77777777" w:rsidR="001A7CA1" w:rsidRPr="00124CDE" w:rsidRDefault="001A7CA1" w:rsidP="001B7FFA">
            <w:pPr>
              <w:rPr>
                <w:rFonts w:ascii="Helvetica" w:hAnsi="Helvetica"/>
                <w:sz w:val="16"/>
                <w:szCs w:val="16"/>
              </w:rPr>
            </w:pPr>
            <w:r w:rsidRPr="00124CDE">
              <w:rPr>
                <w:rFonts w:ascii="Helvetica" w:hAnsi="Helvetica"/>
                <w:sz w:val="16"/>
                <w:szCs w:val="16"/>
              </w:rPr>
              <w:t>Joint Sealing Compound (x5)</w:t>
            </w:r>
          </w:p>
        </w:tc>
        <w:tc>
          <w:tcPr>
            <w:tcW w:w="2337" w:type="dxa"/>
            <w:shd w:val="clear" w:color="auto" w:fill="D0CECE" w:themeFill="background2" w:themeFillShade="E6"/>
          </w:tcPr>
          <w:p w14:paraId="25EFE8A1" w14:textId="77777777" w:rsidR="001A7CA1" w:rsidRPr="00124CDE" w:rsidRDefault="0072309F" w:rsidP="001B7FFA">
            <w:pPr>
              <w:rPr>
                <w:rFonts w:ascii="Helvetica" w:hAnsi="Helvetica"/>
                <w:sz w:val="16"/>
                <w:szCs w:val="16"/>
              </w:rPr>
            </w:pPr>
            <w:hyperlink r:id="rId25" w:history="1">
              <w:r w:rsidR="001A7CA1" w:rsidRPr="00124CDE">
                <w:rPr>
                  <w:rStyle w:val="Hyperlink"/>
                  <w:rFonts w:ascii="Helvetica" w:hAnsi="Helvetica"/>
                  <w:sz w:val="16"/>
                  <w:szCs w:val="16"/>
                </w:rPr>
                <w:t>Global Industrial</w:t>
              </w:r>
            </w:hyperlink>
          </w:p>
        </w:tc>
        <w:tc>
          <w:tcPr>
            <w:tcW w:w="2338" w:type="dxa"/>
            <w:shd w:val="clear" w:color="auto" w:fill="D0CECE" w:themeFill="background2" w:themeFillShade="E6"/>
          </w:tcPr>
          <w:p w14:paraId="7FBC3570" w14:textId="77777777" w:rsidR="001A7CA1" w:rsidRPr="00124CDE" w:rsidRDefault="001A7CA1" w:rsidP="001B7FFA">
            <w:pPr>
              <w:rPr>
                <w:rFonts w:ascii="Helvetica" w:eastAsia="Times New Roman" w:hAnsi="Helvetica"/>
                <w:sz w:val="16"/>
                <w:szCs w:val="16"/>
              </w:rPr>
            </w:pPr>
            <w:r w:rsidRPr="00124CDE">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26F97FC9"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$30 for 5 packs</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665CAF">
      <w:pPr>
        <w:jc w:val="center"/>
        <w:rPr>
          <w:rFonts w:ascii="Helvetica" w:hAnsi="Helvetica"/>
          <w:b/>
          <w:sz w:val="40"/>
        </w:rPr>
      </w:pPr>
      <w:r w:rsidRPr="00124CDE">
        <w:rPr>
          <w:rFonts w:ascii="Helvetica" w:hAnsi="Helvetica"/>
          <w:b/>
          <w:sz w:val="40"/>
        </w:rPr>
        <w:lastRenderedPageBreak/>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422C5B">
      <w:pPr>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1B7FFA">
        <w:tc>
          <w:tcPr>
            <w:tcW w:w="2337" w:type="dxa"/>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Pr>
          <w:p w14:paraId="4A3DC9C7" w14:textId="77777777" w:rsidR="00C45F27" w:rsidRPr="00124CDE" w:rsidRDefault="00C45F27" w:rsidP="001B7FFA">
            <w:pPr>
              <w:rPr>
                <w:rFonts w:ascii="Helvetica" w:hAnsi="Helvetica"/>
                <w:color w:val="000000" w:themeColor="text1"/>
                <w:sz w:val="10"/>
                <w:szCs w:val="10"/>
              </w:rPr>
            </w:pPr>
          </w:p>
        </w:tc>
        <w:tc>
          <w:tcPr>
            <w:tcW w:w="2338" w:type="dxa"/>
          </w:tcPr>
          <w:p w14:paraId="3F72C07E" w14:textId="77777777" w:rsidR="00C45F27" w:rsidRPr="00124CDE" w:rsidRDefault="00C45F27" w:rsidP="001B7FFA">
            <w:pPr>
              <w:rPr>
                <w:rFonts w:ascii="Helvetica" w:hAnsi="Helvetica"/>
                <w:color w:val="000000" w:themeColor="text1"/>
                <w:sz w:val="10"/>
                <w:szCs w:val="10"/>
              </w:rPr>
            </w:pPr>
          </w:p>
        </w:tc>
        <w:tc>
          <w:tcPr>
            <w:tcW w:w="2338" w:type="dxa"/>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1B7FFA">
        <w:tc>
          <w:tcPr>
            <w:tcW w:w="2337" w:type="dxa"/>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1B7FFA">
        <w:trPr>
          <w:trHeight w:val="224"/>
        </w:trPr>
        <w:tc>
          <w:tcPr>
            <w:tcW w:w="2337" w:type="dxa"/>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tcPr>
          <w:p w14:paraId="0959B442"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Test Noble Gas and Sound in Completed Chamber</w:t>
            </w:r>
          </w:p>
        </w:tc>
        <w:tc>
          <w:tcPr>
            <w:tcW w:w="2338" w:type="dxa"/>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7</w:t>
            </w:r>
          </w:p>
        </w:tc>
        <w:tc>
          <w:tcPr>
            <w:tcW w:w="2337" w:type="dxa"/>
          </w:tcPr>
          <w:p w14:paraId="0F6CA70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Plasma creating Plasma in the lab</w:t>
            </w:r>
          </w:p>
          <w:p w14:paraId="565081B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Conduct Laser Experiment</w:t>
            </w:r>
          </w:p>
          <w:p w14:paraId="698D694D" w14:textId="77777777" w:rsidR="00C45F27" w:rsidRPr="00124CDE" w:rsidRDefault="00C45F27" w:rsidP="001B7FFA">
            <w:pPr>
              <w:rPr>
                <w:rFonts w:ascii="Helvetica" w:hAnsi="Helvetica"/>
                <w:color w:val="000000" w:themeColor="text1"/>
                <w:sz w:val="16"/>
                <w:szCs w:val="16"/>
              </w:rPr>
            </w:pPr>
          </w:p>
          <w:p w14:paraId="710D99A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1</w:t>
            </w:r>
          </w:p>
          <w:p w14:paraId="31CD2823" w14:textId="77777777" w:rsidR="00C45F27" w:rsidRPr="00124CDE" w:rsidRDefault="00C45F27" w:rsidP="001B7FFA">
            <w:pPr>
              <w:jc w:val="center"/>
              <w:rPr>
                <w:rFonts w:ascii="Helvetica" w:hAnsi="Helvetica"/>
                <w:b/>
                <w:color w:val="000000" w:themeColor="text1"/>
                <w:sz w:val="16"/>
                <w:szCs w:val="16"/>
              </w:rPr>
            </w:pPr>
          </w:p>
          <w:p w14:paraId="268999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UW Abstract Due 2/13</w:t>
            </w:r>
          </w:p>
          <w:p w14:paraId="07D8C5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 xml:space="preserve">Edit Video Footage </w:t>
            </w:r>
            <w:proofErr w:type="gramStart"/>
            <w:r w:rsidRPr="00124CDE">
              <w:rPr>
                <w:rFonts w:ascii="Helvetica" w:hAnsi="Helvetica"/>
                <w:color w:val="000000" w:themeColor="text1"/>
                <w:sz w:val="16"/>
                <w:szCs w:val="16"/>
              </w:rPr>
              <w:t>For</w:t>
            </w:r>
            <w:proofErr w:type="gramEnd"/>
            <w:r w:rsidRPr="00124CDE">
              <w:rPr>
                <w:rFonts w:ascii="Helvetica" w:hAnsi="Helvetica"/>
                <w:color w:val="000000" w:themeColor="text1"/>
                <w:sz w:val="16"/>
                <w:szCs w:val="16"/>
              </w:rPr>
              <w:t xml:space="preserve">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8065AF">
      <w:pPr>
        <w:jc w:val="center"/>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77777777"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The most significant challenge to face during this experiment is sourcing hardware which falls within the budget for this project, and a lack of aerospace engineering support within the UGR </w:t>
      </w:r>
      <w:r w:rsidRPr="00124CDE">
        <w:rPr>
          <w:rFonts w:ascii="Helvetica" w:hAnsi="Helvetica"/>
          <w:color w:val="000000" w:themeColor="text1"/>
          <w:sz w:val="22"/>
        </w:rPr>
        <w:lastRenderedPageBreak/>
        <w:t xml:space="preserve">class. The first problem is directly related to the latter, the small group size for this project severely limits how much can be spent on this project because of the “per student funding” limitations. </w:t>
      </w:r>
    </w:p>
    <w:p w14:paraId="67527FE6" w14:textId="77777777" w:rsidR="005B166F" w:rsidRPr="00124CDE" w:rsidRDefault="005B166F" w:rsidP="00C06C88">
      <w:pPr>
        <w:rPr>
          <w:rFonts w:ascii="Helvetica" w:hAnsi="Helvetica"/>
          <w:color w:val="000000" w:themeColor="text1"/>
          <w:sz w:val="22"/>
        </w:rPr>
      </w:pPr>
    </w:p>
    <w:p w14:paraId="5A4ABF5D" w14:textId="2106427C" w:rsidR="00C06C88"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Other problems related to lack of engineering support are solved with heavy independent research and consulting with other faculty members on-campus. The group was directed to Physics Faculty member Traci </w:t>
      </w:r>
      <w:proofErr w:type="spellStart"/>
      <w:r w:rsidRPr="00124CDE">
        <w:rPr>
          <w:rFonts w:ascii="Helvetica" w:hAnsi="Helvetica"/>
          <w:color w:val="000000" w:themeColor="text1"/>
          <w:sz w:val="22"/>
        </w:rPr>
        <w:t>Furutani</w:t>
      </w:r>
      <w:proofErr w:type="spellEnd"/>
      <w:r w:rsidR="00667526" w:rsidRPr="00124CDE">
        <w:rPr>
          <w:rFonts w:ascii="Helvetica" w:hAnsi="Helvetica"/>
          <w:color w:val="000000" w:themeColor="text1"/>
          <w:sz w:val="22"/>
        </w:rPr>
        <w:t xml:space="preserve"> for consultation of the overall scope of the project and equipment. Tracy has informed the group that while the project looks promising, he specializes in another area of physics than what is being experimented on.</w:t>
      </w:r>
    </w:p>
    <w:p w14:paraId="08314167" w14:textId="77777777" w:rsidR="00667526" w:rsidRPr="00124CDE" w:rsidRDefault="00667526" w:rsidP="00C06C88">
      <w:pPr>
        <w:rPr>
          <w:rFonts w:ascii="Helvetica" w:hAnsi="Helvetica"/>
          <w:color w:val="000000" w:themeColor="text1"/>
          <w:sz w:val="22"/>
        </w:rPr>
      </w:pPr>
    </w:p>
    <w:p w14:paraId="64A6C24A" w14:textId="72DB30B2"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When conducting independent research, consultations on this proposal were made with Davene Eyres, who specializes in this area of physics, when this consultation was made aware to the instructors</w:t>
      </w:r>
      <w:r w:rsidR="006C5580" w:rsidRPr="00124CDE">
        <w:rPr>
          <w:rFonts w:ascii="Helvetica" w:hAnsi="Helvetica"/>
          <w:color w:val="000000" w:themeColor="text1"/>
          <w:sz w:val="22"/>
        </w:rPr>
        <w:t xml:space="preserve"> of UGR</w:t>
      </w:r>
      <w:r w:rsidRPr="00124CDE">
        <w:rPr>
          <w:rFonts w:ascii="Helvetica" w:hAnsi="Helvetica"/>
          <w:color w:val="000000" w:themeColor="text1"/>
          <w:sz w:val="22"/>
        </w:rPr>
        <w:t>, the group was told that it was up to Tracy if this project was even fundable, when in fact he told us in person and via email that this project looked feasible and could be done on campus but he was not an expert in SHM and wave physics, which is what Davene is instructing this quarter.</w:t>
      </w:r>
    </w:p>
    <w:p w14:paraId="2CC157BF" w14:textId="77777777" w:rsidR="00667526" w:rsidRPr="00124CDE" w:rsidRDefault="00667526" w:rsidP="00C06C88">
      <w:pPr>
        <w:rPr>
          <w:rFonts w:ascii="Helvetica" w:hAnsi="Helvetica"/>
          <w:color w:val="000000" w:themeColor="text1"/>
          <w:sz w:val="22"/>
        </w:rPr>
      </w:pPr>
    </w:p>
    <w:p w14:paraId="1050149B" w14:textId="1FB69105"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 xml:space="preserve">Other problems have come in attempting to request chemistry support from in-house resources in UGR class. When questions were asked regarding application of </w:t>
      </w:r>
      <w:r w:rsidR="006C5580" w:rsidRPr="00124CDE">
        <w:rPr>
          <w:rFonts w:ascii="Helvetica" w:hAnsi="Helvetica"/>
          <w:color w:val="000000" w:themeColor="text1"/>
          <w:sz w:val="22"/>
        </w:rPr>
        <w:t xml:space="preserve">basic </w:t>
      </w:r>
      <w:r w:rsidRPr="00124CDE">
        <w:rPr>
          <w:rFonts w:ascii="Helvetica" w:hAnsi="Helvetica"/>
          <w:color w:val="000000" w:themeColor="text1"/>
          <w:sz w:val="22"/>
        </w:rPr>
        <w:t>chemistry principals our group was rejected and told that we were being disrespectful by asking questions</w:t>
      </w:r>
      <w:r w:rsidR="0009245F" w:rsidRPr="00124CDE">
        <w:rPr>
          <w:rFonts w:ascii="Helvetica" w:hAnsi="Helvetica"/>
          <w:color w:val="000000" w:themeColor="text1"/>
          <w:sz w:val="22"/>
        </w:rPr>
        <w:t xml:space="preserve"> to another chemistry teachers</w:t>
      </w:r>
      <w:r w:rsidRPr="00124CDE">
        <w:rPr>
          <w:rFonts w:ascii="Helvetica" w:hAnsi="Helvetica"/>
          <w:color w:val="000000" w:themeColor="text1"/>
          <w:sz w:val="22"/>
        </w:rPr>
        <w:t>, and told that “we could not get all the ans</w:t>
      </w:r>
      <w:r w:rsidR="0009245F" w:rsidRPr="00124CDE">
        <w:rPr>
          <w:rFonts w:ascii="Helvetica" w:hAnsi="Helvetica"/>
          <w:color w:val="000000" w:themeColor="text1"/>
          <w:sz w:val="22"/>
        </w:rPr>
        <w:t>wers from a doctor of chemistry</w:t>
      </w:r>
      <w:r w:rsidRPr="00124CDE">
        <w:rPr>
          <w:rFonts w:ascii="Helvetica" w:hAnsi="Helvetica"/>
          <w:color w:val="000000" w:themeColor="text1"/>
          <w:sz w:val="22"/>
        </w:rPr>
        <w:t xml:space="preserve">”. After this incident, we attained </w:t>
      </w:r>
      <w:r w:rsidR="006C5580" w:rsidRPr="00124CDE">
        <w:rPr>
          <w:rFonts w:ascii="Helvetica" w:hAnsi="Helvetica"/>
          <w:color w:val="000000" w:themeColor="text1"/>
          <w:sz w:val="22"/>
        </w:rPr>
        <w:t>the information we were looking for with a quick 5-minute conversation with another instructor on campus.</w:t>
      </w:r>
    </w:p>
    <w:p w14:paraId="3B9334D8" w14:textId="77777777" w:rsidR="006C5580" w:rsidRPr="00124CDE" w:rsidRDefault="006C5580" w:rsidP="00C06C88">
      <w:pPr>
        <w:rPr>
          <w:rFonts w:ascii="Helvetica" w:hAnsi="Helvetica"/>
          <w:color w:val="000000" w:themeColor="text1"/>
          <w:sz w:val="22"/>
        </w:rPr>
      </w:pPr>
    </w:p>
    <w:p w14:paraId="195F20CE" w14:textId="434B5965" w:rsidR="006C5580" w:rsidRPr="00124CDE" w:rsidRDefault="00BF5157" w:rsidP="00C06C88">
      <w:pPr>
        <w:rPr>
          <w:rFonts w:ascii="Helvetica" w:hAnsi="Helvetica"/>
          <w:color w:val="000000" w:themeColor="text1"/>
          <w:sz w:val="22"/>
        </w:rPr>
      </w:pPr>
      <w:r w:rsidRPr="00124CDE">
        <w:rPr>
          <w:rFonts w:ascii="Helvetica" w:hAnsi="Helvetica"/>
          <w:color w:val="000000" w:themeColor="text1"/>
          <w:sz w:val="22"/>
        </w:rPr>
        <w:t>Our group has also been told that we cannot get funded without literature for parts of our proposal which are commonly known data in physics and chemistry</w:t>
      </w:r>
      <w:r w:rsidR="00CF51A5" w:rsidRPr="00124CDE">
        <w:rPr>
          <w:rFonts w:ascii="Helvetica" w:hAnsi="Helvetica"/>
          <w:color w:val="000000" w:themeColor="text1"/>
          <w:sz w:val="22"/>
        </w:rPr>
        <w:t xml:space="preserve">. Much of the information used in the research project comes directly from the literature which we are using in class, in combination with our own designs of application which is an acceptable practice in the field of research, development and engineering. </w:t>
      </w:r>
      <w:r w:rsidR="006C5580" w:rsidRPr="00124CDE">
        <w:rPr>
          <w:rFonts w:ascii="Helvetica" w:hAnsi="Helvetica"/>
          <w:color w:val="000000" w:themeColor="text1"/>
          <w:sz w:val="22"/>
        </w:rPr>
        <w:t>If our group can get past some of the conflicting information and struggles which come with working with individuals from different backgrounds, this project should go off without a hitch.</w:t>
      </w: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77777777" w:rsidR="00C06C88" w:rsidRPr="00124CDE" w:rsidRDefault="00C06C88" w:rsidP="008065AF">
      <w:pPr>
        <w:jc w:val="center"/>
        <w:rPr>
          <w:rFonts w:ascii="Helvetica" w:hAnsi="Helvetica"/>
          <w:sz w:val="40"/>
          <w:szCs w:val="28"/>
        </w:rPr>
      </w:pPr>
      <w:r w:rsidRPr="00124CDE">
        <w:rPr>
          <w:rFonts w:ascii="Helvetica" w:hAnsi="Helvetica"/>
          <w:b/>
          <w:color w:val="000000" w:themeColor="text1"/>
          <w:sz w:val="40"/>
          <w:szCs w:val="28"/>
        </w:rPr>
        <w:t>Bibliography</w:t>
      </w:r>
      <w:r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xml:space="preserve"> (Vol. I &amp; II).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 xml:space="preserve">Cymatics Soundscapes: And Bringing Matter </w:t>
      </w:r>
      <w:proofErr w:type="gramStart"/>
      <w:r w:rsidRPr="00124CDE">
        <w:rPr>
          <w:rFonts w:ascii="Helvetica" w:hAnsi="Helvetica"/>
          <w:i/>
          <w:iCs/>
          <w:sz w:val="22"/>
          <w:szCs w:val="22"/>
        </w:rPr>
        <w:t>To</w:t>
      </w:r>
      <w:proofErr w:type="gramEnd"/>
      <w:r w:rsidRPr="00124CDE">
        <w:rPr>
          <w:rFonts w:ascii="Helvetica" w:hAnsi="Helvetica"/>
          <w:i/>
          <w:iCs/>
          <w:sz w:val="22"/>
          <w:szCs w:val="22"/>
        </w:rPr>
        <w:t xml:space="preserve"> Life With Sound</w:t>
      </w:r>
      <w:r w:rsidRPr="00124CDE">
        <w:rPr>
          <w:rFonts w:ascii="Helvetica" w:hAnsi="Helvetica"/>
          <w:i/>
          <w:sz w:val="22"/>
          <w:szCs w:val="22"/>
        </w:rPr>
        <w:t xml:space="preserve">.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w:t>
      </w:r>
    </w:p>
    <w:p w14:paraId="582D3223" w14:textId="77777777" w:rsidR="001A38F4" w:rsidRPr="00124CDE" w:rsidRDefault="001A38F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A433A2" w:rsidP="00A433A2">
      <w:pPr>
        <w:ind w:left="1440"/>
        <w:rPr>
          <w:rStyle w:val="Hyperlink"/>
          <w:rFonts w:ascii="Helvetica" w:hAnsi="Helvetica"/>
          <w:i/>
          <w:sz w:val="22"/>
          <w:szCs w:val="22"/>
        </w:rPr>
      </w:pPr>
      <w:hyperlink r:id="rId26" w:history="1">
        <w:r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lastRenderedPageBreak/>
        <w:t>Knight, R. D., Jones, B., Field, S., &amp; Knight, R. D. (2014). </w:t>
      </w:r>
      <w:r w:rsidRPr="00124CDE">
        <w:rPr>
          <w:rFonts w:ascii="Helvetica" w:hAnsi="Helvetica"/>
          <w:i/>
          <w:iCs/>
          <w:sz w:val="22"/>
          <w:szCs w:val="22"/>
        </w:rPr>
        <w:t xml:space="preserve">College physics: a strategic </w:t>
      </w:r>
      <w:proofErr w:type="gramStart"/>
      <w:r w:rsidRPr="00124CDE">
        <w:rPr>
          <w:rFonts w:ascii="Helvetica" w:hAnsi="Helvetica"/>
          <w:i/>
          <w:iCs/>
          <w:sz w:val="22"/>
          <w:szCs w:val="22"/>
        </w:rPr>
        <w:t>approach</w:t>
      </w:r>
      <w:r w:rsidRPr="00124CDE">
        <w:rPr>
          <w:rFonts w:ascii="Helvetica" w:hAnsi="Helvetica"/>
          <w:sz w:val="22"/>
          <w:szCs w:val="22"/>
        </w:rPr>
        <w:t>(</w:t>
      </w:r>
      <w:proofErr w:type="gramEnd"/>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rsidP="001A38F4">
      <w:pPr>
        <w:ind w:left="720"/>
        <w:rPr>
          <w:rFonts w:ascii="Helvetica" w:hAnsi="Helvetica"/>
          <w:sz w:val="22"/>
          <w:szCs w:val="22"/>
        </w:rPr>
        <w:pPrChange w:id="1" w:author="Hofstad, Cory" w:date="2018-01-12T00:02:00Z">
          <w:pPr>
            <w:pStyle w:val="p1"/>
            <w:ind w:left="300" w:hanging="300"/>
          </w:pPr>
        </w:pPrChange>
      </w:pPr>
      <w:r w:rsidRPr="00124CDE">
        <w:rPr>
          <w:rFonts w:ascii="Helvetica" w:hAnsi="Helvetica"/>
          <w:sz w:val="22"/>
          <w:szCs w:val="22"/>
        </w:rPr>
        <w:t xml:space="preserve">SILBERBERG, M. (2017). SILBERBERG CHEMISTRY: the molecular nature of matter and change with advanced topics. </w:t>
      </w:r>
      <w:proofErr w:type="spellStart"/>
      <w:r w:rsidRPr="00124CDE">
        <w:rPr>
          <w:rFonts w:ascii="Helvetica" w:hAnsi="Helvetica"/>
          <w:sz w:val="22"/>
          <w:szCs w:val="22"/>
        </w:rPr>
        <w:t>S.l.</w:t>
      </w:r>
      <w:proofErr w:type="spellEnd"/>
      <w:r w:rsidRPr="00124CDE">
        <w:rPr>
          <w:rFonts w:ascii="Helvetica" w:hAnsi="Helvetica"/>
          <w:sz w:val="22"/>
          <w:szCs w:val="22"/>
        </w:rPr>
        <w:t>: MCGRAW-HILL EDUCATION.</w:t>
      </w:r>
    </w:p>
    <w:sectPr w:rsidR="001A38F4" w:rsidRPr="00124CDE" w:rsidSect="00644E18">
      <w:headerReference w:type="even" r:id="rId27"/>
      <w:headerReference w:type="default" r:id="rId28"/>
      <w:footerReference w:type="default" r:id="rId29"/>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D7FFF" w14:textId="77777777" w:rsidR="00162D28" w:rsidRDefault="00162D28" w:rsidP="00644E18">
      <w:r>
        <w:separator/>
      </w:r>
    </w:p>
  </w:endnote>
  <w:endnote w:type="continuationSeparator" w:id="0">
    <w:p w14:paraId="42BB3E82" w14:textId="77777777" w:rsidR="00162D28" w:rsidRDefault="00162D28"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72309F" w:rsidRPr="002E2F08" w:rsidRDefault="0072309F">
    <w:pPr>
      <w:pStyle w:val="Footer"/>
      <w:rPr>
        <w:rFonts w:ascii="Helvetica" w:hAnsi="Helvetica"/>
        <w:sz w:val="20"/>
        <w:szCs w:val="20"/>
      </w:rPr>
    </w:pPr>
    <w:r w:rsidRPr="002E2F08">
      <w:rPr>
        <w:rStyle w:val="xbe"/>
        <w:rFonts w:ascii="Helvetica" w:eastAsia="Times New Roman" w:hAnsi="Helvetica"/>
        <w:sz w:val="20"/>
        <w:szCs w:val="20"/>
      </w:rPr>
      <w:t xml:space="preserve">10002 Aurora Ave N </w:t>
    </w:r>
    <w:proofErr w:type="spellStart"/>
    <w:r w:rsidRPr="002E2F08">
      <w:rPr>
        <w:rStyle w:val="xbe"/>
        <w:rFonts w:ascii="Helvetica" w:eastAsia="Times New Roman" w:hAnsi="Helvetica"/>
        <w:sz w:val="20"/>
        <w:szCs w:val="20"/>
      </w:rPr>
      <w:t>Ste</w:t>
    </w:r>
    <w:proofErr w:type="spellEnd"/>
    <w:r w:rsidRPr="002E2F08">
      <w:rPr>
        <w:rStyle w:val="xbe"/>
        <w:rFonts w:ascii="Helvetica" w:eastAsia="Times New Roman" w:hAnsi="Helvetica"/>
        <w:sz w:val="20"/>
        <w:szCs w:val="20"/>
      </w:rPr>
      <w:t xml:space="preserv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72309F" w:rsidRPr="002E2F08" w:rsidRDefault="0072309F"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B067F" w14:textId="77777777" w:rsidR="00162D28" w:rsidRDefault="00162D28" w:rsidP="00644E18">
      <w:r>
        <w:separator/>
      </w:r>
    </w:p>
  </w:footnote>
  <w:footnote w:type="continuationSeparator" w:id="0">
    <w:p w14:paraId="011192FA" w14:textId="77777777" w:rsidR="00162D28" w:rsidRDefault="00162D28"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72309F" w:rsidRDefault="0072309F"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72309F" w:rsidRDefault="0072309F"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1E2EED4C" w:rsidR="0072309F" w:rsidRPr="002E2F08" w:rsidRDefault="0072309F"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72309F" w:rsidRPr="00644E18" w:rsidRDefault="0072309F"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72309F" w:rsidRPr="00644E18" w:rsidRDefault="0072309F">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72309F" w:rsidRPr="00644E18" w:rsidRDefault="0072309F">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72309F" w:rsidRDefault="00723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7"/>
  </w:num>
  <w:num w:numId="4">
    <w:abstractNumId w:val="11"/>
  </w:num>
  <w:num w:numId="5">
    <w:abstractNumId w:val="17"/>
  </w:num>
  <w:num w:numId="6">
    <w:abstractNumId w:val="0"/>
  </w:num>
  <w:num w:numId="7">
    <w:abstractNumId w:val="3"/>
  </w:num>
  <w:num w:numId="8">
    <w:abstractNumId w:val="4"/>
  </w:num>
  <w:num w:numId="9">
    <w:abstractNumId w:val="9"/>
  </w:num>
  <w:num w:numId="10">
    <w:abstractNumId w:val="5"/>
  </w:num>
  <w:num w:numId="11">
    <w:abstractNumId w:val="16"/>
  </w:num>
  <w:num w:numId="12">
    <w:abstractNumId w:val="21"/>
  </w:num>
  <w:num w:numId="13">
    <w:abstractNumId w:val="24"/>
  </w:num>
  <w:num w:numId="14">
    <w:abstractNumId w:val="14"/>
  </w:num>
  <w:num w:numId="15">
    <w:abstractNumId w:val="2"/>
  </w:num>
  <w:num w:numId="16">
    <w:abstractNumId w:val="18"/>
  </w:num>
  <w:num w:numId="17">
    <w:abstractNumId w:val="10"/>
  </w:num>
  <w:num w:numId="18">
    <w:abstractNumId w:val="1"/>
  </w:num>
  <w:num w:numId="19">
    <w:abstractNumId w:val="15"/>
  </w:num>
  <w:num w:numId="20">
    <w:abstractNumId w:val="6"/>
  </w:num>
  <w:num w:numId="21">
    <w:abstractNumId w:val="13"/>
  </w:num>
  <w:num w:numId="22">
    <w:abstractNumId w:val="8"/>
  </w:num>
  <w:num w:numId="23">
    <w:abstractNumId w:val="20"/>
  </w:num>
  <w:num w:numId="24">
    <w:abstractNumId w:val="22"/>
  </w:num>
  <w:num w:numId="25">
    <w:abstractNumId w:val="12"/>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D3254"/>
    <w:rsid w:val="000E6C36"/>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2D28"/>
    <w:rsid w:val="001638C5"/>
    <w:rsid w:val="001646CB"/>
    <w:rsid w:val="0018231F"/>
    <w:rsid w:val="001916B8"/>
    <w:rsid w:val="001923D4"/>
    <w:rsid w:val="001A38F4"/>
    <w:rsid w:val="001A7CA1"/>
    <w:rsid w:val="001B1E45"/>
    <w:rsid w:val="001B2A23"/>
    <w:rsid w:val="001B7FFA"/>
    <w:rsid w:val="001C0084"/>
    <w:rsid w:val="001D5072"/>
    <w:rsid w:val="001E0174"/>
    <w:rsid w:val="001F2018"/>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D14C9"/>
    <w:rsid w:val="002D1C2C"/>
    <w:rsid w:val="002D24F0"/>
    <w:rsid w:val="002D533A"/>
    <w:rsid w:val="002E2F08"/>
    <w:rsid w:val="002E2FEC"/>
    <w:rsid w:val="002E5147"/>
    <w:rsid w:val="002F6194"/>
    <w:rsid w:val="0030018B"/>
    <w:rsid w:val="00301515"/>
    <w:rsid w:val="003075CD"/>
    <w:rsid w:val="00327113"/>
    <w:rsid w:val="00332AFA"/>
    <w:rsid w:val="003439C9"/>
    <w:rsid w:val="00344811"/>
    <w:rsid w:val="00365A40"/>
    <w:rsid w:val="00366B90"/>
    <w:rsid w:val="00367F6B"/>
    <w:rsid w:val="00376542"/>
    <w:rsid w:val="003860F2"/>
    <w:rsid w:val="003877F4"/>
    <w:rsid w:val="003A7D76"/>
    <w:rsid w:val="003B33E6"/>
    <w:rsid w:val="003B4593"/>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4527C"/>
    <w:rsid w:val="00447CA2"/>
    <w:rsid w:val="004500FF"/>
    <w:rsid w:val="00451956"/>
    <w:rsid w:val="00455080"/>
    <w:rsid w:val="00463808"/>
    <w:rsid w:val="004702DC"/>
    <w:rsid w:val="004760DE"/>
    <w:rsid w:val="00477BAA"/>
    <w:rsid w:val="0048254A"/>
    <w:rsid w:val="00487F56"/>
    <w:rsid w:val="00495C8E"/>
    <w:rsid w:val="00497A84"/>
    <w:rsid w:val="004A62C5"/>
    <w:rsid w:val="004B2BBF"/>
    <w:rsid w:val="004C3928"/>
    <w:rsid w:val="004D43C3"/>
    <w:rsid w:val="004D64FD"/>
    <w:rsid w:val="004E238C"/>
    <w:rsid w:val="004E623B"/>
    <w:rsid w:val="004F0909"/>
    <w:rsid w:val="005028DB"/>
    <w:rsid w:val="0050349F"/>
    <w:rsid w:val="00512D08"/>
    <w:rsid w:val="0052308A"/>
    <w:rsid w:val="00550CD5"/>
    <w:rsid w:val="00553924"/>
    <w:rsid w:val="00565031"/>
    <w:rsid w:val="00565EF9"/>
    <w:rsid w:val="00567454"/>
    <w:rsid w:val="0057010D"/>
    <w:rsid w:val="00570FFF"/>
    <w:rsid w:val="0059065A"/>
    <w:rsid w:val="00591CEE"/>
    <w:rsid w:val="00593209"/>
    <w:rsid w:val="005960B4"/>
    <w:rsid w:val="005A759C"/>
    <w:rsid w:val="005B166F"/>
    <w:rsid w:val="005B48C1"/>
    <w:rsid w:val="005B69C2"/>
    <w:rsid w:val="005C0B29"/>
    <w:rsid w:val="005C443B"/>
    <w:rsid w:val="005C57FD"/>
    <w:rsid w:val="005C5B88"/>
    <w:rsid w:val="005D1108"/>
    <w:rsid w:val="005D14FC"/>
    <w:rsid w:val="005E2A6E"/>
    <w:rsid w:val="005F7087"/>
    <w:rsid w:val="005F76B6"/>
    <w:rsid w:val="00606F3F"/>
    <w:rsid w:val="00616449"/>
    <w:rsid w:val="0062153D"/>
    <w:rsid w:val="00642031"/>
    <w:rsid w:val="006434AE"/>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D4579"/>
    <w:rsid w:val="007F26F0"/>
    <w:rsid w:val="007F4542"/>
    <w:rsid w:val="007F606F"/>
    <w:rsid w:val="007F78D9"/>
    <w:rsid w:val="0080341C"/>
    <w:rsid w:val="008065AF"/>
    <w:rsid w:val="008204C8"/>
    <w:rsid w:val="008220D7"/>
    <w:rsid w:val="008308F5"/>
    <w:rsid w:val="0083211A"/>
    <w:rsid w:val="00840314"/>
    <w:rsid w:val="0084483B"/>
    <w:rsid w:val="00855E0B"/>
    <w:rsid w:val="008634B2"/>
    <w:rsid w:val="008638A7"/>
    <w:rsid w:val="0087156B"/>
    <w:rsid w:val="00872F67"/>
    <w:rsid w:val="00876EF0"/>
    <w:rsid w:val="0087763B"/>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42F7B"/>
    <w:rsid w:val="00947ED7"/>
    <w:rsid w:val="00950256"/>
    <w:rsid w:val="00953EC8"/>
    <w:rsid w:val="009552B8"/>
    <w:rsid w:val="009640E5"/>
    <w:rsid w:val="0096755B"/>
    <w:rsid w:val="0097057C"/>
    <w:rsid w:val="00974A97"/>
    <w:rsid w:val="00977198"/>
    <w:rsid w:val="0098075B"/>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708EF"/>
    <w:rsid w:val="00A7408A"/>
    <w:rsid w:val="00A77091"/>
    <w:rsid w:val="00A81E79"/>
    <w:rsid w:val="00A87EF4"/>
    <w:rsid w:val="00A93F7C"/>
    <w:rsid w:val="00A95126"/>
    <w:rsid w:val="00A965E1"/>
    <w:rsid w:val="00AA3DE4"/>
    <w:rsid w:val="00AB32E9"/>
    <w:rsid w:val="00AB76F3"/>
    <w:rsid w:val="00AD0ED7"/>
    <w:rsid w:val="00AD25DF"/>
    <w:rsid w:val="00AD33D5"/>
    <w:rsid w:val="00AF1AC6"/>
    <w:rsid w:val="00B00C04"/>
    <w:rsid w:val="00B031FF"/>
    <w:rsid w:val="00B03C8A"/>
    <w:rsid w:val="00B051A6"/>
    <w:rsid w:val="00B12730"/>
    <w:rsid w:val="00B33CEC"/>
    <w:rsid w:val="00B415CC"/>
    <w:rsid w:val="00B44575"/>
    <w:rsid w:val="00B44C76"/>
    <w:rsid w:val="00B46956"/>
    <w:rsid w:val="00B52E9E"/>
    <w:rsid w:val="00B61001"/>
    <w:rsid w:val="00B63012"/>
    <w:rsid w:val="00B643B1"/>
    <w:rsid w:val="00B643F5"/>
    <w:rsid w:val="00B67506"/>
    <w:rsid w:val="00B70C72"/>
    <w:rsid w:val="00B716E1"/>
    <w:rsid w:val="00B82B35"/>
    <w:rsid w:val="00B959C8"/>
    <w:rsid w:val="00BA189D"/>
    <w:rsid w:val="00BA4B23"/>
    <w:rsid w:val="00BA6341"/>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541D"/>
    <w:rsid w:val="00C45F27"/>
    <w:rsid w:val="00C52573"/>
    <w:rsid w:val="00C75F4D"/>
    <w:rsid w:val="00C779E0"/>
    <w:rsid w:val="00C86879"/>
    <w:rsid w:val="00C944F0"/>
    <w:rsid w:val="00C94547"/>
    <w:rsid w:val="00C9572A"/>
    <w:rsid w:val="00CA6FE6"/>
    <w:rsid w:val="00CC1FB2"/>
    <w:rsid w:val="00CD2B87"/>
    <w:rsid w:val="00CD2EAD"/>
    <w:rsid w:val="00CE75D4"/>
    <w:rsid w:val="00CF51A5"/>
    <w:rsid w:val="00CF572D"/>
    <w:rsid w:val="00D13869"/>
    <w:rsid w:val="00D41017"/>
    <w:rsid w:val="00D41575"/>
    <w:rsid w:val="00D45279"/>
    <w:rsid w:val="00D53E7A"/>
    <w:rsid w:val="00D67FBC"/>
    <w:rsid w:val="00D7043C"/>
    <w:rsid w:val="00D718FE"/>
    <w:rsid w:val="00D72B20"/>
    <w:rsid w:val="00D74889"/>
    <w:rsid w:val="00DA455C"/>
    <w:rsid w:val="00DB1C90"/>
    <w:rsid w:val="00DB2E6D"/>
    <w:rsid w:val="00DD2D58"/>
    <w:rsid w:val="00DD625E"/>
    <w:rsid w:val="00DE1D96"/>
    <w:rsid w:val="00DE2396"/>
    <w:rsid w:val="00DF114D"/>
    <w:rsid w:val="00E00AD6"/>
    <w:rsid w:val="00E0194D"/>
    <w:rsid w:val="00E027DC"/>
    <w:rsid w:val="00E12E42"/>
    <w:rsid w:val="00E2273A"/>
    <w:rsid w:val="00E32588"/>
    <w:rsid w:val="00E52CBC"/>
    <w:rsid w:val="00E57AFD"/>
    <w:rsid w:val="00E60007"/>
    <w:rsid w:val="00E67E80"/>
    <w:rsid w:val="00E8082F"/>
    <w:rsid w:val="00E92F93"/>
    <w:rsid w:val="00EA0749"/>
    <w:rsid w:val="00EA5285"/>
    <w:rsid w:val="00EA5C22"/>
    <w:rsid w:val="00EA673F"/>
    <w:rsid w:val="00EB5F59"/>
    <w:rsid w:val="00EC577F"/>
    <w:rsid w:val="00EC5DFB"/>
    <w:rsid w:val="00EF0AF9"/>
    <w:rsid w:val="00F077C8"/>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hyperlink" Target="http://doi.org/10.1016/j.phpro.2011.08.029" TargetMode="External"/><Relationship Id="rId3" Type="http://schemas.openxmlformats.org/officeDocument/2006/relationships/styles" Target="styles.xml"/><Relationship Id="rId21" Type="http://schemas.openxmlformats.org/officeDocument/2006/relationships/hyperlink" Target="http://www.eplastics.com/Plastic/ACRCAT8-000ODX-375" TargetMode="External"/><Relationship Id="rId7" Type="http://schemas.openxmlformats.org/officeDocument/2006/relationships/endnotes" Target="endnotes.xml"/><Relationship Id="rId1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7" Type="http://schemas.openxmlformats.org/officeDocument/2006/relationships/hyperlink" Target="https://www.pasco.com/prodCatalog/SE/SE-9761_digital-sound-level-meter/index.cfm" TargetMode="External"/><Relationship Id="rId25"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sco.com/prodCatalog/PS/PS-3203_wireless-pressure-sensor/index.cfm" TargetMode="External"/><Relationship Id="rId20" Type="http://schemas.openxmlformats.org/officeDocument/2006/relationships/hyperlink" Target="https://www.flinnsci.com/lycopodium-powder-reagent-500-g/l003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sco.com/prodCatalog/SE/SE-9785_infrared-thermometer/index.cfm" TargetMode="External"/><Relationship Id="rId24" Type="http://schemas.openxmlformats.org/officeDocument/2006/relationships/hyperlink" Target="https://www.google.com/search?q=weld+on+4&amp;client=opera&amp;hs=wt3&amp;source=lnms&amp;tbm=shop&amp;sa=X&amp;ved=0ahUKEwixjdXN5cvYAhUPwmMKHWK4A2gQ_AUICigB&amp;biw=1195&amp;bih=663"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dorama.com/faftones.html?gclid=EAIaIQobChMImOnM3qvM2AIVj2V-Ch3N2AwyEAkYAiABEgKBqPD_BwE" TargetMode="External"/><Relationship Id="rId23" Type="http://schemas.openxmlformats.org/officeDocument/2006/relationships/hyperlink" Target="http://www.delviesplastics.com/p/clear_acrylic_sheet.html" TargetMode="External"/><Relationship Id="rId28" Type="http://schemas.openxmlformats.org/officeDocument/2006/relationships/header" Target="header2.xml"/><Relationship Id="rId10"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9" Type="http://schemas.openxmlformats.org/officeDocument/2006/relationships/hyperlink" Target="https://www.pasco.com/prodCatalog/PI/PI-8127_function-generator/index.cf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amazon.com/dp/1888138106?tag=opr-mkt-opr-us-20&amp;ascsubtag=1ba00-01000-ubp00-mac00-other-nomod-us000-pcomp-feature-scomp-wm-4-wl-sce0&amp;ref=bit_scomp_sav0" TargetMode="External"/><Relationship Id="rId14" Type="http://schemas.openxmlformats.org/officeDocument/2006/relationships/hyperlink" Target="https://www.pasco.com/prodCatalog/ME/ME-9259_laser-switch/index.cfm" TargetMode="External"/><Relationship Id="rId22" Type="http://schemas.openxmlformats.org/officeDocument/2006/relationships/hyperlink" Target="http://www.eplastics.com/Plastic/ACRCAT8-500ODX-250" TargetMode="External"/><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5119"/>
    <w:rsid w:val="001637F6"/>
    <w:rsid w:val="006338B2"/>
    <w:rsid w:val="00714975"/>
    <w:rsid w:val="009D1E25"/>
    <w:rsid w:val="00C101BB"/>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5</cp:revision>
  <dcterms:created xsi:type="dcterms:W3CDTF">2018-01-25T15:59:00Z</dcterms:created>
  <dcterms:modified xsi:type="dcterms:W3CDTF">2018-01-25T21:57:00Z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