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48940" w14:textId="0AC8092F" w:rsidR="00C06C88" w:rsidRPr="00110059" w:rsidRDefault="00C06C88" w:rsidP="00C06C88">
      <w:pPr>
        <w:jc w:val="center"/>
        <w:rPr>
          <w:rFonts w:ascii="Helvetica" w:hAnsi="Helvetica"/>
          <w:b/>
          <w:sz w:val="28"/>
          <w:szCs w:val="28"/>
        </w:rPr>
      </w:pPr>
      <w:r w:rsidRPr="00110059">
        <w:rPr>
          <w:rFonts w:ascii="Helvetica" w:hAnsi="Helvetica"/>
          <w:b/>
          <w:sz w:val="28"/>
          <w:szCs w:val="28"/>
        </w:rPr>
        <w:t>Introduction</w:t>
      </w:r>
      <w:r w:rsidR="008065AF">
        <w:rPr>
          <w:rFonts w:ascii="Helvetica" w:hAnsi="Helvetica"/>
          <w:b/>
          <w:sz w:val="28"/>
          <w:szCs w:val="28"/>
        </w:rPr>
        <w:t>:</w:t>
      </w:r>
    </w:p>
    <w:p w14:paraId="56A2333E" w14:textId="77777777" w:rsidR="00C06C88" w:rsidRPr="005C5B88" w:rsidRDefault="00C06C88" w:rsidP="00C06C88">
      <w:pPr>
        <w:rPr>
          <w:rFonts w:ascii="Helvetica" w:hAnsi="Helvetica"/>
          <w:sz w:val="22"/>
        </w:rPr>
      </w:pPr>
    </w:p>
    <w:p w14:paraId="2794A6F2" w14:textId="77777777" w:rsidR="00C06C88" w:rsidRPr="00F53089" w:rsidRDefault="00C06C88" w:rsidP="00C06C88">
      <w:pPr>
        <w:rPr>
          <w:rFonts w:ascii="Helvetica" w:hAnsi="Helvetica"/>
          <w:color w:val="FF0000"/>
          <w:sz w:val="22"/>
          <w:szCs w:val="22"/>
        </w:rPr>
      </w:pPr>
      <w:r w:rsidRPr="00F53089">
        <w:rPr>
          <w:rFonts w:ascii="Helvetica" w:hAnsi="Helvetica"/>
          <w:color w:val="FF0000"/>
          <w:sz w:val="22"/>
          <w:szCs w:val="22"/>
        </w:rPr>
        <w:t>Clearly introduce topic in such a way that the need for the project is compelling. Larger question or concern is clearly articulated. Two or more key citations from primary literature are included to effectively embed the research topic in the body of knowledge.</w:t>
      </w:r>
    </w:p>
    <w:p w14:paraId="6DC54FD2" w14:textId="7DC38050" w:rsidR="00B82B35" w:rsidRDefault="00B82B35" w:rsidP="00C06C88"/>
    <w:p w14:paraId="63C8B109" w14:textId="74372780" w:rsidR="003439C9" w:rsidRDefault="003439C9" w:rsidP="00C06C88">
      <w:bookmarkStart w:id="0" w:name="_GoBack"/>
      <w:bookmarkEnd w:id="0"/>
    </w:p>
    <w:p w14:paraId="7D34F8BB" w14:textId="77777777" w:rsidR="003439C9" w:rsidRDefault="003439C9" w:rsidP="00C06C88"/>
    <w:p w14:paraId="443364C6" w14:textId="77777777" w:rsidR="00C06C88" w:rsidRDefault="00C06C88" w:rsidP="00C06C88">
      <w:pPr>
        <w:rPr>
          <w:rFonts w:ascii="Helvetica" w:hAnsi="Helvetica"/>
          <w:color w:val="70AD47" w:themeColor="accent6"/>
          <w:sz w:val="22"/>
          <w:szCs w:val="22"/>
        </w:rPr>
      </w:pPr>
      <w:r w:rsidRPr="00F53089">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 in the in the body of knowledge.</w:t>
      </w:r>
    </w:p>
    <w:p w14:paraId="0CB4FDEE" w14:textId="77777777" w:rsidR="00C06C88" w:rsidRDefault="00C06C88" w:rsidP="00C06C88"/>
    <w:p w14:paraId="0912C641" w14:textId="77777777" w:rsidR="00C06C88" w:rsidRDefault="00C06C88" w:rsidP="00C06C88"/>
    <w:p w14:paraId="2DFD07DE" w14:textId="3715153C" w:rsidR="00C06C88" w:rsidRPr="005C5B88" w:rsidRDefault="00C06C88" w:rsidP="00C06C88">
      <w:pPr>
        <w:jc w:val="center"/>
        <w:rPr>
          <w:rFonts w:ascii="Helvetica" w:hAnsi="Helvetica"/>
          <w:b/>
          <w:sz w:val="28"/>
        </w:rPr>
      </w:pPr>
      <w:r w:rsidRPr="005C5B88">
        <w:rPr>
          <w:rFonts w:ascii="Helvetica" w:hAnsi="Helvetica"/>
          <w:b/>
          <w:sz w:val="28"/>
        </w:rPr>
        <w:t>Research Question</w:t>
      </w:r>
      <w:r w:rsidR="008065AF">
        <w:rPr>
          <w:rFonts w:ascii="Helvetica" w:hAnsi="Helvetica"/>
          <w:b/>
          <w:sz w:val="28"/>
        </w:rPr>
        <w:t>:</w:t>
      </w:r>
    </w:p>
    <w:p w14:paraId="5F2388F8" w14:textId="77777777" w:rsidR="00C06C88" w:rsidRPr="005C5B88" w:rsidRDefault="00C06C88" w:rsidP="00C06C88">
      <w:pPr>
        <w:rPr>
          <w:rFonts w:ascii="Helvetica" w:hAnsi="Helvetica"/>
          <w:sz w:val="22"/>
        </w:rPr>
      </w:pPr>
    </w:p>
    <w:p w14:paraId="714A6A35" w14:textId="77777777" w:rsidR="00C06C88" w:rsidRDefault="00C06C88" w:rsidP="00C06C88">
      <w:pPr>
        <w:rPr>
          <w:rFonts w:ascii="Helvetica" w:hAnsi="Helvetica"/>
          <w:color w:val="FF0000"/>
          <w:sz w:val="22"/>
        </w:rPr>
      </w:pPr>
      <w:r w:rsidRPr="005C5B88">
        <w:rPr>
          <w:rFonts w:ascii="Helvetica" w:hAnsi="Helvetica"/>
          <w:color w:val="FF0000"/>
          <w:sz w:val="22"/>
        </w:rPr>
        <w:t>(1-2 Paragraphs): What is the main goal or question addressed by your research? How will it add to our existing body of knowledge?</w:t>
      </w:r>
    </w:p>
    <w:p w14:paraId="3F0C3EAB" w14:textId="5A36CD3A" w:rsidR="00642031" w:rsidRDefault="00642031" w:rsidP="00C06C88">
      <w:pPr>
        <w:rPr>
          <w:rFonts w:ascii="Helvetica" w:hAnsi="Helvetica"/>
          <w:color w:val="FF0000"/>
          <w:sz w:val="22"/>
        </w:rPr>
      </w:pPr>
    </w:p>
    <w:p w14:paraId="2CE7F88C" w14:textId="25590562" w:rsidR="00642031" w:rsidRPr="003439C9" w:rsidRDefault="003439C9" w:rsidP="00C06C88">
      <w:pPr>
        <w:rPr>
          <w:rFonts w:ascii="Helvetica" w:hAnsi="Helvetica"/>
          <w:color w:val="000000" w:themeColor="text1"/>
          <w:sz w:val="22"/>
        </w:rPr>
      </w:pPr>
      <w:r>
        <w:rPr>
          <w:rFonts w:ascii="Helvetica" w:hAnsi="Helvetica"/>
          <w:color w:val="FF0000"/>
          <w:sz w:val="22"/>
        </w:rPr>
        <w:t xml:space="preserve"> </w:t>
      </w:r>
      <w:r w:rsidRPr="003439C9">
        <w:rPr>
          <w:rFonts w:ascii="Helvetica" w:hAnsi="Helvetica"/>
          <w:color w:val="000000" w:themeColor="text1"/>
          <w:sz w:val="22"/>
        </w:rPr>
        <w:t>The purpose of this investigation is to determine how sound waves affect the shape and formation of the gas cloud which is to be used as an electronic propellant for use in a spaceflight vehicle.  Experiments done with lycopodium; a gas like particle used in physics have been done which produce a spherical vortex formation when under specific ranges of tones and frequency.</w:t>
      </w:r>
    </w:p>
    <w:p w14:paraId="38FB8CE5" w14:textId="77777777" w:rsidR="003439C9" w:rsidRPr="003439C9" w:rsidRDefault="003439C9" w:rsidP="00C06C88">
      <w:pPr>
        <w:rPr>
          <w:rFonts w:ascii="Helvetica" w:hAnsi="Helvetica"/>
          <w:color w:val="000000" w:themeColor="text1"/>
          <w:sz w:val="22"/>
        </w:rPr>
      </w:pPr>
    </w:p>
    <w:p w14:paraId="1A9AC021" w14:textId="3C5A38F2" w:rsidR="003439C9" w:rsidRPr="003439C9" w:rsidRDefault="003439C9" w:rsidP="00C06C88">
      <w:pPr>
        <w:rPr>
          <w:rFonts w:ascii="Helvetica" w:hAnsi="Helvetica"/>
          <w:color w:val="000000" w:themeColor="text1"/>
          <w:sz w:val="22"/>
        </w:rPr>
      </w:pPr>
      <w:r w:rsidRPr="003439C9">
        <w:rPr>
          <w:rFonts w:ascii="Helvetica" w:hAnsi="Helvetica"/>
          <w:color w:val="000000" w:themeColor="text1"/>
          <w:sz w:val="22"/>
        </w:rPr>
        <w:t xml:space="preserve"> In this experiment, we will attempt to create formations similar to Hans Jenny’s experiment using noble gases which are commonly used in electronic propulsion devices.  Creating a vortex formation in a cloud of propellant gas before applying an electronic ark to create a plasma will allow for experimentation in increased efficiency of electronic energy transfer while in space flight.</w:t>
      </w:r>
    </w:p>
    <w:p w14:paraId="7BD09FC1" w14:textId="77777777" w:rsidR="00C06C88" w:rsidRDefault="00C06C88" w:rsidP="00C06C88">
      <w:pPr>
        <w:rPr>
          <w:rFonts w:ascii="Helvetica" w:hAnsi="Helvetica"/>
          <w:color w:val="FF0000"/>
          <w:sz w:val="22"/>
        </w:rPr>
      </w:pPr>
    </w:p>
    <w:p w14:paraId="63FAD171" w14:textId="0D8D9971" w:rsidR="00C06C88" w:rsidRPr="00C06C88" w:rsidRDefault="00C06C88" w:rsidP="00C06C88">
      <w:pPr>
        <w:rPr>
          <w:rFonts w:ascii="Helvetica" w:hAnsi="Helvetica"/>
          <w:color w:val="70AD47" w:themeColor="accent6"/>
          <w:sz w:val="22"/>
        </w:rPr>
      </w:pPr>
      <w:r w:rsidRPr="00F53089">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5C5B88">
        <w:rPr>
          <w:rFonts w:ascii="Helvetica" w:hAnsi="Helvetica"/>
          <w:color w:val="70AD47" w:themeColor="accent6"/>
          <w:sz w:val="22"/>
        </w:rPr>
        <w:t xml:space="preserve"> body of knowledge.</w:t>
      </w:r>
    </w:p>
    <w:p w14:paraId="2841D729" w14:textId="77777777" w:rsidR="00C06C88" w:rsidRDefault="00C06C88" w:rsidP="00C06C88">
      <w:pPr>
        <w:rPr>
          <w:rFonts w:ascii="Helvetica" w:hAnsi="Helvetica"/>
          <w:b/>
          <w:sz w:val="28"/>
        </w:rPr>
      </w:pPr>
    </w:p>
    <w:p w14:paraId="04CEB56D" w14:textId="77777777" w:rsidR="00C06C88" w:rsidRDefault="00C06C88" w:rsidP="00C06C88">
      <w:pPr>
        <w:rPr>
          <w:rFonts w:ascii="Helvetica" w:hAnsi="Helvetica"/>
          <w:b/>
          <w:sz w:val="28"/>
        </w:rPr>
      </w:pPr>
    </w:p>
    <w:p w14:paraId="00E80415" w14:textId="3EDC6B60" w:rsidR="00C06C88" w:rsidRDefault="00C06C88" w:rsidP="00C06C88">
      <w:pPr>
        <w:jc w:val="center"/>
        <w:rPr>
          <w:rFonts w:ascii="Helvetica" w:hAnsi="Helvetica"/>
          <w:b/>
          <w:sz w:val="28"/>
        </w:rPr>
      </w:pPr>
      <w:r w:rsidRPr="005C5B88">
        <w:rPr>
          <w:rFonts w:ascii="Helvetica" w:hAnsi="Helvetica"/>
          <w:b/>
          <w:sz w:val="28"/>
        </w:rPr>
        <w:t>Methods</w:t>
      </w:r>
      <w:r w:rsidR="008065AF">
        <w:rPr>
          <w:rFonts w:ascii="Helvetica" w:hAnsi="Helvetica"/>
          <w:b/>
          <w:sz w:val="28"/>
        </w:rPr>
        <w:t>:</w:t>
      </w:r>
    </w:p>
    <w:p w14:paraId="22FEAE80" w14:textId="77777777" w:rsidR="00067A2D" w:rsidRDefault="00067A2D" w:rsidP="00C06C88">
      <w:pPr>
        <w:jc w:val="center"/>
        <w:rPr>
          <w:rFonts w:ascii="Helvetica" w:hAnsi="Helvetica"/>
          <w:b/>
          <w:sz w:val="28"/>
        </w:rPr>
      </w:pPr>
    </w:p>
    <w:p w14:paraId="1F792FCE" w14:textId="44BD3C5C" w:rsidR="00067A2D" w:rsidRDefault="00067A2D" w:rsidP="00C06C88">
      <w:pPr>
        <w:jc w:val="center"/>
        <w:rPr>
          <w:rFonts w:ascii="Helvetica" w:hAnsi="Helvetica"/>
          <w:b/>
          <w:sz w:val="28"/>
        </w:rPr>
      </w:pPr>
      <w:r>
        <w:rPr>
          <w:rFonts w:ascii="Helvetica" w:hAnsi="Helvetica"/>
          <w:b/>
          <w:sz w:val="28"/>
        </w:rPr>
        <w:t>Resonance Chamber Testing Gas vs Frequency</w:t>
      </w:r>
    </w:p>
    <w:p w14:paraId="2AC178EE" w14:textId="77777777" w:rsidR="00067A2D" w:rsidRDefault="00067A2D" w:rsidP="00C06C88">
      <w:pPr>
        <w:jc w:val="center"/>
        <w:rPr>
          <w:rFonts w:ascii="Helvetica" w:hAnsi="Helvetica"/>
          <w:b/>
          <w:sz w:val="28"/>
        </w:rPr>
      </w:pPr>
    </w:p>
    <w:p w14:paraId="5B48FE54" w14:textId="41BCE5FD" w:rsidR="00067A2D" w:rsidRDefault="008634B2" w:rsidP="004760DE">
      <w:pPr>
        <w:rPr>
          <w:rFonts w:ascii="Helvetica" w:hAnsi="Helvetica"/>
        </w:rPr>
      </w:pPr>
      <w:r>
        <w:rPr>
          <w:rFonts w:ascii="Helvetica" w:hAnsi="Helvetica"/>
        </w:rPr>
        <w:t xml:space="preserve">We will begin testing our calibrated frequencies in our resonance chamber using </w:t>
      </w:r>
      <w:r w:rsidR="0005422C">
        <w:rPr>
          <w:rFonts w:ascii="Helvetica" w:hAnsi="Helvetica"/>
        </w:rPr>
        <w:t xml:space="preserve">gases which will allow us to attain proof of concept. </w:t>
      </w:r>
      <w:r>
        <w:rPr>
          <w:rFonts w:ascii="Helvetica" w:hAnsi="Helvetica"/>
        </w:rPr>
        <w:t>sulfur hexafluoride. Sulfur hexafluoride is a very dense gas which has similar characteristics to xenon.</w:t>
      </w:r>
    </w:p>
    <w:p w14:paraId="06D0035D" w14:textId="77777777" w:rsidR="0005422C" w:rsidRDefault="0005422C" w:rsidP="004760DE">
      <w:pPr>
        <w:rPr>
          <w:rFonts w:ascii="Helvetica" w:hAnsi="Helvetica"/>
        </w:rPr>
      </w:pPr>
    </w:p>
    <w:p w14:paraId="751DC233" w14:textId="69B23EDE" w:rsidR="0005422C" w:rsidRDefault="008C5017" w:rsidP="004760DE">
      <w:pPr>
        <w:rPr>
          <w:rFonts w:ascii="Helvetica" w:hAnsi="Helvetica"/>
          <w:b/>
        </w:rPr>
      </w:pPr>
      <w:r>
        <w:rPr>
          <w:rFonts w:ascii="Helvetica" w:hAnsi="Helvetica"/>
          <w:b/>
        </w:rPr>
        <w:t>Sulfur Hexafluoride &amp; f</w:t>
      </w:r>
      <w:r w:rsidR="0005422C" w:rsidRPr="0005422C">
        <w:rPr>
          <w:rFonts w:ascii="Helvetica" w:hAnsi="Helvetica"/>
          <w:b/>
        </w:rPr>
        <w:t>loating orbital Experiment</w:t>
      </w:r>
    </w:p>
    <w:p w14:paraId="0956BB9C" w14:textId="77777777" w:rsidR="00616449" w:rsidRPr="0005422C" w:rsidRDefault="00616449" w:rsidP="004760DE">
      <w:pPr>
        <w:rPr>
          <w:rFonts w:ascii="Helvetica" w:hAnsi="Helvetica"/>
          <w:b/>
        </w:rPr>
      </w:pPr>
    </w:p>
    <w:p w14:paraId="132C45EF" w14:textId="77777777" w:rsidR="008634B2" w:rsidRDefault="008634B2" w:rsidP="004760DE">
      <w:pPr>
        <w:rPr>
          <w:rFonts w:ascii="Helvetica" w:hAnsi="Helvetica"/>
        </w:rPr>
      </w:pPr>
    </w:p>
    <w:p w14:paraId="2483AF9A" w14:textId="3E5CCEF4" w:rsidR="008634B2" w:rsidRDefault="008634B2" w:rsidP="004760DE">
      <w:pPr>
        <w:rPr>
          <w:rFonts w:ascii="Helvetica" w:hAnsi="Helvetica"/>
        </w:rPr>
      </w:pPr>
      <w:r>
        <w:rPr>
          <w:rFonts w:ascii="Helvetica" w:hAnsi="Helvetica"/>
        </w:rPr>
        <w:t>Sulfur Hexafluoride vs Xenon Comparison</w:t>
      </w:r>
    </w:p>
    <w:tbl>
      <w:tblPr>
        <w:tblStyle w:val="TableGrid"/>
        <w:tblW w:w="0" w:type="auto"/>
        <w:tblLook w:val="04A0" w:firstRow="1" w:lastRow="0" w:firstColumn="1" w:lastColumn="0" w:noHBand="0" w:noVBand="1"/>
      </w:tblPr>
      <w:tblGrid>
        <w:gridCol w:w="3685"/>
        <w:gridCol w:w="2548"/>
        <w:gridCol w:w="3117"/>
      </w:tblGrid>
      <w:tr w:rsidR="008634B2" w14:paraId="59BC9E58" w14:textId="77777777" w:rsidTr="00AD33D5">
        <w:trPr>
          <w:trHeight w:val="386"/>
        </w:trPr>
        <w:tc>
          <w:tcPr>
            <w:tcW w:w="3685" w:type="dxa"/>
            <w:vAlign w:val="center"/>
          </w:tcPr>
          <w:p w14:paraId="546FA30E" w14:textId="4AAD2292" w:rsidR="008634B2" w:rsidRPr="00AD33D5" w:rsidRDefault="00487F56" w:rsidP="00AD33D5">
            <w:pPr>
              <w:jc w:val="center"/>
              <w:rPr>
                <w:rFonts w:ascii="Helvetica" w:hAnsi="Helvetica"/>
                <w:b/>
              </w:rPr>
            </w:pPr>
            <w:r w:rsidRPr="00AD33D5">
              <w:rPr>
                <w:rFonts w:ascii="Helvetica" w:hAnsi="Helvetica"/>
                <w:b/>
              </w:rPr>
              <w:t>QUALITY</w:t>
            </w:r>
          </w:p>
        </w:tc>
        <w:tc>
          <w:tcPr>
            <w:tcW w:w="2548" w:type="dxa"/>
            <w:vAlign w:val="center"/>
          </w:tcPr>
          <w:p w14:paraId="59CF279A" w14:textId="1F8FADB6" w:rsidR="008634B2" w:rsidRPr="00AD33D5" w:rsidRDefault="008634B2" w:rsidP="00AD33D5">
            <w:pPr>
              <w:jc w:val="center"/>
              <w:rPr>
                <w:rFonts w:ascii="Helvetica" w:hAnsi="Helvetica"/>
                <w:b/>
              </w:rPr>
            </w:pPr>
            <w:r w:rsidRPr="00AD33D5">
              <w:rPr>
                <w:rFonts w:ascii="Helvetica" w:hAnsi="Helvetica"/>
                <w:b/>
              </w:rPr>
              <w:t>XE</w:t>
            </w:r>
          </w:p>
        </w:tc>
        <w:tc>
          <w:tcPr>
            <w:tcW w:w="3117" w:type="dxa"/>
            <w:vAlign w:val="center"/>
          </w:tcPr>
          <w:p w14:paraId="7B2F1EC6" w14:textId="6607EACB" w:rsidR="008634B2" w:rsidRPr="00AD33D5" w:rsidRDefault="008634B2" w:rsidP="00AD33D5">
            <w:pPr>
              <w:jc w:val="center"/>
              <w:rPr>
                <w:rFonts w:ascii="Helvetica" w:hAnsi="Helvetica"/>
                <w:b/>
              </w:rPr>
            </w:pPr>
            <w:r w:rsidRPr="00AD33D5">
              <w:rPr>
                <w:rFonts w:ascii="Helvetica" w:hAnsi="Helvetica"/>
                <w:b/>
              </w:rPr>
              <w:t>SF</w:t>
            </w:r>
            <w:r w:rsidRPr="00AD33D5">
              <w:rPr>
                <w:rFonts w:ascii="Helvetica" w:hAnsi="Helvetica"/>
                <w:b/>
                <w:vertAlign w:val="subscript"/>
              </w:rPr>
              <w:t>6</w:t>
            </w:r>
          </w:p>
        </w:tc>
      </w:tr>
      <w:tr w:rsidR="008634B2" w14:paraId="06550C16" w14:textId="77777777" w:rsidTr="0084483B">
        <w:tc>
          <w:tcPr>
            <w:tcW w:w="3685" w:type="dxa"/>
          </w:tcPr>
          <w:p w14:paraId="34137F18" w14:textId="6AA174E7" w:rsidR="008634B2" w:rsidRDefault="00AD33D5" w:rsidP="00487F56">
            <w:pPr>
              <w:jc w:val="center"/>
              <w:rPr>
                <w:rFonts w:ascii="Helvetica" w:hAnsi="Helvetica"/>
              </w:rPr>
            </w:pPr>
            <w:r>
              <w:rPr>
                <w:rFonts w:ascii="Helvetica" w:hAnsi="Helvetica"/>
              </w:rPr>
              <w:lastRenderedPageBreak/>
              <w:t>DENSITY (STP)</w:t>
            </w:r>
          </w:p>
        </w:tc>
        <w:tc>
          <w:tcPr>
            <w:tcW w:w="2548" w:type="dxa"/>
          </w:tcPr>
          <w:p w14:paraId="6AFF8F7C" w14:textId="678EB1DC" w:rsidR="008634B2" w:rsidRDefault="00EC5DFB" w:rsidP="00AD33D5">
            <w:pPr>
              <w:jc w:val="center"/>
              <w:rPr>
                <w:rFonts w:ascii="Helvetica" w:hAnsi="Helvetica"/>
              </w:rPr>
            </w:pPr>
            <w:r>
              <w:rPr>
                <w:rFonts w:ascii="Helvetica" w:hAnsi="Helvetica"/>
              </w:rPr>
              <w:t>5.761 kg/m</w:t>
            </w:r>
            <w:r w:rsidRPr="00EC5DFB">
              <w:rPr>
                <w:rFonts w:ascii="Helvetica" w:hAnsi="Helvetica"/>
                <w:vertAlign w:val="superscript"/>
              </w:rPr>
              <w:t>3</w:t>
            </w:r>
          </w:p>
        </w:tc>
        <w:tc>
          <w:tcPr>
            <w:tcW w:w="3117" w:type="dxa"/>
          </w:tcPr>
          <w:p w14:paraId="69308B18" w14:textId="1C6CCAF1" w:rsidR="008634B2" w:rsidRPr="00AD33D5" w:rsidRDefault="00AD33D5" w:rsidP="00AD33D5">
            <w:pPr>
              <w:jc w:val="center"/>
              <w:rPr>
                <w:rFonts w:ascii="Helvetica" w:hAnsi="Helvetica"/>
                <w:vertAlign w:val="superscript"/>
              </w:rPr>
            </w:pPr>
            <w:r>
              <w:rPr>
                <w:rFonts w:ascii="Helvetica" w:hAnsi="Helvetica"/>
              </w:rPr>
              <w:t xml:space="preserve">6.164 </w:t>
            </w:r>
            <w:r w:rsidR="00EC5DFB">
              <w:rPr>
                <w:rFonts w:ascii="Helvetica" w:hAnsi="Helvetica"/>
              </w:rPr>
              <w:t>kg/m</w:t>
            </w:r>
            <w:r>
              <w:rPr>
                <w:rFonts w:ascii="Helvetica" w:hAnsi="Helvetica"/>
                <w:vertAlign w:val="superscript"/>
              </w:rPr>
              <w:t>3</w:t>
            </w:r>
          </w:p>
        </w:tc>
      </w:tr>
      <w:tr w:rsidR="008634B2" w14:paraId="04A7DE13" w14:textId="77777777" w:rsidTr="0084483B">
        <w:tc>
          <w:tcPr>
            <w:tcW w:w="3685" w:type="dxa"/>
          </w:tcPr>
          <w:p w14:paraId="07BD5ED8" w14:textId="7D2EDA01" w:rsidR="008634B2" w:rsidRDefault="00AD33D5" w:rsidP="00487F56">
            <w:pPr>
              <w:jc w:val="center"/>
              <w:rPr>
                <w:rFonts w:ascii="Helvetica" w:hAnsi="Helvetica"/>
              </w:rPr>
            </w:pPr>
            <w:r>
              <w:rPr>
                <w:rFonts w:ascii="Helvetica" w:hAnsi="Helvetica"/>
              </w:rPr>
              <w:t>MOLECULAR MASS</w:t>
            </w:r>
          </w:p>
        </w:tc>
        <w:tc>
          <w:tcPr>
            <w:tcW w:w="2548" w:type="dxa"/>
          </w:tcPr>
          <w:p w14:paraId="06EC3673" w14:textId="14B23CEC" w:rsidR="008634B2" w:rsidRDefault="00AD33D5" w:rsidP="00AD33D5">
            <w:pPr>
              <w:jc w:val="center"/>
              <w:rPr>
                <w:rFonts w:ascii="Helvetica" w:hAnsi="Helvetica"/>
              </w:rPr>
            </w:pPr>
            <w:r>
              <w:rPr>
                <w:rFonts w:ascii="Helvetica" w:hAnsi="Helvetica"/>
              </w:rPr>
              <w:t>131.29 g/mol</w:t>
            </w:r>
          </w:p>
        </w:tc>
        <w:tc>
          <w:tcPr>
            <w:tcW w:w="3117" w:type="dxa"/>
          </w:tcPr>
          <w:p w14:paraId="3C690E55" w14:textId="630E8ABE" w:rsidR="00487F56" w:rsidRPr="00AD33D5" w:rsidRDefault="00487F56" w:rsidP="00AD33D5">
            <w:pPr>
              <w:jc w:val="center"/>
              <w:rPr>
                <w:rStyle w:val="list-propertydata--units"/>
                <w:rFonts w:ascii="Helvetica" w:hAnsi="Helvetica" w:cs="Dubai"/>
                <w:color w:val="1F2554"/>
                <w:bdr w:val="none" w:sz="0" w:space="0" w:color="auto" w:frame="1"/>
                <w:shd w:val="clear" w:color="auto" w:fill="FFFFFF"/>
              </w:rPr>
            </w:pPr>
            <w:r w:rsidRPr="00AD33D5">
              <w:rPr>
                <w:rStyle w:val="list-propertydata--value"/>
                <w:rFonts w:ascii="Helvetica" w:hAnsi="Helvetica"/>
              </w:rPr>
              <w:t>146.055</w:t>
            </w:r>
            <w:r w:rsidR="00EC5DFB" w:rsidRPr="00AD33D5">
              <w:rPr>
                <w:rStyle w:val="list-propertydata--value"/>
                <w:rFonts w:ascii="Helvetica" w:hAnsi="Helvetica"/>
              </w:rPr>
              <w:t xml:space="preserve"> g/mol</w:t>
            </w:r>
          </w:p>
          <w:p w14:paraId="2557AF7E" w14:textId="2F4C1956" w:rsidR="00487F56" w:rsidRPr="00AD33D5" w:rsidRDefault="00487F56" w:rsidP="00AD33D5">
            <w:pPr>
              <w:jc w:val="center"/>
              <w:textAlignment w:val="baseline"/>
              <w:rPr>
                <w:rFonts w:ascii="Helvetica" w:hAnsi="Helvetica"/>
              </w:rPr>
            </w:pPr>
          </w:p>
          <w:p w14:paraId="2EF1932C" w14:textId="77777777" w:rsidR="008634B2" w:rsidRPr="00AD33D5" w:rsidRDefault="008634B2" w:rsidP="00AD33D5">
            <w:pPr>
              <w:jc w:val="center"/>
              <w:rPr>
                <w:rFonts w:ascii="Helvetica" w:hAnsi="Helvetica"/>
              </w:rPr>
            </w:pPr>
          </w:p>
        </w:tc>
      </w:tr>
      <w:tr w:rsidR="00AD33D5" w14:paraId="25B243A5" w14:textId="77777777" w:rsidTr="0084483B">
        <w:tc>
          <w:tcPr>
            <w:tcW w:w="3685" w:type="dxa"/>
          </w:tcPr>
          <w:p w14:paraId="0F166271" w14:textId="4B1DC441" w:rsidR="00AD33D5" w:rsidRDefault="00AD33D5" w:rsidP="00487F56">
            <w:pPr>
              <w:jc w:val="center"/>
              <w:rPr>
                <w:rFonts w:ascii="Helvetica" w:hAnsi="Helvetica"/>
              </w:rPr>
            </w:pPr>
            <w:r>
              <w:rPr>
                <w:rFonts w:ascii="Helvetica" w:hAnsi="Helvetica"/>
              </w:rPr>
              <w:t>INERT</w:t>
            </w:r>
          </w:p>
        </w:tc>
        <w:tc>
          <w:tcPr>
            <w:tcW w:w="2548" w:type="dxa"/>
          </w:tcPr>
          <w:p w14:paraId="68CB4A63" w14:textId="3A36AD2D" w:rsidR="00AD33D5" w:rsidRDefault="00AD33D5" w:rsidP="00AD33D5">
            <w:pPr>
              <w:jc w:val="center"/>
              <w:rPr>
                <w:rFonts w:ascii="Helvetica" w:hAnsi="Helvetica"/>
              </w:rPr>
            </w:pPr>
            <w:r>
              <w:rPr>
                <w:rFonts w:ascii="Helvetica" w:hAnsi="Helvetica"/>
              </w:rPr>
              <w:t>YES</w:t>
            </w:r>
          </w:p>
        </w:tc>
        <w:tc>
          <w:tcPr>
            <w:tcW w:w="3117" w:type="dxa"/>
          </w:tcPr>
          <w:p w14:paraId="59F1A0CA" w14:textId="5E9E7BAD" w:rsidR="00AD33D5" w:rsidRPr="00AD33D5" w:rsidRDefault="00AD33D5" w:rsidP="00AD33D5">
            <w:pPr>
              <w:jc w:val="center"/>
              <w:rPr>
                <w:rStyle w:val="list-propertydata--value"/>
                <w:rFonts w:ascii="Helvetica" w:hAnsi="Helvetica"/>
              </w:rPr>
            </w:pPr>
            <w:r>
              <w:rPr>
                <w:rStyle w:val="list-propertydata--value"/>
                <w:rFonts w:ascii="Helvetica" w:hAnsi="Helvetica"/>
              </w:rPr>
              <w:t>YES</w:t>
            </w:r>
          </w:p>
        </w:tc>
      </w:tr>
    </w:tbl>
    <w:p w14:paraId="6AF46F40" w14:textId="77777777" w:rsidR="008634B2" w:rsidRPr="00067A2D" w:rsidRDefault="008634B2" w:rsidP="004760DE">
      <w:pPr>
        <w:rPr>
          <w:rFonts w:ascii="Helvetica" w:hAnsi="Helvetica"/>
        </w:rPr>
      </w:pPr>
    </w:p>
    <w:p w14:paraId="5FF15858" w14:textId="77777777" w:rsidR="00C06C88" w:rsidRPr="006A247D" w:rsidRDefault="00C06C88" w:rsidP="00C06C88">
      <w:pPr>
        <w:rPr>
          <w:rFonts w:ascii="Helvetica" w:hAnsi="Helvetica"/>
          <w:b/>
          <w:sz w:val="28"/>
        </w:rPr>
      </w:pPr>
    </w:p>
    <w:p w14:paraId="34FC9AAE" w14:textId="77777777" w:rsidR="001A7CA1" w:rsidRDefault="00C06C88" w:rsidP="001A7CA1">
      <w:pPr>
        <w:rPr>
          <w:rFonts w:ascii="Helvetica" w:hAnsi="Helvetica"/>
          <w:color w:val="FF0000"/>
          <w:sz w:val="22"/>
        </w:rPr>
      </w:pPr>
      <w:r w:rsidRPr="005C5B88">
        <w:rPr>
          <w:rFonts w:ascii="Helvetica" w:hAnsi="Helvetica"/>
          <w:color w:val="FF0000"/>
          <w:sz w:val="22"/>
        </w:rPr>
        <w:t>(2-5 paragraphs): What methods will you use to conduct your research? Be as specific as possible and include details like your sample size, number of replicates, etc. Your plan may change, but do your best to outline a detailed method. A flow chart of other visual organizer might be a nice way to present part of this section.</w:t>
      </w:r>
    </w:p>
    <w:p w14:paraId="7B9E1D22" w14:textId="59C6DD7A" w:rsidR="00C06C88" w:rsidRDefault="001A7CA1" w:rsidP="001A7CA1">
      <w:pPr>
        <w:rPr>
          <w:rFonts w:ascii="Helvetica" w:hAnsi="Helvetica"/>
          <w:color w:val="FF0000"/>
          <w:sz w:val="22"/>
        </w:rPr>
      </w:pPr>
      <w:r>
        <w:rPr>
          <w:rFonts w:ascii="Helvetica" w:hAnsi="Helvetica"/>
          <w:color w:val="FF0000"/>
          <w:sz w:val="22"/>
        </w:rPr>
        <w:t xml:space="preserve"> </w:t>
      </w:r>
    </w:p>
    <w:p w14:paraId="41E6DEDE" w14:textId="77777777" w:rsidR="00C06C88" w:rsidRPr="00C06C88" w:rsidRDefault="00C06C88" w:rsidP="00C06C88">
      <w:pPr>
        <w:rPr>
          <w:rFonts w:ascii="Helvetica" w:hAnsi="Helvetica"/>
          <w:color w:val="70AD47" w:themeColor="accent6"/>
          <w:sz w:val="22"/>
          <w:szCs w:val="22"/>
        </w:rPr>
      </w:pPr>
      <w:r w:rsidRPr="00C06C88">
        <w:rPr>
          <w:rFonts w:ascii="Helvetica" w:hAnsi="Helvetica"/>
          <w:color w:val="70AD47" w:themeColor="accent6"/>
          <w:sz w:val="22"/>
          <w:szCs w:val="22"/>
        </w:rPr>
        <w:t>Methods are written in enough detail that another scientist could replicate the experiment. Specifics such as sample size, number of replicates, etc. are included. References are cited appropriately.</w:t>
      </w:r>
    </w:p>
    <w:p w14:paraId="0C442DF0" w14:textId="77777777" w:rsidR="00C06C88" w:rsidRDefault="00C06C88" w:rsidP="00C06C88">
      <w:pPr>
        <w:rPr>
          <w:rFonts w:ascii="Helvetica" w:hAnsi="Helvetica"/>
          <w:color w:val="FF0000"/>
          <w:sz w:val="22"/>
        </w:rPr>
      </w:pPr>
    </w:p>
    <w:p w14:paraId="558C5CBE" w14:textId="77777777" w:rsidR="00C06C88" w:rsidRDefault="00C06C88" w:rsidP="00C06C88">
      <w:pPr>
        <w:rPr>
          <w:rFonts w:ascii="Helvetica" w:hAnsi="Helvetica"/>
          <w:color w:val="FF0000"/>
          <w:sz w:val="22"/>
        </w:rPr>
      </w:pPr>
    </w:p>
    <w:p w14:paraId="19507AE6" w14:textId="77777777" w:rsidR="008065AF" w:rsidRDefault="008065AF" w:rsidP="00C06C88">
      <w:pPr>
        <w:rPr>
          <w:rFonts w:ascii="Helvetica" w:hAnsi="Helvetica"/>
          <w:color w:val="FF0000"/>
          <w:sz w:val="22"/>
        </w:rPr>
      </w:pPr>
    </w:p>
    <w:p w14:paraId="2E5D10A9" w14:textId="67ED6534" w:rsidR="00C06C88" w:rsidRPr="005C5B88" w:rsidRDefault="00C06C88" w:rsidP="00C06C88">
      <w:pPr>
        <w:jc w:val="center"/>
        <w:rPr>
          <w:rFonts w:ascii="Helvetica" w:hAnsi="Helvetica"/>
          <w:b/>
          <w:sz w:val="28"/>
        </w:rPr>
      </w:pPr>
      <w:r w:rsidRPr="005C5B88">
        <w:rPr>
          <w:rFonts w:ascii="Helvetica" w:hAnsi="Helvetica"/>
          <w:b/>
          <w:sz w:val="28"/>
        </w:rPr>
        <w:t>Equipment, Rea</w:t>
      </w:r>
      <w:r w:rsidR="008065AF">
        <w:rPr>
          <w:rFonts w:ascii="Helvetica" w:hAnsi="Helvetica"/>
          <w:b/>
          <w:sz w:val="28"/>
        </w:rPr>
        <w:t>gents, Supplies and Other Needs:</w:t>
      </w:r>
    </w:p>
    <w:p w14:paraId="4354EE53" w14:textId="77777777" w:rsidR="00C06C88" w:rsidRPr="005C5B88" w:rsidRDefault="00C06C88" w:rsidP="00C06C88">
      <w:pPr>
        <w:rPr>
          <w:rFonts w:ascii="Helvetica" w:hAnsi="Helvetica"/>
          <w:sz w:val="22"/>
        </w:rPr>
      </w:pPr>
    </w:p>
    <w:p w14:paraId="2C47B235" w14:textId="77777777" w:rsidR="00C06C88" w:rsidRDefault="00C06C88" w:rsidP="00C06C88">
      <w:pPr>
        <w:rPr>
          <w:rFonts w:ascii="Helvetica" w:hAnsi="Helvetica"/>
          <w:color w:val="FF0000"/>
          <w:sz w:val="22"/>
        </w:rPr>
      </w:pPr>
      <w:r w:rsidRPr="005C5B88">
        <w:rPr>
          <w:rFonts w:ascii="Helvetica" w:hAnsi="Helvetica"/>
          <w:color w:val="FF0000"/>
          <w:sz w:val="22"/>
        </w:rPr>
        <w:t>(1-3 Paragraphs and/or table): This section of your proposal should include a detailed list of reagents and supplies you will need to complete your research. If you have specific needs, include the manufacturer, item number,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23C62A99" w14:textId="77777777" w:rsidR="001A7CA1" w:rsidRDefault="001A7CA1" w:rsidP="001A7CA1">
      <w:pPr>
        <w:rPr>
          <w:rFonts w:ascii="Helvetica" w:hAnsi="Helvetica"/>
          <w:color w:val="FF0000"/>
          <w:sz w:val="22"/>
        </w:rPr>
      </w:pPr>
    </w:p>
    <w:p w14:paraId="045CF891" w14:textId="77777777" w:rsidR="001A7CA1" w:rsidRPr="000E4566" w:rsidRDefault="001A7CA1" w:rsidP="001A7CA1">
      <w:pPr>
        <w:rPr>
          <w:rFonts w:ascii="Helvetica" w:hAnsi="Helvetica"/>
          <w:b/>
        </w:rPr>
      </w:pPr>
      <w:r w:rsidRPr="000E4566">
        <w:rPr>
          <w:rFonts w:ascii="Helvetica" w:hAnsi="Helvetica"/>
          <w:b/>
        </w:rPr>
        <w:t>A. Hard Copy of Main Reference Materials:</w:t>
      </w:r>
    </w:p>
    <w:p w14:paraId="7DB88300" w14:textId="77777777" w:rsidR="001A7CA1" w:rsidRPr="002D533A"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786FD109" w14:textId="77777777" w:rsidTr="001B7FFA">
        <w:tc>
          <w:tcPr>
            <w:tcW w:w="2337" w:type="dxa"/>
          </w:tcPr>
          <w:p w14:paraId="2A869D46" w14:textId="77777777" w:rsidR="001A7CA1" w:rsidRPr="002D533A" w:rsidRDefault="001A7CA1" w:rsidP="001B7FFA">
            <w:pPr>
              <w:pStyle w:val="Heading1"/>
              <w:shd w:val="clear" w:color="auto" w:fill="FFFFFF"/>
              <w:spacing w:before="0" w:beforeAutospacing="0"/>
              <w:rPr>
                <w:rFonts w:ascii="Helvetica" w:eastAsia="Times New Roman" w:hAnsi="Helvetica" w:cs="Arial"/>
                <w:b w:val="0"/>
                <w:bCs w:val="0"/>
                <w:color w:val="111111"/>
                <w:sz w:val="16"/>
                <w:szCs w:val="16"/>
              </w:rPr>
            </w:pPr>
            <w:r w:rsidRPr="002D533A">
              <w:rPr>
                <w:rStyle w:val="a-size-large"/>
                <w:rFonts w:ascii="Helvetica" w:eastAsia="Times New Roman" w:hAnsi="Helvetica" w:cs="Arial"/>
                <w:b w:val="0"/>
                <w:bCs w:val="0"/>
                <w:color w:val="111111"/>
                <w:sz w:val="16"/>
                <w:szCs w:val="16"/>
              </w:rPr>
              <w:t>Cymatics Soundscapes: And Bringing Matter To Life With Sound... DVD</w:t>
            </w:r>
          </w:p>
        </w:tc>
        <w:tc>
          <w:tcPr>
            <w:tcW w:w="2337" w:type="dxa"/>
          </w:tcPr>
          <w:p w14:paraId="094C4D17" w14:textId="77777777" w:rsidR="001A7CA1" w:rsidRPr="002D533A" w:rsidRDefault="001B7FFA" w:rsidP="001B7FFA">
            <w:pPr>
              <w:rPr>
                <w:rFonts w:ascii="Helvetica" w:hAnsi="Helvetica"/>
                <w:sz w:val="16"/>
                <w:szCs w:val="16"/>
              </w:rPr>
            </w:pPr>
            <w:hyperlink r:id="rId8" w:history="1">
              <w:r w:rsidR="001A7CA1" w:rsidRPr="002D533A">
                <w:rPr>
                  <w:rStyle w:val="Hyperlink"/>
                  <w:rFonts w:ascii="Helvetica" w:hAnsi="Helvetica"/>
                  <w:sz w:val="16"/>
                  <w:szCs w:val="16"/>
                </w:rPr>
                <w:t>Available on Amazon</w:t>
              </w:r>
            </w:hyperlink>
          </w:p>
        </w:tc>
        <w:tc>
          <w:tcPr>
            <w:tcW w:w="2338" w:type="dxa"/>
          </w:tcPr>
          <w:p w14:paraId="4F3629D8" w14:textId="77777777" w:rsidR="001A7CA1" w:rsidRPr="002D533A" w:rsidRDefault="001A7CA1" w:rsidP="001B7FFA">
            <w:pPr>
              <w:rPr>
                <w:rFonts w:ascii="Helvetica" w:hAnsi="Helvetica"/>
                <w:sz w:val="16"/>
                <w:szCs w:val="16"/>
              </w:rPr>
            </w:pPr>
            <w:r w:rsidRPr="002D533A">
              <w:rPr>
                <w:rFonts w:ascii="Helvetica" w:hAnsi="Helvetica"/>
                <w:sz w:val="16"/>
                <w:szCs w:val="16"/>
              </w:rPr>
              <w:t>DVD Set with experimentation videos and data</w:t>
            </w:r>
          </w:p>
        </w:tc>
        <w:tc>
          <w:tcPr>
            <w:tcW w:w="2338" w:type="dxa"/>
          </w:tcPr>
          <w:p w14:paraId="6BF0300A"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$30</w:t>
            </w:r>
          </w:p>
        </w:tc>
      </w:tr>
      <w:tr w:rsidR="001A7CA1" w:rsidRPr="002D533A" w14:paraId="1FF775AC" w14:textId="77777777" w:rsidTr="001B7FFA">
        <w:tc>
          <w:tcPr>
            <w:tcW w:w="2337" w:type="dxa"/>
          </w:tcPr>
          <w:p w14:paraId="74B34B90" w14:textId="77777777" w:rsidR="001A7CA1" w:rsidRPr="002D533A" w:rsidRDefault="001A7CA1" w:rsidP="001B7FFA">
            <w:pPr>
              <w:pStyle w:val="Heading1"/>
              <w:shd w:val="clear" w:color="auto" w:fill="FFFFFF"/>
              <w:spacing w:before="0" w:beforeAutospacing="0"/>
              <w:rPr>
                <w:rFonts w:ascii="Helvetica" w:eastAsia="Times New Roman" w:hAnsi="Helvetica" w:cs="Arial"/>
                <w:b w:val="0"/>
                <w:color w:val="111111"/>
                <w:sz w:val="16"/>
                <w:szCs w:val="16"/>
              </w:rPr>
            </w:pPr>
            <w:r w:rsidRPr="002D533A">
              <w:rPr>
                <w:rStyle w:val="a-size-large"/>
                <w:rFonts w:ascii="Helvetica" w:eastAsia="Times New Roman" w:hAnsi="Helvetica" w:cs="Arial"/>
                <w:b w:val="0"/>
                <w:color w:val="111111"/>
                <w:sz w:val="16"/>
                <w:szCs w:val="16"/>
              </w:rPr>
              <w:t>Cymatics: A Study of Wave Phenomena &amp; Vibration</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Hardcover</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 July 1, 2001</w:t>
            </w:r>
          </w:p>
        </w:tc>
        <w:tc>
          <w:tcPr>
            <w:tcW w:w="2337" w:type="dxa"/>
          </w:tcPr>
          <w:p w14:paraId="1D66D8E9" w14:textId="77777777" w:rsidR="001A7CA1" w:rsidRPr="002D533A" w:rsidRDefault="001B7FFA" w:rsidP="001B7FFA">
            <w:pPr>
              <w:rPr>
                <w:rFonts w:ascii="Helvetica" w:hAnsi="Helvetica"/>
                <w:sz w:val="16"/>
                <w:szCs w:val="16"/>
              </w:rPr>
            </w:pPr>
            <w:hyperlink r:id="rId9" w:history="1">
              <w:r w:rsidR="001A7CA1" w:rsidRPr="002D533A">
                <w:rPr>
                  <w:rStyle w:val="Hyperlink"/>
                  <w:rFonts w:ascii="Helvetica" w:hAnsi="Helvetica"/>
                  <w:sz w:val="16"/>
                  <w:szCs w:val="16"/>
                </w:rPr>
                <w:t>Available on Amazon</w:t>
              </w:r>
            </w:hyperlink>
          </w:p>
        </w:tc>
        <w:tc>
          <w:tcPr>
            <w:tcW w:w="2338" w:type="dxa"/>
          </w:tcPr>
          <w:p w14:paraId="0D9C3764" w14:textId="77777777" w:rsidR="001A7CA1" w:rsidRPr="002D533A" w:rsidRDefault="001A7CA1" w:rsidP="001B7FFA">
            <w:pPr>
              <w:rPr>
                <w:rFonts w:ascii="Helvetica" w:hAnsi="Helvetica"/>
                <w:sz w:val="16"/>
                <w:szCs w:val="16"/>
              </w:rPr>
            </w:pPr>
            <w:r w:rsidRPr="002D533A">
              <w:rPr>
                <w:rFonts w:ascii="Helvetica" w:hAnsi="Helvetica"/>
                <w:sz w:val="16"/>
                <w:szCs w:val="16"/>
              </w:rPr>
              <w:t>Full color reference material and instructions.</w:t>
            </w:r>
          </w:p>
        </w:tc>
        <w:tc>
          <w:tcPr>
            <w:tcW w:w="2338" w:type="dxa"/>
          </w:tcPr>
          <w:p w14:paraId="3D05BB83"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$58</w:t>
            </w:r>
          </w:p>
        </w:tc>
      </w:tr>
    </w:tbl>
    <w:p w14:paraId="7369FC3B" w14:textId="77777777" w:rsidR="001A7CA1" w:rsidRDefault="001A7CA1" w:rsidP="001A7CA1">
      <w:pPr>
        <w:rPr>
          <w:rFonts w:ascii="Helvetica" w:hAnsi="Helvetica"/>
          <w:b/>
          <w:sz w:val="22"/>
        </w:rPr>
      </w:pPr>
    </w:p>
    <w:p w14:paraId="43FE5ED7" w14:textId="77777777" w:rsidR="001A7CA1" w:rsidRDefault="001A7CA1" w:rsidP="001A7CA1">
      <w:pPr>
        <w:rPr>
          <w:rFonts w:ascii="Helvetica" w:hAnsi="Helvetica"/>
          <w:b/>
          <w:sz w:val="22"/>
        </w:rPr>
      </w:pPr>
    </w:p>
    <w:p w14:paraId="10893E3E" w14:textId="77777777" w:rsidR="001A7CA1" w:rsidRPr="000E4566" w:rsidRDefault="001A7CA1" w:rsidP="001A7CA1">
      <w:pPr>
        <w:rPr>
          <w:rFonts w:ascii="Helvetica" w:hAnsi="Helvetica"/>
          <w:b/>
        </w:rPr>
      </w:pPr>
      <w:r>
        <w:rPr>
          <w:rFonts w:ascii="Helvetica" w:hAnsi="Helvetica"/>
          <w:b/>
        </w:rPr>
        <w:t>B</w:t>
      </w:r>
      <w:r w:rsidRPr="000E4566">
        <w:rPr>
          <w:rFonts w:ascii="Helvetica" w:hAnsi="Helvetica"/>
          <w:b/>
        </w:rPr>
        <w:t>. Hardware Required for Recording and Documenting Experiments:</w:t>
      </w:r>
    </w:p>
    <w:p w14:paraId="7C2585B8" w14:textId="77777777" w:rsidR="001A7CA1" w:rsidRPr="002D533A" w:rsidRDefault="001A7CA1" w:rsidP="001A7CA1">
      <w:pPr>
        <w:rPr>
          <w:rFonts w:ascii="Helvetica" w:hAnsi="Helvetica"/>
          <w:color w:val="000000" w:themeColor="text1"/>
          <w:sz w:val="16"/>
          <w:szCs w:val="16"/>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15837C0F" w14:textId="77777777" w:rsidTr="001B7FFA">
        <w:tc>
          <w:tcPr>
            <w:tcW w:w="2337" w:type="dxa"/>
          </w:tcPr>
          <w:p w14:paraId="4687E2B3"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DSLR Camera (x2)</w:t>
            </w:r>
          </w:p>
        </w:tc>
        <w:tc>
          <w:tcPr>
            <w:tcW w:w="2337" w:type="dxa"/>
          </w:tcPr>
          <w:p w14:paraId="6610B46F" w14:textId="77777777" w:rsidR="001A7CA1" w:rsidRPr="002D533A" w:rsidRDefault="001A7CA1" w:rsidP="001B7FFA">
            <w:pPr>
              <w:rPr>
                <w:rFonts w:ascii="Helvetica" w:hAnsi="Helvetica"/>
                <w:color w:val="000000" w:themeColor="text1"/>
                <w:sz w:val="16"/>
                <w:szCs w:val="16"/>
              </w:rPr>
            </w:pPr>
          </w:p>
        </w:tc>
        <w:tc>
          <w:tcPr>
            <w:tcW w:w="2338" w:type="dxa"/>
          </w:tcPr>
          <w:p w14:paraId="29E6E423"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Allows for multiple angle recording of substance shapes and wave path shape of laser.</w:t>
            </w:r>
          </w:p>
        </w:tc>
        <w:tc>
          <w:tcPr>
            <w:tcW w:w="2338" w:type="dxa"/>
          </w:tcPr>
          <w:p w14:paraId="19CAD614"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$4000 for 2 and lenses</w:t>
            </w:r>
          </w:p>
        </w:tc>
      </w:tr>
      <w:tr w:rsidR="001A7CA1" w:rsidRPr="002D533A" w14:paraId="624C53C6" w14:textId="77777777" w:rsidTr="001B7FFA">
        <w:tc>
          <w:tcPr>
            <w:tcW w:w="2337" w:type="dxa"/>
          </w:tcPr>
          <w:p w14:paraId="703B072A"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Quad Ruled Composition Notebooks (x4)</w:t>
            </w:r>
          </w:p>
        </w:tc>
        <w:tc>
          <w:tcPr>
            <w:tcW w:w="2337" w:type="dxa"/>
          </w:tcPr>
          <w:p w14:paraId="238ECD8C" w14:textId="77777777" w:rsidR="001A7CA1" w:rsidRPr="002D533A" w:rsidRDefault="001A7CA1" w:rsidP="001B7FFA">
            <w:pPr>
              <w:rPr>
                <w:rFonts w:ascii="Helvetica" w:hAnsi="Helvetica"/>
                <w:color w:val="000000" w:themeColor="text1"/>
                <w:sz w:val="16"/>
                <w:szCs w:val="16"/>
              </w:rPr>
            </w:pPr>
          </w:p>
        </w:tc>
        <w:tc>
          <w:tcPr>
            <w:tcW w:w="2338" w:type="dxa"/>
          </w:tcPr>
          <w:p w14:paraId="38702DEE"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Allow for notes to be taken and graphing</w:t>
            </w:r>
          </w:p>
        </w:tc>
        <w:tc>
          <w:tcPr>
            <w:tcW w:w="2338" w:type="dxa"/>
          </w:tcPr>
          <w:p w14:paraId="429ED489"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$20 for 4</w:t>
            </w:r>
          </w:p>
        </w:tc>
      </w:tr>
      <w:tr w:rsidR="001A7CA1" w:rsidRPr="002D533A" w14:paraId="049BEF98" w14:textId="77777777" w:rsidTr="001B7FFA">
        <w:tc>
          <w:tcPr>
            <w:tcW w:w="2337" w:type="dxa"/>
          </w:tcPr>
          <w:p w14:paraId="2536C220"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Pro Tapes Measurement-Tape</w:t>
            </w:r>
          </w:p>
        </w:tc>
        <w:tc>
          <w:tcPr>
            <w:tcW w:w="2337" w:type="dxa"/>
          </w:tcPr>
          <w:p w14:paraId="40C20E61" w14:textId="77777777" w:rsidR="001A7CA1" w:rsidRPr="002D533A" w:rsidRDefault="001B7FFA" w:rsidP="001B7FFA">
            <w:pPr>
              <w:rPr>
                <w:rFonts w:ascii="Helvetica" w:hAnsi="Helvetica"/>
                <w:color w:val="000000" w:themeColor="text1"/>
                <w:sz w:val="16"/>
                <w:szCs w:val="16"/>
              </w:rPr>
            </w:pPr>
            <w:hyperlink r:id="rId10" w:history="1">
              <w:r w:rsidR="001A7CA1" w:rsidRPr="002D533A">
                <w:rPr>
                  <w:rStyle w:val="Hyperlink"/>
                  <w:rFonts w:ascii="Helvetica" w:hAnsi="Helvetica"/>
                  <w:color w:val="000000" w:themeColor="text1"/>
                  <w:sz w:val="16"/>
                  <w:szCs w:val="16"/>
                </w:rPr>
                <w:t>Available on Amazon</w:t>
              </w:r>
            </w:hyperlink>
          </w:p>
        </w:tc>
        <w:tc>
          <w:tcPr>
            <w:tcW w:w="2338" w:type="dxa"/>
          </w:tcPr>
          <w:p w14:paraId="6FAE8763" w14:textId="77777777" w:rsidR="001A7CA1" w:rsidRPr="002D533A" w:rsidRDefault="001A7CA1" w:rsidP="001B7FFA">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paper tape with adhesive backing which can be used as a repositionable ruler.</w:t>
            </w:r>
          </w:p>
          <w:p w14:paraId="158CCD3D" w14:textId="77777777" w:rsidR="001A7CA1" w:rsidRPr="002D533A" w:rsidRDefault="001A7CA1" w:rsidP="001B7FFA">
            <w:pPr>
              <w:rPr>
                <w:rFonts w:ascii="Helvetica" w:hAnsi="Helvetica"/>
                <w:color w:val="000000" w:themeColor="text1"/>
                <w:sz w:val="16"/>
                <w:szCs w:val="16"/>
              </w:rPr>
            </w:pPr>
          </w:p>
        </w:tc>
        <w:tc>
          <w:tcPr>
            <w:tcW w:w="2338" w:type="dxa"/>
          </w:tcPr>
          <w:p w14:paraId="55AA62C4"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$15</w:t>
            </w:r>
          </w:p>
        </w:tc>
      </w:tr>
      <w:tr w:rsidR="001A7CA1" w:rsidRPr="002D533A" w14:paraId="57B52F93" w14:textId="77777777" w:rsidTr="001B7FFA">
        <w:tc>
          <w:tcPr>
            <w:tcW w:w="2337" w:type="dxa"/>
          </w:tcPr>
          <w:p w14:paraId="6D434D64"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Infrared Thermometer</w:t>
            </w:r>
          </w:p>
        </w:tc>
        <w:tc>
          <w:tcPr>
            <w:tcW w:w="2337" w:type="dxa"/>
          </w:tcPr>
          <w:p w14:paraId="49FCF7DA" w14:textId="77777777" w:rsidR="001A7CA1" w:rsidRPr="002D533A" w:rsidRDefault="001B7FFA" w:rsidP="001B7FFA">
            <w:pPr>
              <w:rPr>
                <w:rFonts w:ascii="Helvetica" w:hAnsi="Helvetica"/>
                <w:color w:val="000000" w:themeColor="text1"/>
                <w:sz w:val="16"/>
                <w:szCs w:val="16"/>
              </w:rPr>
            </w:pPr>
            <w:hyperlink r:id="rId11" w:history="1">
              <w:r w:rsidR="001A7CA1" w:rsidRPr="002D533A">
                <w:rPr>
                  <w:rStyle w:val="Hyperlink"/>
                  <w:rFonts w:ascii="Helvetica" w:hAnsi="Helvetica"/>
                  <w:sz w:val="16"/>
                  <w:szCs w:val="16"/>
                </w:rPr>
                <w:t>Available on Pasco</w:t>
              </w:r>
            </w:hyperlink>
            <w:r w:rsidR="001A7CA1" w:rsidRPr="002D533A">
              <w:rPr>
                <w:rFonts w:ascii="Helvetica" w:hAnsi="Helvetica"/>
                <w:color w:val="000000" w:themeColor="text1"/>
                <w:sz w:val="16"/>
                <w:szCs w:val="16"/>
              </w:rPr>
              <w:t xml:space="preserve"> &amp; </w:t>
            </w:r>
            <w:hyperlink r:id="rId12" w:history="1">
              <w:r w:rsidR="001A7CA1" w:rsidRPr="002D533A">
                <w:rPr>
                  <w:rStyle w:val="Hyperlink"/>
                  <w:rFonts w:ascii="Helvetica" w:hAnsi="Helvetica"/>
                  <w:sz w:val="16"/>
                  <w:szCs w:val="16"/>
                </w:rPr>
                <w:t>Multiple Locations</w:t>
              </w:r>
            </w:hyperlink>
          </w:p>
        </w:tc>
        <w:tc>
          <w:tcPr>
            <w:tcW w:w="2338" w:type="dxa"/>
          </w:tcPr>
          <w:p w14:paraId="08BD5039" w14:textId="77777777" w:rsidR="001A7CA1" w:rsidRPr="002D533A" w:rsidRDefault="001A7CA1" w:rsidP="001B7FFA">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non-contact </w:t>
            </w:r>
            <w:r w:rsidRPr="002D533A">
              <w:rPr>
                <w:rStyle w:val="Emphasis"/>
                <w:rFonts w:ascii="Helvetica" w:eastAsia="Times New Roman" w:hAnsi="Helvetica" w:cs="Arial"/>
                <w:b/>
                <w:bCs/>
                <w:i w:val="0"/>
                <w:iCs w:val="0"/>
                <w:color w:val="000000" w:themeColor="text1"/>
                <w:sz w:val="16"/>
                <w:szCs w:val="16"/>
                <w:shd w:val="clear" w:color="auto" w:fill="FFFFFF"/>
              </w:rPr>
              <w:t>infrared thermometer</w:t>
            </w:r>
            <w:r w:rsidRPr="002D533A">
              <w:rPr>
                <w:rFonts w:ascii="Helvetica" w:eastAsia="Times New Roman" w:hAnsi="Helvetica" w:cs="Arial"/>
                <w:color w:val="000000" w:themeColor="text1"/>
                <w:sz w:val="16"/>
                <w:szCs w:val="16"/>
                <w:shd w:val="clear" w:color="auto" w:fill="FFFFFF"/>
              </w:rPr>
              <w:t> measures up to 752°F (400°C) with built-in laser pointer to identify target area</w:t>
            </w:r>
          </w:p>
          <w:p w14:paraId="61BB4F01" w14:textId="77777777" w:rsidR="001A7CA1" w:rsidRPr="002D533A" w:rsidRDefault="001A7CA1" w:rsidP="001B7FFA">
            <w:pPr>
              <w:rPr>
                <w:rFonts w:ascii="Helvetica" w:hAnsi="Helvetica"/>
                <w:color w:val="000000" w:themeColor="text1"/>
                <w:sz w:val="16"/>
                <w:szCs w:val="16"/>
              </w:rPr>
            </w:pPr>
          </w:p>
        </w:tc>
        <w:tc>
          <w:tcPr>
            <w:tcW w:w="2338" w:type="dxa"/>
          </w:tcPr>
          <w:p w14:paraId="69D2D152"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lastRenderedPageBreak/>
              <w:t>$75</w:t>
            </w:r>
          </w:p>
        </w:tc>
      </w:tr>
      <w:tr w:rsidR="001A7CA1" w:rsidRPr="002D533A" w14:paraId="039A866B" w14:textId="77777777" w:rsidTr="001B7FFA">
        <w:tc>
          <w:tcPr>
            <w:tcW w:w="2337" w:type="dxa"/>
            <w:shd w:val="clear" w:color="auto" w:fill="70AD47" w:themeFill="accent6"/>
          </w:tcPr>
          <w:p w14:paraId="5CEEECBF"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lastRenderedPageBreak/>
              <w:t>Laser Switch</w:t>
            </w:r>
          </w:p>
        </w:tc>
        <w:tc>
          <w:tcPr>
            <w:tcW w:w="2337" w:type="dxa"/>
            <w:shd w:val="clear" w:color="auto" w:fill="70AD47" w:themeFill="accent6"/>
          </w:tcPr>
          <w:p w14:paraId="54FD4D20" w14:textId="77777777" w:rsidR="001A7CA1" w:rsidRPr="002D533A" w:rsidRDefault="001B7FFA" w:rsidP="001B7FFA">
            <w:pPr>
              <w:rPr>
                <w:rFonts w:ascii="Helvetica" w:hAnsi="Helvetica"/>
                <w:color w:val="000000" w:themeColor="text1"/>
                <w:sz w:val="16"/>
                <w:szCs w:val="16"/>
              </w:rPr>
            </w:pPr>
            <w:hyperlink r:id="rId13" w:history="1">
              <w:r w:rsidR="001A7CA1" w:rsidRPr="002D533A">
                <w:rPr>
                  <w:rStyle w:val="Hyperlink"/>
                  <w:rFonts w:ascii="Helvetica" w:hAnsi="Helvetica"/>
                  <w:sz w:val="16"/>
                  <w:szCs w:val="16"/>
                </w:rPr>
                <w:t>Available on Pasco</w:t>
              </w:r>
            </w:hyperlink>
          </w:p>
        </w:tc>
        <w:tc>
          <w:tcPr>
            <w:tcW w:w="2338" w:type="dxa"/>
            <w:shd w:val="clear" w:color="auto" w:fill="70AD47" w:themeFill="accent6"/>
          </w:tcPr>
          <w:p w14:paraId="1484BA7D" w14:textId="77777777" w:rsidR="001A7CA1" w:rsidRPr="002D533A" w:rsidRDefault="001A7CA1" w:rsidP="001B7FFA">
            <w:pPr>
              <w:rPr>
                <w:rFonts w:ascii="Helvetica" w:eastAsia="Times New Roman" w:hAnsi="Helvetica" w:cs="Arial"/>
                <w:color w:val="000000" w:themeColor="text1"/>
                <w:sz w:val="16"/>
                <w:szCs w:val="16"/>
                <w:shd w:val="clear" w:color="auto" w:fill="FFFFFF"/>
              </w:rPr>
            </w:pPr>
            <w:r w:rsidRPr="001B7FFA">
              <w:rPr>
                <w:rFonts w:ascii="Helvetica" w:eastAsia="Times New Roman" w:hAnsi="Helvetica" w:cs="Arial"/>
                <w:color w:val="000000" w:themeColor="text1"/>
                <w:sz w:val="16"/>
                <w:szCs w:val="16"/>
                <w:shd w:val="clear" w:color="auto" w:fill="FFFFFF"/>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 xml:space="preserve">According to </w:t>
            </w:r>
            <w:hyperlink r:id="rId14" w:history="1">
              <w:r w:rsidRPr="002D533A">
                <w:rPr>
                  <w:rStyle w:val="Hyperlink"/>
                  <w:rFonts w:ascii="Helvetica" w:hAnsi="Helvetica"/>
                  <w:sz w:val="16"/>
                  <w:szCs w:val="16"/>
                </w:rPr>
                <w:t>Pasco</w:t>
              </w:r>
            </w:hyperlink>
            <w:r w:rsidRPr="002D533A">
              <w:rPr>
                <w:rFonts w:ascii="Helvetica" w:hAnsi="Helvetica"/>
                <w:color w:val="000000" w:themeColor="text1"/>
                <w:sz w:val="16"/>
                <w:szCs w:val="16"/>
              </w:rPr>
              <w:t xml:space="preserve"> website, photogates used in NSC physics labs should work as laser switch.</w:t>
            </w:r>
          </w:p>
        </w:tc>
      </w:tr>
      <w:tr w:rsidR="001A7CA1" w:rsidRPr="002D533A" w14:paraId="691E877B" w14:textId="77777777" w:rsidTr="001B7FFA">
        <w:tc>
          <w:tcPr>
            <w:tcW w:w="2337" w:type="dxa"/>
          </w:tcPr>
          <w:p w14:paraId="5A2377C2"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Visible Laser Diode Mirror (x3)</w:t>
            </w:r>
          </w:p>
        </w:tc>
        <w:tc>
          <w:tcPr>
            <w:tcW w:w="2337" w:type="dxa"/>
          </w:tcPr>
          <w:p w14:paraId="1DB632DB"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Available at Edmund Opitcs</w:t>
            </w:r>
          </w:p>
        </w:tc>
        <w:tc>
          <w:tcPr>
            <w:tcW w:w="2338" w:type="dxa"/>
          </w:tcPr>
          <w:p w14:paraId="71C9CC2E" w14:textId="77777777" w:rsidR="001A7CA1" w:rsidRPr="002D533A" w:rsidRDefault="001A7CA1" w:rsidP="001B7FFA">
            <w:pPr>
              <w:rPr>
                <w:rFonts w:ascii="Helvetica" w:eastAsia="Times New Roman" w:hAnsi="Helvetica"/>
              </w:rPr>
            </w:pPr>
            <w:r w:rsidRPr="002D533A">
              <w:rPr>
                <w:rFonts w:ascii="Helvetica" w:eastAsia="Times New Roman" w:hAnsi="Helvetica"/>
                <w:color w:val="333333"/>
                <w:sz w:val="23"/>
                <w:szCs w:val="23"/>
                <w:shd w:val="clear" w:color="auto" w:fill="FFFFFF"/>
              </w:rPr>
              <w:t>specially coated to attain maximum reflection of visible laser diodes.</w:t>
            </w:r>
          </w:p>
        </w:tc>
        <w:tc>
          <w:tcPr>
            <w:tcW w:w="2338" w:type="dxa"/>
          </w:tcPr>
          <w:p w14:paraId="65AAEBA2"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$54 for 3</w:t>
            </w:r>
          </w:p>
        </w:tc>
      </w:tr>
      <w:tr w:rsidR="001A7CA1" w:rsidRPr="002D533A" w14:paraId="12B685EE" w14:textId="77777777" w:rsidTr="001B7FFA">
        <w:tc>
          <w:tcPr>
            <w:tcW w:w="2337" w:type="dxa"/>
          </w:tcPr>
          <w:p w14:paraId="53406D86"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Slow Motion Camera</w:t>
            </w:r>
          </w:p>
        </w:tc>
        <w:tc>
          <w:tcPr>
            <w:tcW w:w="2337" w:type="dxa"/>
          </w:tcPr>
          <w:p w14:paraId="69B68079"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 xml:space="preserve">Available at </w:t>
            </w:r>
            <w:hyperlink r:id="rId15" w:history="1">
              <w:r w:rsidRPr="002D533A">
                <w:rPr>
                  <w:rStyle w:val="Hyperlink"/>
                  <w:rFonts w:ascii="Helvetica" w:hAnsi="Helvetica"/>
                  <w:sz w:val="16"/>
                  <w:szCs w:val="16"/>
                </w:rPr>
                <w:t>Adorama</w:t>
              </w:r>
            </w:hyperlink>
          </w:p>
        </w:tc>
        <w:tc>
          <w:tcPr>
            <w:tcW w:w="2338" w:type="dxa"/>
          </w:tcPr>
          <w:p w14:paraId="196B9726" w14:textId="77777777" w:rsidR="001A7CA1" w:rsidRPr="002D533A" w:rsidRDefault="001A7CA1" w:rsidP="001B7FFA">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view the path of the laser using the rubber diaphragm and mirror.</w:t>
            </w:r>
          </w:p>
          <w:p w14:paraId="4F924394" w14:textId="77777777" w:rsidR="001A7CA1" w:rsidRPr="002D533A" w:rsidRDefault="001A7CA1" w:rsidP="001B7FFA">
            <w:pPr>
              <w:rPr>
                <w:rFonts w:ascii="Helvetica" w:eastAsia="Times New Roman" w:hAnsi="Helvetica" w:cs="Arial"/>
                <w:color w:val="000000" w:themeColor="text1"/>
                <w:sz w:val="16"/>
                <w:szCs w:val="16"/>
                <w:shd w:val="clear" w:color="auto" w:fill="FFFFFF"/>
              </w:rPr>
            </w:pPr>
          </w:p>
          <w:p w14:paraId="39375623" w14:textId="77777777" w:rsidR="001A7CA1" w:rsidRPr="002D533A" w:rsidRDefault="001A7CA1" w:rsidP="001B7FFA">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look for vortex inconsistencies in later experiments</w:t>
            </w:r>
          </w:p>
        </w:tc>
        <w:tc>
          <w:tcPr>
            <w:tcW w:w="2338" w:type="dxa"/>
          </w:tcPr>
          <w:p w14:paraId="1AF06099"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$10,000</w:t>
            </w:r>
          </w:p>
        </w:tc>
      </w:tr>
      <w:tr w:rsidR="001A7CA1" w:rsidRPr="002D533A" w14:paraId="102A3D29" w14:textId="77777777" w:rsidTr="001B7FFA">
        <w:trPr>
          <w:trHeight w:val="179"/>
        </w:trPr>
        <w:tc>
          <w:tcPr>
            <w:tcW w:w="2337" w:type="dxa"/>
          </w:tcPr>
          <w:p w14:paraId="7F3CC5B6"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Wireless Pressure Sensor</w:t>
            </w:r>
          </w:p>
        </w:tc>
        <w:tc>
          <w:tcPr>
            <w:tcW w:w="2337" w:type="dxa"/>
          </w:tcPr>
          <w:p w14:paraId="5979D78B" w14:textId="77777777" w:rsidR="001A7CA1" w:rsidRPr="002D533A" w:rsidRDefault="001B7FFA" w:rsidP="001B7FFA">
            <w:pPr>
              <w:rPr>
                <w:rFonts w:ascii="Helvetica" w:hAnsi="Helvetica"/>
                <w:color w:val="000000" w:themeColor="text1"/>
                <w:sz w:val="16"/>
                <w:szCs w:val="16"/>
              </w:rPr>
            </w:pPr>
            <w:hyperlink r:id="rId16" w:history="1">
              <w:r w:rsidR="001A7CA1" w:rsidRPr="002D533A">
                <w:rPr>
                  <w:rStyle w:val="Hyperlink"/>
                  <w:rFonts w:ascii="Helvetica" w:hAnsi="Helvetica"/>
                  <w:sz w:val="16"/>
                  <w:szCs w:val="16"/>
                </w:rPr>
                <w:t>Available on Pasco</w:t>
              </w:r>
            </w:hyperlink>
          </w:p>
        </w:tc>
        <w:tc>
          <w:tcPr>
            <w:tcW w:w="2338" w:type="dxa"/>
          </w:tcPr>
          <w:p w14:paraId="324ED639" w14:textId="77777777" w:rsidR="001A7CA1" w:rsidRPr="002D533A" w:rsidRDefault="001A7CA1" w:rsidP="001B7FFA">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Make accurate and consistent measurements of gas pressure, regardless of ambient conditions, and explore how chemical reactions affect gas pressure.</w:t>
            </w:r>
          </w:p>
          <w:p w14:paraId="157D23AC" w14:textId="77777777" w:rsidR="001A7CA1" w:rsidRPr="002D533A" w:rsidRDefault="001A7CA1" w:rsidP="001B7FFA">
            <w:pPr>
              <w:rPr>
                <w:rFonts w:ascii="Helvetica" w:eastAsia="Times New Roman" w:hAnsi="Helvetica" w:cs="Arial"/>
                <w:color w:val="000000" w:themeColor="text1"/>
                <w:sz w:val="16"/>
                <w:szCs w:val="16"/>
                <w:shd w:val="clear" w:color="auto" w:fill="FFFFFF"/>
              </w:rPr>
            </w:pPr>
          </w:p>
        </w:tc>
        <w:tc>
          <w:tcPr>
            <w:tcW w:w="2338" w:type="dxa"/>
          </w:tcPr>
          <w:p w14:paraId="7CCE4497"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$69</w:t>
            </w:r>
          </w:p>
        </w:tc>
      </w:tr>
      <w:tr w:rsidR="001A7CA1" w:rsidRPr="002D533A" w14:paraId="52C858BC" w14:textId="77777777" w:rsidTr="001B7FFA">
        <w:trPr>
          <w:trHeight w:val="179"/>
        </w:trPr>
        <w:tc>
          <w:tcPr>
            <w:tcW w:w="2337" w:type="dxa"/>
          </w:tcPr>
          <w:p w14:paraId="3F78FB60"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Sarasa Porous Pens</w:t>
            </w:r>
          </w:p>
        </w:tc>
        <w:tc>
          <w:tcPr>
            <w:tcW w:w="2337" w:type="dxa"/>
          </w:tcPr>
          <w:p w14:paraId="1F507588"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6CB9AC35" w14:textId="77777777" w:rsidR="001A7CA1" w:rsidRPr="002D533A" w:rsidRDefault="001A7CA1" w:rsidP="001B7FFA">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Allow for Permanent and accurate journal entries.</w:t>
            </w:r>
          </w:p>
        </w:tc>
        <w:tc>
          <w:tcPr>
            <w:tcW w:w="2338" w:type="dxa"/>
          </w:tcPr>
          <w:p w14:paraId="2A106A3C"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$5</w:t>
            </w:r>
          </w:p>
        </w:tc>
      </w:tr>
      <w:tr w:rsidR="001A7CA1" w:rsidRPr="002D533A" w14:paraId="7BEFEBEB" w14:textId="77777777" w:rsidTr="001B7FFA">
        <w:trPr>
          <w:trHeight w:val="179"/>
        </w:trPr>
        <w:tc>
          <w:tcPr>
            <w:tcW w:w="2337" w:type="dxa"/>
          </w:tcPr>
          <w:p w14:paraId="6B011570"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Sharpies Markers</w:t>
            </w:r>
          </w:p>
        </w:tc>
        <w:tc>
          <w:tcPr>
            <w:tcW w:w="2337" w:type="dxa"/>
          </w:tcPr>
          <w:p w14:paraId="23A04E2B"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57E3916D" w14:textId="77777777" w:rsidR="001A7CA1" w:rsidRPr="002D533A" w:rsidRDefault="001A7CA1" w:rsidP="001B7FFA">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Make Engineering Marks &amp; Measurements on equipment</w:t>
            </w:r>
          </w:p>
        </w:tc>
        <w:tc>
          <w:tcPr>
            <w:tcW w:w="2338" w:type="dxa"/>
          </w:tcPr>
          <w:p w14:paraId="504ED937"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$10</w:t>
            </w:r>
          </w:p>
        </w:tc>
      </w:tr>
      <w:tr w:rsidR="001A7CA1" w:rsidRPr="002D533A" w14:paraId="600E75A3" w14:textId="77777777" w:rsidTr="001B7FFA">
        <w:trPr>
          <w:trHeight w:val="179"/>
        </w:trPr>
        <w:tc>
          <w:tcPr>
            <w:tcW w:w="2337" w:type="dxa"/>
          </w:tcPr>
          <w:p w14:paraId="3E3A8783" w14:textId="77777777" w:rsidR="001A7CA1" w:rsidRPr="002D533A" w:rsidRDefault="001A7CA1" w:rsidP="001B7FFA">
            <w:pPr>
              <w:rPr>
                <w:rFonts w:ascii="Helvetica" w:hAnsi="Helvetica"/>
                <w:color w:val="000000" w:themeColor="text1"/>
                <w:sz w:val="16"/>
                <w:szCs w:val="16"/>
              </w:rPr>
            </w:pPr>
            <w:r w:rsidRPr="002D533A">
              <w:rPr>
                <w:rFonts w:ascii="Helvetica" w:hAnsi="Helvetica"/>
                <w:color w:val="000000" w:themeColor="text1"/>
                <w:sz w:val="16"/>
                <w:szCs w:val="16"/>
              </w:rPr>
              <w:t>Digital Sound Level Meter</w:t>
            </w:r>
          </w:p>
        </w:tc>
        <w:tc>
          <w:tcPr>
            <w:tcW w:w="2337" w:type="dxa"/>
          </w:tcPr>
          <w:p w14:paraId="666D9137" w14:textId="77777777" w:rsidR="001A7CA1" w:rsidRPr="002D533A" w:rsidRDefault="001B7FFA" w:rsidP="001B7FFA">
            <w:pPr>
              <w:rPr>
                <w:rFonts w:ascii="Helvetica" w:hAnsi="Helvetica"/>
                <w:color w:val="000000" w:themeColor="text1"/>
                <w:sz w:val="16"/>
                <w:szCs w:val="16"/>
              </w:rPr>
            </w:pPr>
            <w:hyperlink r:id="rId17" w:history="1">
              <w:r w:rsidR="001A7CA1" w:rsidRPr="002D533A">
                <w:rPr>
                  <w:rStyle w:val="Hyperlink"/>
                  <w:rFonts w:ascii="Helvetica" w:hAnsi="Helvetica"/>
                  <w:sz w:val="16"/>
                  <w:szCs w:val="16"/>
                </w:rPr>
                <w:t>Available at Pasco</w:t>
              </w:r>
            </w:hyperlink>
            <w:r w:rsidR="001A7CA1" w:rsidRPr="002D533A">
              <w:rPr>
                <w:rFonts w:ascii="Helvetica" w:hAnsi="Helvetica"/>
                <w:color w:val="000000" w:themeColor="text1"/>
                <w:sz w:val="16"/>
                <w:szCs w:val="16"/>
              </w:rPr>
              <w:t xml:space="preserve"> and </w:t>
            </w:r>
            <w:hyperlink r:id="rId18" w:history="1">
              <w:r w:rsidR="001A7CA1" w:rsidRPr="002D533A">
                <w:rPr>
                  <w:rStyle w:val="Hyperlink"/>
                  <w:rFonts w:ascii="Helvetica" w:hAnsi="Helvetica"/>
                  <w:sz w:val="16"/>
                  <w:szCs w:val="16"/>
                </w:rPr>
                <w:t>everywhere where else</w:t>
              </w:r>
            </w:hyperlink>
          </w:p>
        </w:tc>
        <w:tc>
          <w:tcPr>
            <w:tcW w:w="2338" w:type="dxa"/>
          </w:tcPr>
          <w:p w14:paraId="1468E903" w14:textId="77777777" w:rsidR="001A7CA1" w:rsidRPr="002D533A" w:rsidRDefault="001A7CA1" w:rsidP="001B7FFA">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provides greater accuracy and more sophisticated measuring capabilities than an analog meter.</w:t>
            </w:r>
          </w:p>
          <w:p w14:paraId="17BFDF80" w14:textId="77777777" w:rsidR="001A7CA1" w:rsidRPr="002D533A" w:rsidRDefault="001A7CA1" w:rsidP="001B7FFA">
            <w:pPr>
              <w:rPr>
                <w:rFonts w:ascii="Helvetica" w:eastAsia="Times New Roman" w:hAnsi="Helvetica"/>
                <w:color w:val="333333"/>
                <w:sz w:val="16"/>
                <w:szCs w:val="16"/>
                <w:shd w:val="clear" w:color="auto" w:fill="FFFFFF"/>
              </w:rPr>
            </w:pPr>
          </w:p>
        </w:tc>
        <w:tc>
          <w:tcPr>
            <w:tcW w:w="2338" w:type="dxa"/>
          </w:tcPr>
          <w:p w14:paraId="36EDE8F3" w14:textId="77777777" w:rsidR="001A7CA1" w:rsidRPr="002D533A" w:rsidRDefault="001A7CA1" w:rsidP="001B7FFA">
            <w:pPr>
              <w:jc w:val="center"/>
              <w:rPr>
                <w:rFonts w:ascii="Helvetica" w:hAnsi="Helvetica"/>
                <w:color w:val="000000" w:themeColor="text1"/>
                <w:sz w:val="16"/>
                <w:szCs w:val="16"/>
              </w:rPr>
            </w:pPr>
            <w:r w:rsidRPr="002D533A">
              <w:rPr>
                <w:rFonts w:ascii="Helvetica" w:hAnsi="Helvetica"/>
                <w:color w:val="000000" w:themeColor="text1"/>
                <w:sz w:val="16"/>
                <w:szCs w:val="16"/>
              </w:rPr>
              <w:t>$75</w:t>
            </w:r>
          </w:p>
        </w:tc>
      </w:tr>
    </w:tbl>
    <w:p w14:paraId="565BE8D6" w14:textId="77777777" w:rsidR="001A7CA1" w:rsidRPr="002D533A" w:rsidRDefault="001A7CA1" w:rsidP="001A7CA1">
      <w:pPr>
        <w:rPr>
          <w:rFonts w:ascii="Helvetica" w:hAnsi="Helvetica"/>
          <w:sz w:val="22"/>
        </w:rPr>
      </w:pPr>
    </w:p>
    <w:p w14:paraId="1F004903" w14:textId="77777777" w:rsidR="001A7CA1" w:rsidRDefault="001A7CA1" w:rsidP="001A7CA1">
      <w:pPr>
        <w:rPr>
          <w:rFonts w:ascii="Helvetica" w:hAnsi="Helvetica"/>
          <w:b/>
          <w:sz w:val="22"/>
        </w:rPr>
      </w:pPr>
    </w:p>
    <w:p w14:paraId="68FDC7D0" w14:textId="77777777" w:rsidR="001A7CA1" w:rsidRPr="000E4566" w:rsidRDefault="001A7CA1" w:rsidP="001A7CA1">
      <w:pPr>
        <w:rPr>
          <w:rFonts w:ascii="Helvetica" w:hAnsi="Helvetica"/>
          <w:b/>
        </w:rPr>
      </w:pPr>
      <w:r>
        <w:rPr>
          <w:rFonts w:ascii="Helvetica" w:hAnsi="Helvetica"/>
          <w:b/>
        </w:rPr>
        <w:t>C</w:t>
      </w:r>
      <w:r w:rsidRPr="000E4566">
        <w:rPr>
          <w:rFonts w:ascii="Helvetica" w:hAnsi="Helvetica"/>
          <w:b/>
        </w:rPr>
        <w:t>. Materials Needed for Gas/Plasma Testing Chamber &amp; Lycopodium Testing Chamber (MUST USE SEPARATE CHAMBERS TO AVOID DUST FIRE):</w:t>
      </w:r>
    </w:p>
    <w:p w14:paraId="6AE75A97" w14:textId="77777777" w:rsidR="001A7CA1" w:rsidRPr="002D533A"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578B35EB" w14:textId="77777777" w:rsidTr="001B7FFA">
        <w:tc>
          <w:tcPr>
            <w:tcW w:w="2337" w:type="dxa"/>
            <w:shd w:val="clear" w:color="auto" w:fill="70AD47" w:themeFill="accent6"/>
          </w:tcPr>
          <w:p w14:paraId="488B3F80" w14:textId="77777777" w:rsidR="001A7CA1" w:rsidRPr="002D533A" w:rsidRDefault="001A7CA1" w:rsidP="001B7FFA">
            <w:pPr>
              <w:rPr>
                <w:rFonts w:ascii="Helvetica" w:hAnsi="Helvetica"/>
                <w:sz w:val="16"/>
                <w:szCs w:val="16"/>
              </w:rPr>
            </w:pPr>
            <w:r w:rsidRPr="002D533A">
              <w:rPr>
                <w:rFonts w:ascii="Helvetica" w:hAnsi="Helvetica"/>
                <w:sz w:val="16"/>
                <w:szCs w:val="16"/>
              </w:rPr>
              <w:t>Function Generator</w:t>
            </w:r>
          </w:p>
        </w:tc>
        <w:tc>
          <w:tcPr>
            <w:tcW w:w="2337" w:type="dxa"/>
            <w:shd w:val="clear" w:color="auto" w:fill="70AD47" w:themeFill="accent6"/>
          </w:tcPr>
          <w:p w14:paraId="210FFA07" w14:textId="77777777" w:rsidR="001A7CA1" w:rsidRPr="002D533A" w:rsidRDefault="001B7FFA" w:rsidP="001B7FFA">
            <w:pPr>
              <w:rPr>
                <w:rFonts w:ascii="Helvetica" w:hAnsi="Helvetica"/>
                <w:sz w:val="16"/>
                <w:szCs w:val="16"/>
              </w:rPr>
            </w:pPr>
            <w:hyperlink r:id="rId19" w:history="1">
              <w:r w:rsidR="001A7CA1" w:rsidRPr="002D533A">
                <w:rPr>
                  <w:rStyle w:val="Hyperlink"/>
                  <w:rFonts w:ascii="Helvetica" w:hAnsi="Helvetica"/>
                  <w:sz w:val="16"/>
                  <w:szCs w:val="16"/>
                </w:rPr>
                <w:t>Available NEW from Pasco</w:t>
              </w:r>
            </w:hyperlink>
            <w:r w:rsidR="001A7CA1" w:rsidRPr="002D533A">
              <w:rPr>
                <w:rFonts w:ascii="Helvetica" w:hAnsi="Helvetica"/>
                <w:sz w:val="16"/>
                <w:szCs w:val="16"/>
              </w:rPr>
              <w:t>. Available USED, everywhere else.</w:t>
            </w:r>
          </w:p>
        </w:tc>
        <w:tc>
          <w:tcPr>
            <w:tcW w:w="2338" w:type="dxa"/>
            <w:shd w:val="clear" w:color="auto" w:fill="70AD47" w:themeFill="accent6"/>
          </w:tcPr>
          <w:p w14:paraId="7CF7A0ED" w14:textId="77777777" w:rsidR="001A7CA1" w:rsidRPr="002D533A" w:rsidRDefault="001A7CA1" w:rsidP="001B7FFA">
            <w:pPr>
              <w:rPr>
                <w:rFonts w:ascii="Helvetica" w:hAnsi="Helvetica"/>
                <w:sz w:val="16"/>
                <w:szCs w:val="16"/>
              </w:rPr>
            </w:pPr>
            <w:r w:rsidRPr="002D533A">
              <w:rPr>
                <w:rFonts w:ascii="Helvetica" w:hAnsi="Helvetica"/>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$775</w:t>
            </w:r>
          </w:p>
          <w:p w14:paraId="7E7B341D"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Available ON CAMPUS! For FREE</w:t>
            </w:r>
          </w:p>
        </w:tc>
      </w:tr>
      <w:tr w:rsidR="001A7CA1" w:rsidRPr="002D533A" w14:paraId="32FA337E" w14:textId="77777777" w:rsidTr="001B7FFA">
        <w:trPr>
          <w:trHeight w:val="800"/>
        </w:trPr>
        <w:tc>
          <w:tcPr>
            <w:tcW w:w="2337" w:type="dxa"/>
          </w:tcPr>
          <w:p w14:paraId="12A05C1B" w14:textId="77777777" w:rsidR="001A7CA1" w:rsidRPr="002D533A" w:rsidRDefault="001A7CA1" w:rsidP="001B7FFA">
            <w:pPr>
              <w:rPr>
                <w:rFonts w:ascii="Helvetica" w:hAnsi="Helvetica"/>
                <w:sz w:val="16"/>
                <w:szCs w:val="16"/>
              </w:rPr>
            </w:pPr>
            <w:r w:rsidRPr="002D533A">
              <w:rPr>
                <w:rFonts w:ascii="Helvetica" w:eastAsia="Times New Roman" w:hAnsi="Helvetica"/>
                <w:bCs/>
                <w:color w:val="333333"/>
                <w:sz w:val="16"/>
                <w:szCs w:val="16"/>
                <w:shd w:val="clear" w:color="auto" w:fill="F9F9F9"/>
              </w:rPr>
              <w:t>Reagent Grade Lycopodium Powder, 500g</w:t>
            </w:r>
          </w:p>
        </w:tc>
        <w:tc>
          <w:tcPr>
            <w:tcW w:w="2337" w:type="dxa"/>
          </w:tcPr>
          <w:p w14:paraId="2CFA2238" w14:textId="77777777" w:rsidR="001A7CA1" w:rsidRDefault="001B7FFA" w:rsidP="001B7FFA">
            <w:hyperlink r:id="rId20" w:history="1">
              <w:r w:rsidR="001A7CA1" w:rsidRPr="002D533A">
                <w:rPr>
                  <w:rStyle w:val="Hyperlink"/>
                  <w:rFonts w:ascii="Helvetica" w:hAnsi="Helvetica"/>
                  <w:sz w:val="16"/>
                  <w:szCs w:val="16"/>
                </w:rPr>
                <w:t>Widely available</w:t>
              </w:r>
            </w:hyperlink>
          </w:p>
        </w:tc>
        <w:tc>
          <w:tcPr>
            <w:tcW w:w="2338" w:type="dxa"/>
          </w:tcPr>
          <w:p w14:paraId="12FF90D8" w14:textId="77777777" w:rsidR="001A7CA1" w:rsidRPr="002D533A" w:rsidRDefault="001A7CA1" w:rsidP="001B7FFA">
            <w:pPr>
              <w:rPr>
                <w:rFonts w:ascii="Helvetica" w:hAnsi="Helvetica"/>
                <w:sz w:val="16"/>
                <w:szCs w:val="16"/>
              </w:rPr>
            </w:pPr>
            <w:r w:rsidRPr="002D533A">
              <w:rPr>
                <w:rFonts w:ascii="Helvetica" w:eastAsia="Times New Roman" w:hAnsi="Helvetica"/>
                <w:color w:val="333333"/>
                <w:sz w:val="16"/>
                <w:szCs w:val="16"/>
                <w:shd w:val="clear" w:color="auto" w:fill="FFFFFF"/>
              </w:rPr>
              <w:t>Small, gas like particles Used in physics to visualize sound waves and electrostatic charge.</w:t>
            </w:r>
          </w:p>
        </w:tc>
        <w:tc>
          <w:tcPr>
            <w:tcW w:w="2338" w:type="dxa"/>
          </w:tcPr>
          <w:p w14:paraId="7164616B"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$100</w:t>
            </w:r>
          </w:p>
        </w:tc>
      </w:tr>
      <w:tr w:rsidR="00616449" w:rsidRPr="002D533A" w14:paraId="20B199DF" w14:textId="77777777" w:rsidTr="001B7FFA">
        <w:trPr>
          <w:trHeight w:val="800"/>
        </w:trPr>
        <w:tc>
          <w:tcPr>
            <w:tcW w:w="2337" w:type="dxa"/>
          </w:tcPr>
          <w:p w14:paraId="63B3F591" w14:textId="2ACF0C03" w:rsidR="00616449" w:rsidRPr="002D533A" w:rsidRDefault="00616449" w:rsidP="001B7FFA">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Sulfur Hexafluoride SF</w:t>
            </w:r>
            <w:r w:rsidRPr="00616449">
              <w:rPr>
                <w:rFonts w:ascii="Helvetica" w:eastAsia="Times New Roman" w:hAnsi="Helvetica"/>
                <w:bCs/>
                <w:color w:val="333333"/>
                <w:sz w:val="16"/>
                <w:szCs w:val="16"/>
                <w:shd w:val="clear" w:color="auto" w:fill="F9F9F9"/>
                <w:vertAlign w:val="subscript"/>
              </w:rPr>
              <w:t>6</w:t>
            </w:r>
          </w:p>
        </w:tc>
        <w:tc>
          <w:tcPr>
            <w:tcW w:w="2337" w:type="dxa"/>
          </w:tcPr>
          <w:p w14:paraId="09E0A840" w14:textId="77777777" w:rsidR="00616449" w:rsidRDefault="00616449" w:rsidP="001B7FFA"/>
        </w:tc>
        <w:tc>
          <w:tcPr>
            <w:tcW w:w="2338" w:type="dxa"/>
          </w:tcPr>
          <w:p w14:paraId="0AA35A4C" w14:textId="77777777" w:rsidR="00616449" w:rsidRPr="002D533A" w:rsidRDefault="00616449" w:rsidP="001B7FFA">
            <w:pPr>
              <w:rPr>
                <w:rFonts w:ascii="Helvetica" w:eastAsia="Times New Roman" w:hAnsi="Helvetica"/>
                <w:color w:val="333333"/>
                <w:sz w:val="16"/>
                <w:szCs w:val="16"/>
                <w:shd w:val="clear" w:color="auto" w:fill="FFFFFF"/>
              </w:rPr>
            </w:pPr>
          </w:p>
        </w:tc>
        <w:tc>
          <w:tcPr>
            <w:tcW w:w="2338" w:type="dxa"/>
          </w:tcPr>
          <w:p w14:paraId="37CBCE2E" w14:textId="77777777" w:rsidR="00616449" w:rsidRPr="002D533A" w:rsidRDefault="00616449" w:rsidP="001B7FFA">
            <w:pPr>
              <w:jc w:val="center"/>
              <w:rPr>
                <w:rFonts w:ascii="Helvetica" w:hAnsi="Helvetica"/>
                <w:sz w:val="16"/>
                <w:szCs w:val="16"/>
              </w:rPr>
            </w:pPr>
          </w:p>
        </w:tc>
      </w:tr>
      <w:tr w:rsidR="001A7CA1" w:rsidRPr="002D533A" w14:paraId="3201AF0A" w14:textId="77777777" w:rsidTr="00DF114D">
        <w:tc>
          <w:tcPr>
            <w:tcW w:w="2337" w:type="dxa"/>
            <w:shd w:val="clear" w:color="auto" w:fill="70AD47" w:themeFill="accent6"/>
          </w:tcPr>
          <w:p w14:paraId="439638B9" w14:textId="77777777" w:rsidR="001A7CA1" w:rsidRPr="002D533A" w:rsidRDefault="001A7CA1" w:rsidP="001B7FFA">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t>CO2 Gas / Dry Ice</w:t>
            </w:r>
          </w:p>
        </w:tc>
        <w:tc>
          <w:tcPr>
            <w:tcW w:w="2337" w:type="dxa"/>
            <w:shd w:val="clear" w:color="auto" w:fill="70AD47" w:themeFill="accent6"/>
          </w:tcPr>
          <w:p w14:paraId="750AE3C6" w14:textId="77777777" w:rsidR="001A7CA1" w:rsidRDefault="001A7CA1" w:rsidP="001B7FFA">
            <w:r w:rsidRPr="002D533A">
              <w:rPr>
                <w:rFonts w:ascii="Helvetica" w:hAnsi="Helvetica"/>
                <w:sz w:val="16"/>
                <w:szCs w:val="16"/>
              </w:rPr>
              <w:t>Widely Available</w:t>
            </w:r>
          </w:p>
        </w:tc>
        <w:tc>
          <w:tcPr>
            <w:tcW w:w="2338" w:type="dxa"/>
            <w:shd w:val="clear" w:color="auto" w:fill="70AD47" w:themeFill="accent6"/>
          </w:tcPr>
          <w:p w14:paraId="3DD12994" w14:textId="77777777" w:rsidR="001A7CA1" w:rsidRPr="002D533A" w:rsidRDefault="001A7CA1" w:rsidP="001B7FFA">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Gas which is safe and visible</w:t>
            </w:r>
          </w:p>
        </w:tc>
        <w:tc>
          <w:tcPr>
            <w:tcW w:w="2338" w:type="dxa"/>
            <w:shd w:val="clear" w:color="auto" w:fill="70AD47" w:themeFill="accent6"/>
          </w:tcPr>
          <w:p w14:paraId="1C34D5FB" w14:textId="77777777" w:rsidR="001A7CA1" w:rsidRPr="002D533A" w:rsidRDefault="001A7CA1" w:rsidP="001B7FFA">
            <w:pPr>
              <w:jc w:val="center"/>
              <w:rPr>
                <w:rFonts w:ascii="Helvetica" w:hAnsi="Helvetica"/>
                <w:sz w:val="16"/>
                <w:szCs w:val="16"/>
              </w:rPr>
            </w:pPr>
          </w:p>
        </w:tc>
      </w:tr>
      <w:tr w:rsidR="001A7CA1" w:rsidRPr="002D533A" w14:paraId="6A4B68F0" w14:textId="77777777" w:rsidTr="001B7FFA">
        <w:tc>
          <w:tcPr>
            <w:tcW w:w="2337" w:type="dxa"/>
          </w:tcPr>
          <w:p w14:paraId="134D6C59" w14:textId="77777777" w:rsidR="001A7CA1" w:rsidRPr="002D533A" w:rsidRDefault="001A7CA1" w:rsidP="001B7FFA">
            <w:pPr>
              <w:rPr>
                <w:rFonts w:ascii="Helvetica" w:hAnsi="Helvetica"/>
                <w:sz w:val="16"/>
                <w:szCs w:val="16"/>
              </w:rPr>
            </w:pPr>
            <w:r w:rsidRPr="002D533A">
              <w:rPr>
                <w:rFonts w:ascii="Helvetica" w:hAnsi="Helvetica"/>
                <w:sz w:val="16"/>
                <w:szCs w:val="16"/>
              </w:rPr>
              <w:t>Mid-Range, Infinite Baffle, Marine Grade Speaker with Concave Structure (x2)</w:t>
            </w:r>
          </w:p>
        </w:tc>
        <w:tc>
          <w:tcPr>
            <w:tcW w:w="2337" w:type="dxa"/>
          </w:tcPr>
          <w:p w14:paraId="1C4242F7" w14:textId="77777777" w:rsidR="001A7CA1" w:rsidRPr="002D533A" w:rsidRDefault="001A7CA1" w:rsidP="001B7FFA">
            <w:pPr>
              <w:rPr>
                <w:rFonts w:ascii="Helvetica" w:hAnsi="Helvetica"/>
                <w:sz w:val="16"/>
                <w:szCs w:val="16"/>
              </w:rPr>
            </w:pPr>
            <w:r w:rsidRPr="002D533A">
              <w:rPr>
                <w:rFonts w:ascii="Helvetica" w:hAnsi="Helvetica"/>
                <w:sz w:val="16"/>
                <w:szCs w:val="16"/>
              </w:rPr>
              <w:t>JL Audio has a good match</w:t>
            </w:r>
          </w:p>
        </w:tc>
        <w:tc>
          <w:tcPr>
            <w:tcW w:w="2338" w:type="dxa"/>
          </w:tcPr>
          <w:p w14:paraId="350FACC9" w14:textId="77777777" w:rsidR="001A7CA1" w:rsidRPr="002D533A" w:rsidRDefault="001A7CA1" w:rsidP="001B7FFA">
            <w:pPr>
              <w:rPr>
                <w:rFonts w:ascii="Helvetica" w:hAnsi="Helvetica"/>
                <w:sz w:val="16"/>
                <w:szCs w:val="16"/>
              </w:rPr>
            </w:pPr>
            <w:r w:rsidRPr="002D533A">
              <w:rPr>
                <w:rFonts w:ascii="Helvetica" w:hAnsi="Helvetica"/>
                <w:sz w:val="16"/>
                <w:szCs w:val="16"/>
              </w:rPr>
              <w:t>Can be used to create pressurized sound chamber for gas/plasma and lycopodium testing at midrange frequencies.</w:t>
            </w:r>
          </w:p>
        </w:tc>
        <w:tc>
          <w:tcPr>
            <w:tcW w:w="2338" w:type="dxa"/>
          </w:tcPr>
          <w:p w14:paraId="3564778F"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$580 for pair</w:t>
            </w:r>
          </w:p>
        </w:tc>
      </w:tr>
      <w:tr w:rsidR="001A7CA1" w:rsidRPr="002D533A" w14:paraId="57965A98" w14:textId="77777777" w:rsidTr="001B7FFA">
        <w:tc>
          <w:tcPr>
            <w:tcW w:w="2337" w:type="dxa"/>
          </w:tcPr>
          <w:p w14:paraId="61B86293" w14:textId="77777777" w:rsidR="001A7CA1" w:rsidRPr="002D533A" w:rsidRDefault="001A7CA1" w:rsidP="001B7FFA">
            <w:pPr>
              <w:rPr>
                <w:rFonts w:ascii="Helvetica" w:hAnsi="Helvetica"/>
                <w:sz w:val="16"/>
                <w:szCs w:val="16"/>
              </w:rPr>
            </w:pPr>
            <w:r w:rsidRPr="002D533A">
              <w:rPr>
                <w:rFonts w:ascii="Helvetica" w:hAnsi="Helvetica"/>
                <w:sz w:val="16"/>
                <w:szCs w:val="16"/>
              </w:rPr>
              <w:t>Acrylic Cylinders &amp; plates of various dimensions.</w:t>
            </w:r>
          </w:p>
        </w:tc>
        <w:tc>
          <w:tcPr>
            <w:tcW w:w="2337" w:type="dxa"/>
          </w:tcPr>
          <w:p w14:paraId="79AA83B4" w14:textId="77777777" w:rsidR="001A7CA1" w:rsidRPr="002D533A" w:rsidRDefault="001A7CA1" w:rsidP="001B7FFA">
            <w:pPr>
              <w:rPr>
                <w:rFonts w:ascii="Helvetica" w:hAnsi="Helvetica"/>
                <w:sz w:val="16"/>
                <w:szCs w:val="16"/>
              </w:rPr>
            </w:pPr>
          </w:p>
        </w:tc>
        <w:tc>
          <w:tcPr>
            <w:tcW w:w="2338" w:type="dxa"/>
          </w:tcPr>
          <w:p w14:paraId="1D8B9C95" w14:textId="77777777" w:rsidR="001A7CA1" w:rsidRPr="002D533A" w:rsidRDefault="001A7CA1" w:rsidP="001B7FFA">
            <w:pPr>
              <w:rPr>
                <w:rFonts w:ascii="Helvetica" w:hAnsi="Helvetica"/>
                <w:sz w:val="16"/>
                <w:szCs w:val="16"/>
              </w:rPr>
            </w:pPr>
          </w:p>
        </w:tc>
        <w:tc>
          <w:tcPr>
            <w:tcW w:w="2338" w:type="dxa"/>
          </w:tcPr>
          <w:p w14:paraId="1002D447"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w:t>
            </w:r>
            <w:r>
              <w:rPr>
                <w:rFonts w:ascii="Helvetica" w:hAnsi="Helvetica"/>
                <w:sz w:val="16"/>
                <w:szCs w:val="16"/>
              </w:rPr>
              <w:t>9</w:t>
            </w:r>
            <w:r w:rsidRPr="002D533A">
              <w:rPr>
                <w:rFonts w:ascii="Helvetica" w:hAnsi="Helvetica"/>
                <w:sz w:val="16"/>
                <w:szCs w:val="16"/>
              </w:rPr>
              <w:t>00</w:t>
            </w:r>
          </w:p>
        </w:tc>
      </w:tr>
      <w:tr w:rsidR="001A7CA1" w:rsidRPr="002D533A" w14:paraId="60E2C5B9" w14:textId="77777777" w:rsidTr="001B7FFA">
        <w:tc>
          <w:tcPr>
            <w:tcW w:w="2337" w:type="dxa"/>
          </w:tcPr>
          <w:p w14:paraId="3E1E58E7" w14:textId="77777777" w:rsidR="001A7CA1" w:rsidRPr="002D533A" w:rsidRDefault="001A7CA1" w:rsidP="001B7FFA">
            <w:pPr>
              <w:rPr>
                <w:rFonts w:ascii="Helvetica" w:hAnsi="Helvetica"/>
                <w:sz w:val="16"/>
                <w:szCs w:val="16"/>
              </w:rPr>
            </w:pPr>
            <w:r w:rsidRPr="002D533A">
              <w:rPr>
                <w:rFonts w:ascii="Helvetica" w:hAnsi="Helvetica"/>
                <w:sz w:val="16"/>
                <w:szCs w:val="16"/>
              </w:rPr>
              <w:t>Valves, Piping and gas components</w:t>
            </w:r>
          </w:p>
        </w:tc>
        <w:tc>
          <w:tcPr>
            <w:tcW w:w="2337" w:type="dxa"/>
          </w:tcPr>
          <w:p w14:paraId="2D456E09" w14:textId="77777777" w:rsidR="001A7CA1" w:rsidRPr="002D533A" w:rsidRDefault="001A7CA1" w:rsidP="001B7FFA">
            <w:pPr>
              <w:rPr>
                <w:rFonts w:ascii="Helvetica" w:hAnsi="Helvetica"/>
                <w:sz w:val="16"/>
                <w:szCs w:val="16"/>
              </w:rPr>
            </w:pPr>
          </w:p>
        </w:tc>
        <w:tc>
          <w:tcPr>
            <w:tcW w:w="2338" w:type="dxa"/>
          </w:tcPr>
          <w:p w14:paraId="5B9B1A1F" w14:textId="77777777" w:rsidR="001A7CA1" w:rsidRPr="002D533A" w:rsidRDefault="001A7CA1" w:rsidP="001B7FFA">
            <w:pPr>
              <w:rPr>
                <w:rFonts w:ascii="Helvetica" w:hAnsi="Helvetica"/>
                <w:sz w:val="16"/>
                <w:szCs w:val="16"/>
              </w:rPr>
            </w:pPr>
          </w:p>
        </w:tc>
        <w:tc>
          <w:tcPr>
            <w:tcW w:w="2338" w:type="dxa"/>
          </w:tcPr>
          <w:p w14:paraId="684602B5" w14:textId="3BB58EDF" w:rsidR="001A7CA1" w:rsidRPr="002D533A" w:rsidRDefault="001A7CA1" w:rsidP="00B33CEC">
            <w:pPr>
              <w:jc w:val="center"/>
              <w:rPr>
                <w:rFonts w:ascii="Helvetica" w:hAnsi="Helvetica"/>
                <w:sz w:val="16"/>
                <w:szCs w:val="16"/>
              </w:rPr>
            </w:pPr>
            <w:r w:rsidRPr="002D533A">
              <w:rPr>
                <w:rFonts w:ascii="Helvetica" w:hAnsi="Helvetica"/>
                <w:sz w:val="16"/>
                <w:szCs w:val="16"/>
              </w:rPr>
              <w:t>$</w:t>
            </w:r>
            <w:r w:rsidR="00B33CEC">
              <w:rPr>
                <w:rFonts w:ascii="Helvetica" w:hAnsi="Helvetica"/>
                <w:sz w:val="16"/>
                <w:szCs w:val="16"/>
              </w:rPr>
              <w:t>50</w:t>
            </w:r>
          </w:p>
        </w:tc>
      </w:tr>
      <w:tr w:rsidR="00DF114D" w:rsidRPr="002D533A" w14:paraId="23D2F474" w14:textId="77777777" w:rsidTr="00DF114D">
        <w:tc>
          <w:tcPr>
            <w:tcW w:w="2337" w:type="dxa"/>
            <w:shd w:val="clear" w:color="auto" w:fill="70AD47" w:themeFill="accent6"/>
          </w:tcPr>
          <w:p w14:paraId="29889243" w14:textId="76E43104" w:rsidR="00DF114D" w:rsidRPr="002D533A" w:rsidRDefault="00DF114D" w:rsidP="001B7FFA">
            <w:pPr>
              <w:rPr>
                <w:rFonts w:ascii="Helvetica" w:hAnsi="Helvetica"/>
                <w:sz w:val="16"/>
                <w:szCs w:val="16"/>
              </w:rPr>
            </w:pPr>
            <w:r>
              <w:rPr>
                <w:rFonts w:ascii="Helvetica" w:hAnsi="Helvetica"/>
                <w:sz w:val="16"/>
                <w:szCs w:val="16"/>
              </w:rPr>
              <w:t>Screws and Fasteners</w:t>
            </w:r>
          </w:p>
        </w:tc>
        <w:tc>
          <w:tcPr>
            <w:tcW w:w="2337" w:type="dxa"/>
            <w:shd w:val="clear" w:color="auto" w:fill="70AD47" w:themeFill="accent6"/>
          </w:tcPr>
          <w:p w14:paraId="775FD73F" w14:textId="77777777" w:rsidR="00DF114D" w:rsidRPr="002D533A"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2D533A" w:rsidRDefault="00DF114D" w:rsidP="001B7FFA">
            <w:pPr>
              <w:rPr>
                <w:rFonts w:ascii="Helvetica" w:hAnsi="Helvetica"/>
                <w:sz w:val="16"/>
                <w:szCs w:val="16"/>
              </w:rPr>
            </w:pPr>
            <w:r>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2D533A" w:rsidRDefault="00DF114D" w:rsidP="00B33CEC">
            <w:pPr>
              <w:jc w:val="center"/>
              <w:rPr>
                <w:rFonts w:ascii="Helvetica" w:hAnsi="Helvetica"/>
                <w:sz w:val="16"/>
                <w:szCs w:val="16"/>
              </w:rPr>
            </w:pPr>
            <w:r>
              <w:rPr>
                <w:rFonts w:ascii="Helvetica" w:hAnsi="Helvetica"/>
                <w:sz w:val="16"/>
                <w:szCs w:val="16"/>
              </w:rPr>
              <w:t>$</w:t>
            </w:r>
            <w:r w:rsidR="00B33CEC">
              <w:rPr>
                <w:rFonts w:ascii="Helvetica" w:hAnsi="Helvetica"/>
                <w:sz w:val="16"/>
                <w:szCs w:val="16"/>
              </w:rPr>
              <w:t>50</w:t>
            </w:r>
          </w:p>
        </w:tc>
      </w:tr>
      <w:tr w:rsidR="00B33CEC" w:rsidRPr="002D533A" w14:paraId="25440885" w14:textId="77777777" w:rsidTr="00DF114D">
        <w:tc>
          <w:tcPr>
            <w:tcW w:w="2337" w:type="dxa"/>
            <w:shd w:val="clear" w:color="auto" w:fill="70AD47" w:themeFill="accent6"/>
          </w:tcPr>
          <w:p w14:paraId="46574FC7" w14:textId="0BEEE0FA" w:rsidR="00B33CEC" w:rsidRDefault="00B33CEC" w:rsidP="001B7FFA">
            <w:pPr>
              <w:rPr>
                <w:rFonts w:ascii="Helvetica" w:hAnsi="Helvetica"/>
                <w:sz w:val="16"/>
                <w:szCs w:val="16"/>
              </w:rPr>
            </w:pPr>
            <w:r>
              <w:rPr>
                <w:rFonts w:ascii="Helvetica" w:hAnsi="Helvetica"/>
                <w:sz w:val="16"/>
                <w:szCs w:val="16"/>
              </w:rPr>
              <w:lastRenderedPageBreak/>
              <w:t>Gasket Material for top Sealing</w:t>
            </w:r>
          </w:p>
        </w:tc>
        <w:tc>
          <w:tcPr>
            <w:tcW w:w="2337" w:type="dxa"/>
            <w:shd w:val="clear" w:color="auto" w:fill="70AD47" w:themeFill="accent6"/>
          </w:tcPr>
          <w:p w14:paraId="1E9C53BF" w14:textId="77777777" w:rsidR="00B33CEC" w:rsidRPr="002D533A"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Default="00B33CEC" w:rsidP="001B7FFA">
            <w:pPr>
              <w:jc w:val="center"/>
              <w:rPr>
                <w:rFonts w:ascii="Helvetica" w:hAnsi="Helvetica"/>
                <w:sz w:val="16"/>
                <w:szCs w:val="16"/>
              </w:rPr>
            </w:pPr>
            <w:r>
              <w:rPr>
                <w:rFonts w:ascii="Helvetica" w:hAnsi="Helvetica"/>
                <w:sz w:val="16"/>
                <w:szCs w:val="16"/>
              </w:rPr>
              <w:t>$25</w:t>
            </w:r>
          </w:p>
        </w:tc>
      </w:tr>
      <w:tr w:rsidR="001A7CA1" w:rsidRPr="002D533A" w14:paraId="64B36FD6" w14:textId="77777777" w:rsidTr="001B7FFA">
        <w:tc>
          <w:tcPr>
            <w:tcW w:w="2337" w:type="dxa"/>
          </w:tcPr>
          <w:p w14:paraId="76C84097" w14:textId="10BA6716" w:rsidR="001A7CA1" w:rsidRPr="002D533A" w:rsidRDefault="001A7CA1" w:rsidP="001B7FFA">
            <w:pPr>
              <w:rPr>
                <w:rFonts w:ascii="Helvetica" w:hAnsi="Helvetica"/>
                <w:sz w:val="16"/>
                <w:szCs w:val="16"/>
              </w:rPr>
            </w:pPr>
            <w:r w:rsidRPr="002D533A">
              <w:rPr>
                <w:rFonts w:ascii="Helvetica" w:hAnsi="Helvetica"/>
                <w:sz w:val="16"/>
                <w:szCs w:val="16"/>
              </w:rPr>
              <w:t>Paper Diaphragms of Varying Sizes (x</w:t>
            </w:r>
            <w:r w:rsidR="00616449">
              <w:rPr>
                <w:rFonts w:ascii="Helvetica" w:hAnsi="Helvetica"/>
                <w:sz w:val="16"/>
                <w:szCs w:val="16"/>
              </w:rPr>
              <w:t>2</w:t>
            </w:r>
            <w:r w:rsidRPr="002D533A">
              <w:rPr>
                <w:rFonts w:ascii="Helvetica" w:hAnsi="Helvetica"/>
                <w:sz w:val="16"/>
                <w:szCs w:val="16"/>
              </w:rPr>
              <w:t>)</w:t>
            </w:r>
          </w:p>
          <w:p w14:paraId="7B62E0C1" w14:textId="77777777" w:rsidR="001A7CA1" w:rsidRPr="002D533A" w:rsidRDefault="001A7CA1" w:rsidP="001B7FFA">
            <w:pPr>
              <w:rPr>
                <w:rFonts w:ascii="Helvetica" w:hAnsi="Helvetica"/>
                <w:sz w:val="16"/>
                <w:szCs w:val="16"/>
              </w:rPr>
            </w:pPr>
          </w:p>
          <w:p w14:paraId="1B554EB7" w14:textId="77777777" w:rsidR="001A7CA1" w:rsidRPr="002D533A" w:rsidRDefault="001A7CA1" w:rsidP="001B7FFA">
            <w:pPr>
              <w:rPr>
                <w:rFonts w:ascii="Helvetica" w:hAnsi="Helvetica"/>
                <w:i/>
                <w:sz w:val="16"/>
                <w:szCs w:val="16"/>
              </w:rPr>
            </w:pPr>
            <w:r w:rsidRPr="002D533A">
              <w:rPr>
                <w:rFonts w:ascii="Helvetica" w:hAnsi="Helvetica"/>
                <w:i/>
                <w:sz w:val="16"/>
                <w:szCs w:val="16"/>
              </w:rPr>
              <w:t>Possibly Drumheads</w:t>
            </w:r>
          </w:p>
        </w:tc>
        <w:tc>
          <w:tcPr>
            <w:tcW w:w="2337" w:type="dxa"/>
          </w:tcPr>
          <w:p w14:paraId="32B98D09" w14:textId="77777777" w:rsidR="001A7CA1" w:rsidRPr="002D533A" w:rsidRDefault="001A7CA1" w:rsidP="001B7FFA">
            <w:pPr>
              <w:rPr>
                <w:rFonts w:ascii="Helvetica" w:hAnsi="Helvetica"/>
                <w:sz w:val="16"/>
                <w:szCs w:val="16"/>
              </w:rPr>
            </w:pPr>
          </w:p>
        </w:tc>
        <w:tc>
          <w:tcPr>
            <w:tcW w:w="2338" w:type="dxa"/>
          </w:tcPr>
          <w:p w14:paraId="136461D9" w14:textId="77777777" w:rsidR="001A7CA1" w:rsidRPr="002D533A" w:rsidRDefault="001A7CA1" w:rsidP="001B7FFA">
            <w:pPr>
              <w:rPr>
                <w:rFonts w:ascii="Helvetica" w:hAnsi="Helvetica"/>
                <w:sz w:val="16"/>
                <w:szCs w:val="16"/>
              </w:rPr>
            </w:pPr>
            <w:r w:rsidRPr="002D533A">
              <w:rPr>
                <w:rFonts w:ascii="Helvetica" w:hAnsi="Helvetica"/>
                <w:sz w:val="16"/>
                <w:szCs w:val="16"/>
              </w:rPr>
              <w:t>Will be used for replication of Hans Henny experimentation &amp; Calibration.</w:t>
            </w:r>
          </w:p>
        </w:tc>
        <w:tc>
          <w:tcPr>
            <w:tcW w:w="2338" w:type="dxa"/>
          </w:tcPr>
          <w:p w14:paraId="0D0A7191" w14:textId="77777777" w:rsidR="001A7CA1" w:rsidRPr="002D533A" w:rsidRDefault="001A7CA1" w:rsidP="001B7FFA">
            <w:pPr>
              <w:rPr>
                <w:rFonts w:ascii="Helvetica" w:hAnsi="Helvetica"/>
                <w:sz w:val="16"/>
                <w:szCs w:val="16"/>
              </w:rPr>
            </w:pPr>
          </w:p>
        </w:tc>
      </w:tr>
      <w:tr w:rsidR="001A7CA1" w:rsidRPr="002D533A" w14:paraId="4D263C3D" w14:textId="77777777" w:rsidTr="001B7FFA">
        <w:tc>
          <w:tcPr>
            <w:tcW w:w="2337" w:type="dxa"/>
          </w:tcPr>
          <w:p w14:paraId="52D64C5E" w14:textId="34113D32" w:rsidR="001A7CA1" w:rsidRPr="002D533A" w:rsidRDefault="001A7CA1" w:rsidP="001B7FFA">
            <w:pPr>
              <w:rPr>
                <w:rFonts w:ascii="Helvetica" w:hAnsi="Helvetica"/>
                <w:sz w:val="16"/>
                <w:szCs w:val="16"/>
              </w:rPr>
            </w:pPr>
            <w:r w:rsidRPr="002D533A">
              <w:rPr>
                <w:rFonts w:ascii="Helvetica" w:hAnsi="Helvetica"/>
                <w:sz w:val="16"/>
                <w:szCs w:val="16"/>
              </w:rPr>
              <w:t>Rubber Diaphragms (x</w:t>
            </w:r>
            <w:r w:rsidR="00616449">
              <w:rPr>
                <w:rFonts w:ascii="Helvetica" w:hAnsi="Helvetica"/>
                <w:sz w:val="16"/>
                <w:szCs w:val="16"/>
              </w:rPr>
              <w:t>2</w:t>
            </w:r>
            <w:r w:rsidRPr="002D533A">
              <w:rPr>
                <w:rFonts w:ascii="Helvetica" w:hAnsi="Helvetica"/>
                <w:sz w:val="16"/>
                <w:szCs w:val="16"/>
              </w:rPr>
              <w:t>)</w:t>
            </w:r>
          </w:p>
        </w:tc>
        <w:tc>
          <w:tcPr>
            <w:tcW w:w="2337" w:type="dxa"/>
          </w:tcPr>
          <w:p w14:paraId="023C9402" w14:textId="77777777" w:rsidR="001A7CA1" w:rsidRPr="002D533A" w:rsidRDefault="001A7CA1" w:rsidP="001B7FFA">
            <w:pPr>
              <w:rPr>
                <w:rFonts w:ascii="Helvetica" w:hAnsi="Helvetica"/>
                <w:sz w:val="16"/>
                <w:szCs w:val="16"/>
              </w:rPr>
            </w:pPr>
          </w:p>
        </w:tc>
        <w:tc>
          <w:tcPr>
            <w:tcW w:w="2338" w:type="dxa"/>
          </w:tcPr>
          <w:p w14:paraId="6906CCBE" w14:textId="77777777" w:rsidR="001A7CA1" w:rsidRPr="002D533A" w:rsidRDefault="001A7CA1" w:rsidP="001B7FFA">
            <w:pPr>
              <w:rPr>
                <w:rFonts w:ascii="Helvetica" w:hAnsi="Helvetica"/>
                <w:sz w:val="16"/>
                <w:szCs w:val="16"/>
              </w:rPr>
            </w:pPr>
            <w:r w:rsidRPr="002D533A">
              <w:rPr>
                <w:rFonts w:ascii="Helvetica" w:hAnsi="Helvetica"/>
                <w:sz w:val="16"/>
                <w:szCs w:val="16"/>
              </w:rPr>
              <w:t>Will be used to record the sound and graph of physical sound wave.</w:t>
            </w:r>
          </w:p>
        </w:tc>
        <w:tc>
          <w:tcPr>
            <w:tcW w:w="2338" w:type="dxa"/>
          </w:tcPr>
          <w:p w14:paraId="44E981D2" w14:textId="77777777" w:rsidR="001A7CA1" w:rsidRPr="002D533A" w:rsidRDefault="001A7CA1" w:rsidP="001B7FFA">
            <w:pPr>
              <w:rPr>
                <w:rFonts w:ascii="Helvetica" w:hAnsi="Helvetica"/>
                <w:sz w:val="16"/>
                <w:szCs w:val="16"/>
              </w:rPr>
            </w:pPr>
          </w:p>
        </w:tc>
      </w:tr>
      <w:tr w:rsidR="001A7CA1" w:rsidRPr="002D533A" w14:paraId="3BA78F2F" w14:textId="77777777" w:rsidTr="001B7FFA">
        <w:tc>
          <w:tcPr>
            <w:tcW w:w="2337" w:type="dxa"/>
          </w:tcPr>
          <w:p w14:paraId="4EE1E007" w14:textId="77777777" w:rsidR="001A7CA1" w:rsidRPr="002D533A" w:rsidRDefault="001A7CA1" w:rsidP="001B7FFA">
            <w:pPr>
              <w:rPr>
                <w:rFonts w:ascii="Helvetica" w:hAnsi="Helvetica"/>
                <w:sz w:val="16"/>
                <w:szCs w:val="16"/>
              </w:rPr>
            </w:pPr>
            <w:r w:rsidRPr="002D533A">
              <w:rPr>
                <w:rFonts w:ascii="Helvetica" w:hAnsi="Helvetica"/>
                <w:sz w:val="16"/>
                <w:szCs w:val="16"/>
              </w:rPr>
              <w:t>Drum Mounting Equipment</w:t>
            </w:r>
          </w:p>
        </w:tc>
        <w:tc>
          <w:tcPr>
            <w:tcW w:w="2337" w:type="dxa"/>
          </w:tcPr>
          <w:p w14:paraId="4A5C4DA6" w14:textId="77777777" w:rsidR="001A7CA1" w:rsidRPr="002D533A" w:rsidRDefault="001A7CA1" w:rsidP="001B7FFA">
            <w:pPr>
              <w:rPr>
                <w:rFonts w:ascii="Helvetica" w:hAnsi="Helvetica"/>
                <w:sz w:val="16"/>
                <w:szCs w:val="16"/>
              </w:rPr>
            </w:pPr>
          </w:p>
        </w:tc>
        <w:tc>
          <w:tcPr>
            <w:tcW w:w="2338" w:type="dxa"/>
          </w:tcPr>
          <w:p w14:paraId="521BC2BA" w14:textId="77777777" w:rsidR="001A7CA1" w:rsidRPr="002D533A" w:rsidRDefault="001A7CA1" w:rsidP="001B7FFA">
            <w:pPr>
              <w:rPr>
                <w:rFonts w:ascii="Helvetica" w:hAnsi="Helvetica"/>
                <w:sz w:val="16"/>
                <w:szCs w:val="16"/>
              </w:rPr>
            </w:pPr>
          </w:p>
        </w:tc>
        <w:tc>
          <w:tcPr>
            <w:tcW w:w="2338" w:type="dxa"/>
          </w:tcPr>
          <w:p w14:paraId="0E0A4938" w14:textId="77777777" w:rsidR="001A7CA1" w:rsidRPr="002D533A" w:rsidRDefault="001A7CA1" w:rsidP="001B7FFA">
            <w:pPr>
              <w:rPr>
                <w:rFonts w:ascii="Helvetica" w:hAnsi="Helvetica"/>
                <w:sz w:val="16"/>
                <w:szCs w:val="16"/>
              </w:rPr>
            </w:pPr>
          </w:p>
        </w:tc>
      </w:tr>
      <w:tr w:rsidR="001A7CA1" w:rsidRPr="002D533A" w14:paraId="1EBACA73" w14:textId="77777777" w:rsidTr="001B7FFA">
        <w:tc>
          <w:tcPr>
            <w:tcW w:w="2337" w:type="dxa"/>
          </w:tcPr>
          <w:p w14:paraId="262CCD80" w14:textId="77777777" w:rsidR="001A7CA1" w:rsidRPr="002D533A" w:rsidRDefault="001A7CA1" w:rsidP="001B7FFA">
            <w:pPr>
              <w:rPr>
                <w:rFonts w:ascii="Helvetica" w:hAnsi="Helvetica"/>
                <w:sz w:val="16"/>
                <w:szCs w:val="16"/>
              </w:rPr>
            </w:pPr>
            <w:r w:rsidRPr="002D533A">
              <w:rPr>
                <w:rFonts w:ascii="Helvetica" w:hAnsi="Helvetica"/>
                <w:sz w:val="16"/>
                <w:szCs w:val="16"/>
              </w:rPr>
              <w:t>1 Pint of Weld-On 4</w:t>
            </w:r>
          </w:p>
        </w:tc>
        <w:tc>
          <w:tcPr>
            <w:tcW w:w="2337" w:type="dxa"/>
          </w:tcPr>
          <w:p w14:paraId="1FD46FA9" w14:textId="77777777" w:rsidR="001A7CA1" w:rsidRPr="002D533A" w:rsidRDefault="001B7FFA" w:rsidP="001B7FFA">
            <w:pPr>
              <w:rPr>
                <w:rFonts w:ascii="Helvetica" w:hAnsi="Helvetica"/>
                <w:sz w:val="16"/>
                <w:szCs w:val="16"/>
              </w:rPr>
            </w:pPr>
            <w:hyperlink r:id="rId21" w:history="1">
              <w:r w:rsidR="001A7CA1" w:rsidRPr="002D533A">
                <w:rPr>
                  <w:rStyle w:val="Hyperlink"/>
                  <w:rFonts w:ascii="Helvetica" w:hAnsi="Helvetica"/>
                  <w:sz w:val="16"/>
                  <w:szCs w:val="16"/>
                </w:rPr>
                <w:t>Widely Available</w:t>
              </w:r>
            </w:hyperlink>
          </w:p>
        </w:tc>
        <w:tc>
          <w:tcPr>
            <w:tcW w:w="2338" w:type="dxa"/>
          </w:tcPr>
          <w:p w14:paraId="33CC56CD" w14:textId="77777777" w:rsidR="001A7CA1" w:rsidRPr="002D533A" w:rsidRDefault="001A7CA1" w:rsidP="001B7FFA">
            <w:pPr>
              <w:rPr>
                <w:rFonts w:ascii="Helvetica" w:hAnsi="Helvetica"/>
                <w:sz w:val="16"/>
                <w:szCs w:val="16"/>
              </w:rPr>
            </w:pPr>
            <w:r w:rsidRPr="002D533A">
              <w:rPr>
                <w:rFonts w:ascii="Helvetica" w:hAnsi="Helvetica"/>
                <w:sz w:val="16"/>
                <w:szCs w:val="16"/>
              </w:rPr>
              <w:t>Used to Fuse Acrylic surfaces together (literally a chemical melting and hardening process) in order to maintain a vacuum.</w:t>
            </w:r>
          </w:p>
        </w:tc>
        <w:tc>
          <w:tcPr>
            <w:tcW w:w="2338" w:type="dxa"/>
          </w:tcPr>
          <w:p w14:paraId="412AB6FC"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$20</w:t>
            </w:r>
          </w:p>
        </w:tc>
      </w:tr>
      <w:tr w:rsidR="001A7CA1" w:rsidRPr="002D533A" w14:paraId="4CA8042E" w14:textId="77777777" w:rsidTr="001B7FFA">
        <w:tc>
          <w:tcPr>
            <w:tcW w:w="2337" w:type="dxa"/>
          </w:tcPr>
          <w:p w14:paraId="7EF55CA3" w14:textId="77777777" w:rsidR="001A7CA1" w:rsidRPr="002D533A" w:rsidRDefault="001A7CA1" w:rsidP="001B7FFA">
            <w:pPr>
              <w:rPr>
                <w:rFonts w:ascii="Helvetica" w:hAnsi="Helvetica"/>
                <w:sz w:val="16"/>
                <w:szCs w:val="16"/>
              </w:rPr>
            </w:pPr>
            <w:r w:rsidRPr="002D533A">
              <w:rPr>
                <w:rFonts w:ascii="Helvetica" w:hAnsi="Helvetica"/>
                <w:sz w:val="16"/>
                <w:szCs w:val="16"/>
              </w:rPr>
              <w:t>Joint Sealing Compound (x5)</w:t>
            </w:r>
          </w:p>
        </w:tc>
        <w:tc>
          <w:tcPr>
            <w:tcW w:w="2337" w:type="dxa"/>
          </w:tcPr>
          <w:p w14:paraId="25EFE8A1" w14:textId="77777777" w:rsidR="001A7CA1" w:rsidRPr="002D533A" w:rsidRDefault="001B7FFA" w:rsidP="001B7FFA">
            <w:pPr>
              <w:rPr>
                <w:rFonts w:ascii="Helvetica" w:hAnsi="Helvetica"/>
                <w:sz w:val="16"/>
                <w:szCs w:val="16"/>
              </w:rPr>
            </w:pPr>
            <w:hyperlink r:id="rId22" w:history="1">
              <w:r w:rsidR="001A7CA1" w:rsidRPr="002D533A">
                <w:rPr>
                  <w:rStyle w:val="Hyperlink"/>
                  <w:rFonts w:ascii="Helvetica" w:hAnsi="Helvetica"/>
                  <w:sz w:val="16"/>
                  <w:szCs w:val="16"/>
                </w:rPr>
                <w:t>Global Industrial</w:t>
              </w:r>
            </w:hyperlink>
          </w:p>
        </w:tc>
        <w:tc>
          <w:tcPr>
            <w:tcW w:w="2338" w:type="dxa"/>
          </w:tcPr>
          <w:p w14:paraId="7FBC3570" w14:textId="77777777" w:rsidR="001A7CA1" w:rsidRPr="002D533A" w:rsidRDefault="001A7CA1" w:rsidP="001B7FFA">
            <w:pPr>
              <w:rPr>
                <w:rFonts w:ascii="Helvetica" w:eastAsia="Times New Roman" w:hAnsi="Helvetica"/>
                <w:sz w:val="16"/>
                <w:szCs w:val="16"/>
              </w:rPr>
            </w:pPr>
            <w:r w:rsidRPr="002D533A">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2D533A" w:rsidRDefault="001A7CA1" w:rsidP="001B7FFA">
            <w:pPr>
              <w:rPr>
                <w:rFonts w:ascii="Helvetica" w:hAnsi="Helvetica"/>
                <w:sz w:val="16"/>
                <w:szCs w:val="16"/>
              </w:rPr>
            </w:pPr>
          </w:p>
        </w:tc>
        <w:tc>
          <w:tcPr>
            <w:tcW w:w="2338" w:type="dxa"/>
          </w:tcPr>
          <w:p w14:paraId="26F97FC9" w14:textId="77777777" w:rsidR="001A7CA1" w:rsidRPr="002D533A" w:rsidRDefault="001A7CA1" w:rsidP="001B7FFA">
            <w:pPr>
              <w:jc w:val="center"/>
              <w:rPr>
                <w:rFonts w:ascii="Helvetica" w:hAnsi="Helvetica"/>
                <w:sz w:val="16"/>
                <w:szCs w:val="16"/>
              </w:rPr>
            </w:pPr>
            <w:r w:rsidRPr="002D533A">
              <w:rPr>
                <w:rFonts w:ascii="Helvetica" w:hAnsi="Helvetica"/>
                <w:sz w:val="16"/>
                <w:szCs w:val="16"/>
              </w:rPr>
              <w:t>$30 for 5 packs</w:t>
            </w:r>
          </w:p>
        </w:tc>
      </w:tr>
      <w:tr w:rsidR="001A7CA1" w:rsidRPr="002D533A" w14:paraId="36C0B93E" w14:textId="77777777" w:rsidTr="001B7FFA">
        <w:tc>
          <w:tcPr>
            <w:tcW w:w="2337" w:type="dxa"/>
          </w:tcPr>
          <w:p w14:paraId="64B54175" w14:textId="77777777" w:rsidR="001A7CA1" w:rsidRPr="002D533A" w:rsidRDefault="001A7CA1" w:rsidP="001B7FFA">
            <w:pPr>
              <w:rPr>
                <w:rFonts w:ascii="Helvetica" w:hAnsi="Helvetica"/>
                <w:sz w:val="16"/>
                <w:szCs w:val="16"/>
              </w:rPr>
            </w:pPr>
            <w:r w:rsidRPr="002D533A">
              <w:rPr>
                <w:rFonts w:ascii="Helvetica" w:hAnsi="Helvetica"/>
                <w:sz w:val="16"/>
                <w:szCs w:val="16"/>
              </w:rPr>
              <w:t>Shop and Machining Resources @ NSC</w:t>
            </w:r>
          </w:p>
        </w:tc>
        <w:tc>
          <w:tcPr>
            <w:tcW w:w="2337" w:type="dxa"/>
          </w:tcPr>
          <w:p w14:paraId="189D2329" w14:textId="77777777" w:rsidR="001A7CA1" w:rsidRPr="002D533A" w:rsidRDefault="001A7CA1" w:rsidP="001B7FFA">
            <w:pPr>
              <w:rPr>
                <w:rFonts w:ascii="Helvetica" w:hAnsi="Helvetica"/>
                <w:sz w:val="16"/>
                <w:szCs w:val="16"/>
              </w:rPr>
            </w:pPr>
          </w:p>
        </w:tc>
        <w:tc>
          <w:tcPr>
            <w:tcW w:w="2338" w:type="dxa"/>
          </w:tcPr>
          <w:p w14:paraId="5F5AA6D2" w14:textId="77777777" w:rsidR="001A7CA1" w:rsidRPr="002D533A" w:rsidRDefault="001A7CA1" w:rsidP="001B7FFA">
            <w:pPr>
              <w:rPr>
                <w:rFonts w:ascii="Helvetica" w:eastAsia="Times New Roman" w:hAnsi="Helvetica" w:cs="Arial"/>
                <w:color w:val="333333"/>
                <w:sz w:val="16"/>
                <w:szCs w:val="16"/>
              </w:rPr>
            </w:pPr>
            <w:r w:rsidRPr="002D533A">
              <w:rPr>
                <w:rFonts w:ascii="Helvetica" w:eastAsia="Times New Roman" w:hAnsi="Helvetica" w:cs="Arial"/>
                <w:color w:val="333333"/>
                <w:sz w:val="16"/>
                <w:szCs w:val="16"/>
              </w:rPr>
              <w:t>Will need to use certain cutting equipment, sanders and drill press for engineering of gas/plasma chamber and lycopodium testing chamber.</w:t>
            </w:r>
          </w:p>
        </w:tc>
        <w:tc>
          <w:tcPr>
            <w:tcW w:w="2338" w:type="dxa"/>
          </w:tcPr>
          <w:p w14:paraId="33BEB8B5" w14:textId="77777777" w:rsidR="001A7CA1" w:rsidRPr="002D533A" w:rsidRDefault="001A7CA1" w:rsidP="001B7FFA">
            <w:pPr>
              <w:rPr>
                <w:rFonts w:ascii="Helvetica" w:hAnsi="Helvetica"/>
                <w:sz w:val="16"/>
                <w:szCs w:val="16"/>
              </w:rPr>
            </w:pPr>
          </w:p>
        </w:tc>
      </w:tr>
    </w:tbl>
    <w:p w14:paraId="3D2B6A1C" w14:textId="77777777" w:rsidR="001A7CA1" w:rsidRDefault="001A7CA1" w:rsidP="00C06C88"/>
    <w:p w14:paraId="76C9E4FA"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Equipment and supply needs are effectively organized. List is complete. Additional needs (lab space, subject matter, expertise, etc.) are clearly articulate.</w:t>
      </w:r>
    </w:p>
    <w:p w14:paraId="7FEB245D" w14:textId="77777777" w:rsidR="00C06C88" w:rsidRDefault="00C06C88" w:rsidP="00C06C88"/>
    <w:p w14:paraId="3D538EC7" w14:textId="77777777" w:rsidR="00C06C88" w:rsidRDefault="00C06C88" w:rsidP="00C06C88"/>
    <w:p w14:paraId="224A9DCB" w14:textId="73AB3974" w:rsidR="00C06C88" w:rsidRPr="005C5B88" w:rsidRDefault="00C06C88" w:rsidP="00C06C88">
      <w:pPr>
        <w:jc w:val="center"/>
        <w:rPr>
          <w:rFonts w:ascii="Helvetica" w:hAnsi="Helvetica"/>
          <w:b/>
          <w:sz w:val="28"/>
        </w:rPr>
      </w:pPr>
      <w:r w:rsidRPr="005C5B88">
        <w:rPr>
          <w:rFonts w:ascii="Helvetica" w:hAnsi="Helvetica"/>
          <w:b/>
          <w:sz w:val="28"/>
        </w:rPr>
        <w:t>Timeline</w:t>
      </w:r>
      <w:r w:rsidR="008065AF">
        <w:rPr>
          <w:rFonts w:ascii="Helvetica" w:hAnsi="Helvetica"/>
          <w:b/>
          <w:sz w:val="28"/>
        </w:rPr>
        <w:t>:</w:t>
      </w:r>
    </w:p>
    <w:p w14:paraId="23943915" w14:textId="77777777" w:rsidR="00C06C88" w:rsidRPr="005C5B88" w:rsidRDefault="00C06C88" w:rsidP="00C06C88">
      <w:pPr>
        <w:rPr>
          <w:rFonts w:ascii="Helvetica" w:hAnsi="Helvetica"/>
          <w:sz w:val="22"/>
        </w:rPr>
      </w:pPr>
    </w:p>
    <w:p w14:paraId="7F6104C8" w14:textId="2D8B4595" w:rsidR="00C45F27" w:rsidRPr="00C45F27" w:rsidRDefault="00C06C88" w:rsidP="00C45F27">
      <w:pPr>
        <w:rPr>
          <w:rFonts w:ascii="Helvetica" w:hAnsi="Helvetica"/>
          <w:color w:val="FF0000"/>
          <w:sz w:val="22"/>
        </w:rPr>
      </w:pPr>
      <w:r w:rsidRPr="005C5B88">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 timeline should indicate how you will use this time as well as the additional hours you spend outside of class.</w:t>
      </w:r>
    </w:p>
    <w:p w14:paraId="480167B0" w14:textId="77777777" w:rsidR="00C45F27" w:rsidRDefault="00C45F27" w:rsidP="00C45F27">
      <w:pPr>
        <w:rPr>
          <w:rFonts w:ascii="Helvetica" w:hAnsi="Helvetica"/>
          <w:color w:val="FF0000"/>
          <w:sz w:val="22"/>
        </w:rPr>
      </w:pPr>
    </w:p>
    <w:tbl>
      <w:tblPr>
        <w:tblStyle w:val="TableGrid"/>
        <w:tblW w:w="0" w:type="auto"/>
        <w:tblLook w:val="04A0" w:firstRow="1" w:lastRow="0" w:firstColumn="1" w:lastColumn="0" w:noHBand="0" w:noVBand="1"/>
      </w:tblPr>
      <w:tblGrid>
        <w:gridCol w:w="2337"/>
        <w:gridCol w:w="2337"/>
        <w:gridCol w:w="2338"/>
        <w:gridCol w:w="2338"/>
      </w:tblGrid>
      <w:tr w:rsidR="00C45F27" w:rsidRPr="00B44575" w14:paraId="5265C6A7" w14:textId="77777777" w:rsidTr="001B7FFA">
        <w:tc>
          <w:tcPr>
            <w:tcW w:w="2337" w:type="dxa"/>
          </w:tcPr>
          <w:p w14:paraId="78F3AEAA" w14:textId="77777777" w:rsidR="00C45F27" w:rsidRPr="00B44575" w:rsidRDefault="00C45F27" w:rsidP="001B7FFA">
            <w:pPr>
              <w:jc w:val="center"/>
              <w:rPr>
                <w:rFonts w:ascii="Helvetica" w:hAnsi="Helvetica"/>
                <w:b/>
                <w:color w:val="000000" w:themeColor="text1"/>
                <w:sz w:val="16"/>
                <w:szCs w:val="16"/>
              </w:rPr>
            </w:pPr>
            <w:r w:rsidRPr="00B44575">
              <w:rPr>
                <w:rFonts w:ascii="Helvetica" w:hAnsi="Helvetica"/>
                <w:b/>
                <w:color w:val="000000" w:themeColor="text1"/>
                <w:sz w:val="16"/>
                <w:szCs w:val="16"/>
              </w:rPr>
              <w:t>Period</w:t>
            </w:r>
          </w:p>
        </w:tc>
        <w:tc>
          <w:tcPr>
            <w:tcW w:w="2337" w:type="dxa"/>
          </w:tcPr>
          <w:p w14:paraId="3780A6E5" w14:textId="77777777" w:rsidR="00C45F27" w:rsidRPr="00B44575" w:rsidRDefault="00C45F27" w:rsidP="001B7FFA">
            <w:pPr>
              <w:jc w:val="center"/>
              <w:rPr>
                <w:rFonts w:ascii="Helvetica" w:hAnsi="Helvetica"/>
                <w:b/>
                <w:color w:val="000000" w:themeColor="text1"/>
                <w:sz w:val="16"/>
                <w:szCs w:val="16"/>
              </w:rPr>
            </w:pPr>
            <w:r w:rsidRPr="00B44575">
              <w:rPr>
                <w:rFonts w:ascii="Helvetica" w:hAnsi="Helvetica"/>
                <w:b/>
                <w:color w:val="000000" w:themeColor="text1"/>
                <w:sz w:val="16"/>
                <w:szCs w:val="16"/>
              </w:rPr>
              <w:t>In Class</w:t>
            </w:r>
          </w:p>
        </w:tc>
        <w:tc>
          <w:tcPr>
            <w:tcW w:w="2338" w:type="dxa"/>
          </w:tcPr>
          <w:p w14:paraId="5D8F71D6" w14:textId="77777777" w:rsidR="00C45F27" w:rsidRPr="00B44575" w:rsidRDefault="00C45F27" w:rsidP="001B7FFA">
            <w:pPr>
              <w:jc w:val="center"/>
              <w:rPr>
                <w:rFonts w:ascii="Helvetica" w:hAnsi="Helvetica"/>
                <w:b/>
                <w:color w:val="000000" w:themeColor="text1"/>
                <w:sz w:val="16"/>
                <w:szCs w:val="16"/>
              </w:rPr>
            </w:pPr>
            <w:r w:rsidRPr="00B44575">
              <w:rPr>
                <w:rFonts w:ascii="Helvetica" w:hAnsi="Helvetica"/>
                <w:b/>
                <w:color w:val="000000" w:themeColor="text1"/>
                <w:sz w:val="16"/>
                <w:szCs w:val="16"/>
              </w:rPr>
              <w:t>At Home</w:t>
            </w:r>
          </w:p>
        </w:tc>
        <w:tc>
          <w:tcPr>
            <w:tcW w:w="2338" w:type="dxa"/>
          </w:tcPr>
          <w:p w14:paraId="630F05FE" w14:textId="77777777" w:rsidR="00C45F27" w:rsidRPr="00B44575" w:rsidRDefault="00C45F27" w:rsidP="001B7FFA">
            <w:pPr>
              <w:jc w:val="center"/>
              <w:rPr>
                <w:rFonts w:ascii="Helvetica" w:hAnsi="Helvetica"/>
                <w:b/>
                <w:color w:val="000000" w:themeColor="text1"/>
                <w:sz w:val="16"/>
                <w:szCs w:val="16"/>
              </w:rPr>
            </w:pPr>
            <w:r w:rsidRPr="00B44575">
              <w:rPr>
                <w:rFonts w:ascii="Helvetica" w:hAnsi="Helvetica"/>
                <w:b/>
                <w:color w:val="000000" w:themeColor="text1"/>
                <w:sz w:val="16"/>
                <w:szCs w:val="16"/>
              </w:rPr>
              <w:t>Goals</w:t>
            </w:r>
          </w:p>
        </w:tc>
      </w:tr>
      <w:tr w:rsidR="00C45F27" w:rsidRPr="00B44575" w14:paraId="732DBA84" w14:textId="77777777" w:rsidTr="001B7FFA">
        <w:tc>
          <w:tcPr>
            <w:tcW w:w="2337" w:type="dxa"/>
            <w:vAlign w:val="center"/>
          </w:tcPr>
          <w:p w14:paraId="2582C54B"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1</w:t>
            </w:r>
          </w:p>
        </w:tc>
        <w:tc>
          <w:tcPr>
            <w:tcW w:w="2337" w:type="dxa"/>
          </w:tcPr>
          <w:p w14:paraId="24D792CF" w14:textId="77777777" w:rsidR="00C45F27" w:rsidRPr="00B44575" w:rsidRDefault="00C45F27" w:rsidP="001B7FFA">
            <w:pPr>
              <w:rPr>
                <w:rFonts w:ascii="Helvetica" w:hAnsi="Helvetica"/>
                <w:color w:val="000000" w:themeColor="text1"/>
                <w:sz w:val="10"/>
                <w:szCs w:val="10"/>
              </w:rPr>
            </w:pPr>
          </w:p>
        </w:tc>
        <w:tc>
          <w:tcPr>
            <w:tcW w:w="2338" w:type="dxa"/>
          </w:tcPr>
          <w:p w14:paraId="7D27CA64" w14:textId="77777777" w:rsidR="00C45F27" w:rsidRPr="00B44575" w:rsidRDefault="00C45F27" w:rsidP="001B7FFA">
            <w:pPr>
              <w:rPr>
                <w:rFonts w:ascii="Helvetica" w:hAnsi="Helvetica"/>
                <w:color w:val="000000" w:themeColor="text1"/>
                <w:sz w:val="10"/>
                <w:szCs w:val="10"/>
              </w:rPr>
            </w:pPr>
          </w:p>
        </w:tc>
        <w:tc>
          <w:tcPr>
            <w:tcW w:w="2338" w:type="dxa"/>
          </w:tcPr>
          <w:p w14:paraId="7A8C4B32" w14:textId="77777777" w:rsidR="00C45F27" w:rsidRPr="00B44575" w:rsidRDefault="00C45F27" w:rsidP="001B7FFA">
            <w:pPr>
              <w:rPr>
                <w:rFonts w:ascii="Helvetica" w:hAnsi="Helvetica"/>
                <w:color w:val="000000" w:themeColor="text1"/>
                <w:sz w:val="10"/>
                <w:szCs w:val="10"/>
              </w:rPr>
            </w:pPr>
          </w:p>
        </w:tc>
      </w:tr>
      <w:tr w:rsidR="00C45F27" w:rsidRPr="00B44575" w14:paraId="74688627" w14:textId="77777777" w:rsidTr="001B7FFA">
        <w:tc>
          <w:tcPr>
            <w:tcW w:w="2337" w:type="dxa"/>
            <w:vAlign w:val="center"/>
          </w:tcPr>
          <w:p w14:paraId="3C5955CF"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2</w:t>
            </w:r>
          </w:p>
        </w:tc>
        <w:tc>
          <w:tcPr>
            <w:tcW w:w="2337" w:type="dxa"/>
          </w:tcPr>
          <w:p w14:paraId="4A3DC9C7" w14:textId="77777777" w:rsidR="00C45F27" w:rsidRPr="00B44575" w:rsidRDefault="00C45F27" w:rsidP="001B7FFA">
            <w:pPr>
              <w:rPr>
                <w:rFonts w:ascii="Helvetica" w:hAnsi="Helvetica"/>
                <w:color w:val="000000" w:themeColor="text1"/>
                <w:sz w:val="10"/>
                <w:szCs w:val="10"/>
              </w:rPr>
            </w:pPr>
          </w:p>
        </w:tc>
        <w:tc>
          <w:tcPr>
            <w:tcW w:w="2338" w:type="dxa"/>
          </w:tcPr>
          <w:p w14:paraId="3F72C07E" w14:textId="77777777" w:rsidR="00C45F27" w:rsidRPr="00B44575" w:rsidRDefault="00C45F27" w:rsidP="001B7FFA">
            <w:pPr>
              <w:rPr>
                <w:rFonts w:ascii="Helvetica" w:hAnsi="Helvetica"/>
                <w:color w:val="000000" w:themeColor="text1"/>
                <w:sz w:val="10"/>
                <w:szCs w:val="10"/>
              </w:rPr>
            </w:pPr>
          </w:p>
        </w:tc>
        <w:tc>
          <w:tcPr>
            <w:tcW w:w="2338" w:type="dxa"/>
          </w:tcPr>
          <w:p w14:paraId="304F7C83" w14:textId="77777777" w:rsidR="00C45F27" w:rsidRPr="00B44575" w:rsidRDefault="00C45F27" w:rsidP="001B7FFA">
            <w:pPr>
              <w:rPr>
                <w:rFonts w:ascii="Helvetica" w:hAnsi="Helvetica"/>
                <w:color w:val="000000" w:themeColor="text1"/>
                <w:sz w:val="10"/>
                <w:szCs w:val="10"/>
              </w:rPr>
            </w:pPr>
          </w:p>
        </w:tc>
      </w:tr>
      <w:tr w:rsidR="00C45F27" w:rsidRPr="002129D3" w14:paraId="07D5BC62" w14:textId="77777777" w:rsidTr="001B7FFA">
        <w:tc>
          <w:tcPr>
            <w:tcW w:w="2337" w:type="dxa"/>
            <w:vAlign w:val="center"/>
          </w:tcPr>
          <w:p w14:paraId="68EF7AD4"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3</w:t>
            </w:r>
          </w:p>
        </w:tc>
        <w:tc>
          <w:tcPr>
            <w:tcW w:w="2337" w:type="dxa"/>
          </w:tcPr>
          <w:p w14:paraId="4648102D" w14:textId="77777777" w:rsidR="00C45F27" w:rsidRPr="000E4566" w:rsidRDefault="00C45F27" w:rsidP="001B7FFA">
            <w:pPr>
              <w:pStyle w:val="ListParagraph"/>
              <w:numPr>
                <w:ilvl w:val="0"/>
                <w:numId w:val="7"/>
              </w:numPr>
              <w:rPr>
                <w:rFonts w:ascii="Helvetica" w:hAnsi="Helvetica"/>
                <w:color w:val="000000" w:themeColor="text1"/>
                <w:sz w:val="16"/>
                <w:szCs w:val="16"/>
              </w:rPr>
            </w:pPr>
            <w:r w:rsidRPr="000E4566">
              <w:rPr>
                <w:rFonts w:ascii="Helvetica" w:hAnsi="Helvetica"/>
                <w:color w:val="000000" w:themeColor="text1"/>
                <w:sz w:val="16"/>
                <w:szCs w:val="16"/>
              </w:rPr>
              <w:t>Shopping for hardware required for assembly of experimentation equipment.</w:t>
            </w:r>
          </w:p>
          <w:p w14:paraId="55A15D2C" w14:textId="77777777" w:rsidR="00C45F27" w:rsidRDefault="00C45F27" w:rsidP="001B7FFA">
            <w:pPr>
              <w:pStyle w:val="ListParagraph"/>
              <w:numPr>
                <w:ilvl w:val="0"/>
                <w:numId w:val="7"/>
              </w:numPr>
              <w:rPr>
                <w:rFonts w:ascii="Helvetica" w:hAnsi="Helvetica"/>
                <w:color w:val="000000" w:themeColor="text1"/>
                <w:sz w:val="16"/>
                <w:szCs w:val="16"/>
              </w:rPr>
            </w:pPr>
            <w:r w:rsidRPr="000E4566">
              <w:rPr>
                <w:rFonts w:ascii="Helvetica" w:hAnsi="Helvetica"/>
                <w:color w:val="000000" w:themeColor="text1"/>
                <w:sz w:val="16"/>
                <w:szCs w:val="16"/>
              </w:rPr>
              <w:t>Overviewing Designs and methods</w:t>
            </w:r>
          </w:p>
          <w:p w14:paraId="2A803E1F" w14:textId="77777777" w:rsidR="00C45F27" w:rsidRDefault="00C45F27" w:rsidP="001B7FFA">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t>Work with Physics Instructors for relevant Eqautions</w:t>
            </w:r>
          </w:p>
          <w:p w14:paraId="14DBFCA3" w14:textId="77777777" w:rsidR="00C45F27" w:rsidRDefault="00C45F27" w:rsidP="001B7FFA">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t>Work with Chemistry Instructors for relevant chemistry Equations</w:t>
            </w:r>
          </w:p>
          <w:p w14:paraId="5677B6BB" w14:textId="77777777" w:rsidR="00C45F27" w:rsidRPr="000E4566" w:rsidRDefault="00C45F27" w:rsidP="001B7FFA">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t>Work with Math instructors for measurement and calculation methods</w:t>
            </w:r>
          </w:p>
          <w:p w14:paraId="49AA02A5" w14:textId="77777777" w:rsidR="00C45F27" w:rsidRPr="000E4566" w:rsidRDefault="00C45F27" w:rsidP="001B7FFA">
            <w:pPr>
              <w:rPr>
                <w:rFonts w:ascii="Helvetica" w:hAnsi="Helvetica"/>
                <w:color w:val="000000" w:themeColor="text1"/>
                <w:sz w:val="16"/>
                <w:szCs w:val="16"/>
              </w:rPr>
            </w:pPr>
          </w:p>
        </w:tc>
        <w:tc>
          <w:tcPr>
            <w:tcW w:w="2338" w:type="dxa"/>
          </w:tcPr>
          <w:p w14:paraId="1A343E33"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Shopping for hardware required for assembly of experimentation equipment.</w:t>
            </w:r>
          </w:p>
          <w:p w14:paraId="6142DE3A"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Networking with campus faculty for assembly assistance.</w:t>
            </w:r>
          </w:p>
          <w:p w14:paraId="5D543DA5"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Preparing home environment for at home assembly work.</w:t>
            </w:r>
          </w:p>
          <w:p w14:paraId="03CDD656"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Researching known frequency ranges and combinations of tuning methods.</w:t>
            </w:r>
          </w:p>
          <w:p w14:paraId="0AA44A3B"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Reading Hans Jenny Material and Videos</w:t>
            </w:r>
          </w:p>
          <w:p w14:paraId="5BC07A9F"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Working on Design Features</w:t>
            </w:r>
          </w:p>
          <w:p w14:paraId="022D00A7" w14:textId="77777777" w:rsidR="00C45F27" w:rsidRPr="000E4566"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Consulting with audio professionals, Chemistry and physics faculty.</w:t>
            </w:r>
          </w:p>
          <w:p w14:paraId="137EC6CF" w14:textId="77777777" w:rsidR="00C45F27" w:rsidRPr="000E4566" w:rsidRDefault="00C45F27" w:rsidP="001B7FFA">
            <w:pPr>
              <w:rPr>
                <w:rFonts w:ascii="Helvetica" w:hAnsi="Helvetica"/>
                <w:color w:val="000000" w:themeColor="text1"/>
                <w:sz w:val="16"/>
                <w:szCs w:val="16"/>
              </w:rPr>
            </w:pPr>
          </w:p>
          <w:p w14:paraId="019DB943" w14:textId="77777777" w:rsidR="00C45F27" w:rsidRDefault="00C45F27" w:rsidP="001B7FFA">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Start working on abstract</w:t>
            </w:r>
          </w:p>
          <w:p w14:paraId="1AD90374" w14:textId="77777777" w:rsidR="00C45F27" w:rsidRPr="000E4566" w:rsidRDefault="00C45F27" w:rsidP="001B7FFA">
            <w:pPr>
              <w:rPr>
                <w:rFonts w:ascii="Helvetica" w:hAnsi="Helvetica"/>
                <w:color w:val="000000" w:themeColor="text1"/>
                <w:sz w:val="16"/>
                <w:szCs w:val="16"/>
              </w:rPr>
            </w:pPr>
          </w:p>
          <w:p w14:paraId="126630E4" w14:textId="77777777" w:rsidR="00C45F27" w:rsidRPr="000E4566" w:rsidRDefault="00C45F27" w:rsidP="001B7FFA">
            <w:pPr>
              <w:pStyle w:val="ListParagraph"/>
              <w:numPr>
                <w:ilvl w:val="0"/>
                <w:numId w:val="6"/>
              </w:numPr>
              <w:rPr>
                <w:rFonts w:ascii="Helvetica" w:hAnsi="Helvetica"/>
                <w:color w:val="000000" w:themeColor="text1"/>
                <w:sz w:val="16"/>
                <w:szCs w:val="16"/>
              </w:rPr>
            </w:pPr>
            <w:r>
              <w:rPr>
                <w:rFonts w:ascii="Helvetica" w:hAnsi="Helvetica"/>
                <w:color w:val="000000" w:themeColor="text1"/>
                <w:sz w:val="16"/>
                <w:szCs w:val="16"/>
              </w:rPr>
              <w:t>Write Abstract</w:t>
            </w:r>
          </w:p>
          <w:p w14:paraId="756E5F32" w14:textId="77777777" w:rsidR="00C45F27" w:rsidRPr="000E4566" w:rsidRDefault="00C45F27" w:rsidP="001B7FFA">
            <w:pPr>
              <w:rPr>
                <w:rFonts w:ascii="Helvetica" w:hAnsi="Helvetica"/>
                <w:color w:val="000000" w:themeColor="text1"/>
                <w:sz w:val="16"/>
                <w:szCs w:val="16"/>
              </w:rPr>
            </w:pPr>
          </w:p>
        </w:tc>
        <w:tc>
          <w:tcPr>
            <w:tcW w:w="2338" w:type="dxa"/>
          </w:tcPr>
          <w:p w14:paraId="26470AD9" w14:textId="77777777" w:rsidR="00C45F27" w:rsidRPr="000E4566" w:rsidRDefault="00C45F27" w:rsidP="001B7FFA">
            <w:pPr>
              <w:pStyle w:val="ListParagraph"/>
              <w:numPr>
                <w:ilvl w:val="0"/>
                <w:numId w:val="16"/>
              </w:numPr>
              <w:rPr>
                <w:rFonts w:ascii="Helvetica" w:hAnsi="Helvetica"/>
                <w:color w:val="000000" w:themeColor="text1"/>
                <w:sz w:val="16"/>
                <w:szCs w:val="16"/>
              </w:rPr>
            </w:pPr>
            <w:r w:rsidRPr="000E4566">
              <w:rPr>
                <w:rFonts w:ascii="Helvetica" w:hAnsi="Helvetica"/>
                <w:color w:val="000000" w:themeColor="text1"/>
                <w:sz w:val="16"/>
                <w:szCs w:val="16"/>
              </w:rPr>
              <w:lastRenderedPageBreak/>
              <w:t>Aquire Equipment</w:t>
            </w:r>
          </w:p>
          <w:p w14:paraId="0E77E480" w14:textId="77777777" w:rsidR="00C45F27" w:rsidRDefault="00C45F27" w:rsidP="001B7FFA">
            <w:pPr>
              <w:pStyle w:val="ListParagraph"/>
              <w:numPr>
                <w:ilvl w:val="0"/>
                <w:numId w:val="16"/>
              </w:numPr>
              <w:rPr>
                <w:rFonts w:ascii="Helvetica" w:hAnsi="Helvetica"/>
                <w:color w:val="000000" w:themeColor="text1"/>
                <w:sz w:val="16"/>
                <w:szCs w:val="16"/>
              </w:rPr>
            </w:pPr>
            <w:r w:rsidRPr="000E4566">
              <w:rPr>
                <w:rFonts w:ascii="Helvetica" w:hAnsi="Helvetica"/>
                <w:color w:val="000000" w:themeColor="text1"/>
                <w:sz w:val="16"/>
                <w:szCs w:val="16"/>
              </w:rPr>
              <w:t>Complete Measurements for chamber construction</w:t>
            </w:r>
          </w:p>
          <w:p w14:paraId="2885C8C9" w14:textId="77777777" w:rsidR="00C45F27" w:rsidRDefault="00C45F27" w:rsidP="001B7FFA">
            <w:pPr>
              <w:pStyle w:val="ListParagraph"/>
              <w:numPr>
                <w:ilvl w:val="0"/>
                <w:numId w:val="16"/>
              </w:numPr>
              <w:rPr>
                <w:rFonts w:ascii="Helvetica" w:hAnsi="Helvetica"/>
                <w:color w:val="000000" w:themeColor="text1"/>
                <w:sz w:val="16"/>
                <w:szCs w:val="16"/>
              </w:rPr>
            </w:pPr>
            <w:r>
              <w:rPr>
                <w:rFonts w:ascii="Helvetica" w:hAnsi="Helvetica"/>
                <w:color w:val="000000" w:themeColor="text1"/>
                <w:sz w:val="16"/>
                <w:szCs w:val="16"/>
              </w:rPr>
              <w:t>Publish Proposal as new Plasma Vortex Theory</w:t>
            </w:r>
          </w:p>
          <w:p w14:paraId="2F748908" w14:textId="77777777" w:rsidR="00C45F27" w:rsidRDefault="00C45F27" w:rsidP="001B7FFA">
            <w:pPr>
              <w:pStyle w:val="ListParagraph"/>
              <w:numPr>
                <w:ilvl w:val="0"/>
                <w:numId w:val="16"/>
              </w:numPr>
              <w:rPr>
                <w:rFonts w:ascii="Helvetica" w:hAnsi="Helvetica"/>
                <w:color w:val="000000" w:themeColor="text1"/>
                <w:sz w:val="16"/>
                <w:szCs w:val="16"/>
              </w:rPr>
            </w:pPr>
            <w:r>
              <w:rPr>
                <w:rFonts w:ascii="Helvetica" w:hAnsi="Helvetica"/>
                <w:color w:val="000000" w:themeColor="text1"/>
                <w:sz w:val="16"/>
                <w:szCs w:val="16"/>
              </w:rPr>
              <w:t>Home Lab Setup</w:t>
            </w:r>
          </w:p>
          <w:p w14:paraId="24B9D2B9" w14:textId="77777777" w:rsidR="00C45F27" w:rsidRPr="000E4566" w:rsidRDefault="00C45F27" w:rsidP="001B7FFA">
            <w:pPr>
              <w:pStyle w:val="ListParagraph"/>
              <w:ind w:left="360"/>
              <w:rPr>
                <w:rFonts w:ascii="Helvetica" w:hAnsi="Helvetica"/>
                <w:color w:val="000000" w:themeColor="text1"/>
                <w:sz w:val="16"/>
                <w:szCs w:val="16"/>
              </w:rPr>
            </w:pPr>
          </w:p>
        </w:tc>
      </w:tr>
      <w:tr w:rsidR="00C45F27" w:rsidRPr="002129D3" w14:paraId="46F626F4" w14:textId="77777777" w:rsidTr="001B7FFA">
        <w:tc>
          <w:tcPr>
            <w:tcW w:w="2337" w:type="dxa"/>
            <w:vAlign w:val="center"/>
          </w:tcPr>
          <w:p w14:paraId="2DA89F6B"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lastRenderedPageBreak/>
              <w:t>Week 4</w:t>
            </w:r>
          </w:p>
        </w:tc>
        <w:tc>
          <w:tcPr>
            <w:tcW w:w="2337" w:type="dxa"/>
          </w:tcPr>
          <w:p w14:paraId="38F89EF8" w14:textId="77777777" w:rsidR="00C45F27" w:rsidRPr="000E4566" w:rsidRDefault="00C45F27" w:rsidP="001B7FFA">
            <w:pPr>
              <w:pStyle w:val="ListParagraph"/>
              <w:numPr>
                <w:ilvl w:val="0"/>
                <w:numId w:val="8"/>
              </w:numPr>
              <w:rPr>
                <w:rFonts w:ascii="Helvetica" w:hAnsi="Helvetica"/>
                <w:color w:val="000000" w:themeColor="text1"/>
                <w:sz w:val="16"/>
                <w:szCs w:val="16"/>
              </w:rPr>
            </w:pPr>
            <w:r>
              <w:rPr>
                <w:rFonts w:ascii="Helvetica" w:hAnsi="Helvetica"/>
                <w:color w:val="000000" w:themeColor="text1"/>
                <w:sz w:val="16"/>
                <w:szCs w:val="16"/>
              </w:rPr>
              <w:t>building acrylic pressure chamber</w:t>
            </w:r>
          </w:p>
          <w:p w14:paraId="34F7546E" w14:textId="77777777" w:rsidR="00C45F27" w:rsidRPr="000E4566" w:rsidRDefault="00C45F27" w:rsidP="001B7FFA">
            <w:pPr>
              <w:pStyle w:val="ListParagraph"/>
              <w:numPr>
                <w:ilvl w:val="0"/>
                <w:numId w:val="8"/>
              </w:numPr>
              <w:rPr>
                <w:rFonts w:ascii="Helvetica" w:hAnsi="Helvetica"/>
                <w:color w:val="000000" w:themeColor="text1"/>
                <w:sz w:val="16"/>
                <w:szCs w:val="16"/>
              </w:rPr>
            </w:pPr>
            <w:r w:rsidRPr="000E4566">
              <w:rPr>
                <w:rFonts w:ascii="Helvetica" w:hAnsi="Helvetica"/>
                <w:color w:val="000000" w:themeColor="text1"/>
                <w:sz w:val="16"/>
                <w:szCs w:val="16"/>
              </w:rPr>
              <w:t>Frequency Calibration</w:t>
            </w:r>
          </w:p>
          <w:p w14:paraId="0F6ECC9E" w14:textId="77777777" w:rsidR="00C45F27" w:rsidRPr="000E4566" w:rsidRDefault="00C45F27" w:rsidP="001B7FFA">
            <w:pPr>
              <w:pStyle w:val="ListParagraph"/>
              <w:numPr>
                <w:ilvl w:val="0"/>
                <w:numId w:val="8"/>
              </w:numPr>
              <w:rPr>
                <w:rFonts w:ascii="Helvetica" w:hAnsi="Helvetica"/>
                <w:color w:val="000000" w:themeColor="text1"/>
                <w:sz w:val="16"/>
                <w:szCs w:val="16"/>
              </w:rPr>
            </w:pPr>
            <w:r w:rsidRPr="000E4566">
              <w:rPr>
                <w:rFonts w:ascii="Helvetica" w:hAnsi="Helvetica"/>
                <w:color w:val="000000" w:themeColor="text1"/>
                <w:sz w:val="16"/>
                <w:szCs w:val="16"/>
              </w:rPr>
              <w:t>Recording Data and Video of Frequency Calibration.</w:t>
            </w:r>
          </w:p>
          <w:p w14:paraId="28AC75E8" w14:textId="77777777" w:rsidR="00C45F27" w:rsidRDefault="00C45F27" w:rsidP="001B7FFA">
            <w:pPr>
              <w:jc w:val="center"/>
              <w:rPr>
                <w:rFonts w:ascii="Helvetica" w:hAnsi="Helvetica"/>
                <w:b/>
                <w:color w:val="000000" w:themeColor="text1"/>
                <w:sz w:val="16"/>
                <w:szCs w:val="16"/>
              </w:rPr>
            </w:pPr>
          </w:p>
          <w:p w14:paraId="7B341B12" w14:textId="77777777" w:rsidR="00C45F27" w:rsidRDefault="00C45F27" w:rsidP="001B7FFA">
            <w:pPr>
              <w:jc w:val="center"/>
              <w:rPr>
                <w:rFonts w:ascii="Helvetica" w:hAnsi="Helvetica"/>
                <w:b/>
                <w:color w:val="000000" w:themeColor="text1"/>
                <w:sz w:val="16"/>
                <w:szCs w:val="16"/>
              </w:rPr>
            </w:pPr>
          </w:p>
          <w:p w14:paraId="18FF80EB" w14:textId="77777777" w:rsidR="00C45F27" w:rsidRDefault="00C45F27" w:rsidP="001B7FFA">
            <w:pPr>
              <w:jc w:val="center"/>
              <w:rPr>
                <w:rFonts w:ascii="Helvetica" w:hAnsi="Helvetica"/>
                <w:b/>
                <w:color w:val="000000" w:themeColor="text1"/>
                <w:sz w:val="16"/>
                <w:szCs w:val="16"/>
              </w:rPr>
            </w:pPr>
          </w:p>
          <w:p w14:paraId="1D01891F" w14:textId="77777777" w:rsidR="00C45F27" w:rsidRDefault="00C45F27" w:rsidP="001B7FFA">
            <w:pPr>
              <w:jc w:val="center"/>
              <w:rPr>
                <w:rFonts w:ascii="Helvetica" w:hAnsi="Helvetica"/>
                <w:b/>
                <w:color w:val="000000" w:themeColor="text1"/>
                <w:sz w:val="16"/>
                <w:szCs w:val="16"/>
              </w:rPr>
            </w:pPr>
          </w:p>
          <w:p w14:paraId="5EF62441" w14:textId="77777777" w:rsidR="00C45F27" w:rsidRDefault="00C45F27" w:rsidP="001B7FFA">
            <w:pPr>
              <w:jc w:val="center"/>
              <w:rPr>
                <w:rFonts w:ascii="Helvetica" w:hAnsi="Helvetica"/>
                <w:b/>
                <w:color w:val="000000" w:themeColor="text1"/>
                <w:sz w:val="16"/>
                <w:szCs w:val="16"/>
              </w:rPr>
            </w:pPr>
            <w:r w:rsidRPr="000E4566">
              <w:rPr>
                <w:rFonts w:ascii="Helvetica" w:hAnsi="Helvetica"/>
                <w:b/>
                <w:color w:val="000000" w:themeColor="text1"/>
                <w:sz w:val="16"/>
                <w:szCs w:val="16"/>
              </w:rPr>
              <w:t>Abstract Writing Workshop</w:t>
            </w:r>
          </w:p>
          <w:p w14:paraId="23D9C215" w14:textId="77777777" w:rsidR="00C45F27" w:rsidRDefault="00C45F27" w:rsidP="001B7FFA">
            <w:pPr>
              <w:jc w:val="center"/>
              <w:rPr>
                <w:rFonts w:ascii="Helvetica" w:hAnsi="Helvetica"/>
                <w:b/>
                <w:color w:val="000000" w:themeColor="text1"/>
                <w:sz w:val="16"/>
                <w:szCs w:val="16"/>
              </w:rPr>
            </w:pPr>
          </w:p>
          <w:p w14:paraId="73F76BC1" w14:textId="77777777" w:rsidR="00C45F27" w:rsidRPr="000E4566" w:rsidRDefault="00C45F27" w:rsidP="001B7FFA">
            <w:pPr>
              <w:pStyle w:val="ListParagraph"/>
              <w:numPr>
                <w:ilvl w:val="0"/>
                <w:numId w:val="17"/>
              </w:numPr>
              <w:jc w:val="center"/>
              <w:rPr>
                <w:rFonts w:ascii="Helvetica" w:hAnsi="Helvetica"/>
                <w:color w:val="000000" w:themeColor="text1"/>
                <w:sz w:val="16"/>
                <w:szCs w:val="16"/>
              </w:rPr>
            </w:pPr>
            <w:r w:rsidRPr="000E4566">
              <w:rPr>
                <w:rFonts w:ascii="Helvetica" w:hAnsi="Helvetica"/>
                <w:color w:val="000000" w:themeColor="text1"/>
                <w:sz w:val="16"/>
                <w:szCs w:val="16"/>
              </w:rPr>
              <w:t>Edit Abstract</w:t>
            </w:r>
          </w:p>
        </w:tc>
        <w:tc>
          <w:tcPr>
            <w:tcW w:w="2338" w:type="dxa"/>
          </w:tcPr>
          <w:p w14:paraId="75EDB9EE" w14:textId="77777777" w:rsidR="00C45F27" w:rsidRPr="000E4566" w:rsidRDefault="00C45F27" w:rsidP="001B7FFA">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Engineering Test Environment - Changes &amp; Problems</w:t>
            </w:r>
          </w:p>
          <w:p w14:paraId="3C02D22D" w14:textId="77777777" w:rsidR="00C45F27" w:rsidRPr="000E4566" w:rsidRDefault="00C45F27" w:rsidP="001B7FFA">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Calculations related to Frequency Calibration</w:t>
            </w:r>
          </w:p>
          <w:p w14:paraId="5345E5C8" w14:textId="77777777" w:rsidR="00C45F27" w:rsidRPr="000E4566" w:rsidRDefault="00C45F27" w:rsidP="001B7FFA">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Organizing Video Sequences for Documentation.</w:t>
            </w:r>
          </w:p>
          <w:p w14:paraId="3B8D16E7" w14:textId="77777777" w:rsidR="00C45F27" w:rsidRPr="000E4566" w:rsidRDefault="00C45F27" w:rsidP="001B7FFA">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Discussing Results with peers</w:t>
            </w:r>
          </w:p>
          <w:p w14:paraId="2EB46F51" w14:textId="77777777" w:rsidR="00C45F27" w:rsidRPr="000E4566" w:rsidRDefault="00C45F27" w:rsidP="001B7FFA">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Reading and Watching Similar Research Projects</w:t>
            </w:r>
          </w:p>
          <w:p w14:paraId="5B1F3045" w14:textId="77777777" w:rsidR="00C45F27" w:rsidRPr="000E4566" w:rsidRDefault="00C45F27" w:rsidP="001B7FFA">
            <w:pPr>
              <w:rPr>
                <w:rFonts w:ascii="Helvetica" w:hAnsi="Helvetica"/>
                <w:color w:val="000000" w:themeColor="text1"/>
                <w:sz w:val="16"/>
                <w:szCs w:val="16"/>
              </w:rPr>
            </w:pPr>
          </w:p>
        </w:tc>
        <w:tc>
          <w:tcPr>
            <w:tcW w:w="2338" w:type="dxa"/>
          </w:tcPr>
          <w:p w14:paraId="568BA999" w14:textId="77777777" w:rsidR="00C45F27" w:rsidRPr="000E4566" w:rsidRDefault="00C45F27" w:rsidP="001B7FFA">
            <w:pPr>
              <w:pStyle w:val="ListParagraph"/>
              <w:numPr>
                <w:ilvl w:val="0"/>
                <w:numId w:val="9"/>
              </w:numPr>
              <w:jc w:val="center"/>
              <w:rPr>
                <w:rFonts w:ascii="Helvetica" w:hAnsi="Helvetica"/>
                <w:color w:val="000000" w:themeColor="text1"/>
                <w:sz w:val="16"/>
                <w:szCs w:val="16"/>
              </w:rPr>
            </w:pPr>
            <w:r w:rsidRPr="000E4566">
              <w:rPr>
                <w:rFonts w:ascii="Helvetica" w:hAnsi="Helvetica"/>
                <w:color w:val="000000" w:themeColor="text1"/>
                <w:sz w:val="16"/>
                <w:szCs w:val="16"/>
              </w:rPr>
              <w:t>Start Testing with Wave Driver</w:t>
            </w:r>
          </w:p>
        </w:tc>
      </w:tr>
      <w:tr w:rsidR="00C45F27" w:rsidRPr="002129D3" w14:paraId="68DE1615" w14:textId="77777777" w:rsidTr="001B7FFA">
        <w:tc>
          <w:tcPr>
            <w:tcW w:w="2337" w:type="dxa"/>
            <w:vAlign w:val="center"/>
          </w:tcPr>
          <w:p w14:paraId="6C412658"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5</w:t>
            </w:r>
          </w:p>
        </w:tc>
        <w:tc>
          <w:tcPr>
            <w:tcW w:w="2337" w:type="dxa"/>
          </w:tcPr>
          <w:p w14:paraId="1A68F7A8" w14:textId="77777777" w:rsidR="00C45F27" w:rsidRDefault="00C45F27" w:rsidP="001B7FFA">
            <w:pPr>
              <w:pStyle w:val="ListParagraph"/>
              <w:numPr>
                <w:ilvl w:val="0"/>
                <w:numId w:val="13"/>
              </w:numPr>
              <w:rPr>
                <w:rFonts w:ascii="Helvetica" w:hAnsi="Helvetica"/>
                <w:color w:val="000000" w:themeColor="text1"/>
                <w:sz w:val="16"/>
                <w:szCs w:val="16"/>
              </w:rPr>
            </w:pPr>
            <w:r w:rsidRPr="000E4566">
              <w:rPr>
                <w:rFonts w:ascii="Helvetica" w:hAnsi="Helvetica"/>
                <w:color w:val="000000" w:themeColor="text1"/>
                <w:sz w:val="16"/>
                <w:szCs w:val="16"/>
              </w:rPr>
              <w:t>Testing Noble Gas Ampoules / Micro Vortex Possible?</w:t>
            </w:r>
          </w:p>
          <w:p w14:paraId="47F19AE8" w14:textId="77777777" w:rsidR="00C45F27" w:rsidRDefault="00C45F27" w:rsidP="001B7FFA">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Finishing Chamber</w:t>
            </w:r>
          </w:p>
          <w:p w14:paraId="1AD09CF0" w14:textId="77777777" w:rsidR="00C45F27" w:rsidRDefault="00C45F27" w:rsidP="001B7FFA">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Pressure Test Chamber</w:t>
            </w:r>
          </w:p>
          <w:p w14:paraId="502150D1" w14:textId="77777777" w:rsidR="00C45F27" w:rsidRDefault="00C45F27" w:rsidP="001B7FFA">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Lycopodium testing</w:t>
            </w:r>
          </w:p>
          <w:p w14:paraId="29265385" w14:textId="77777777" w:rsidR="00C45F27" w:rsidRDefault="00C45F27" w:rsidP="001B7FFA">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Work on Abstract</w:t>
            </w:r>
          </w:p>
          <w:p w14:paraId="3E5ED6E1" w14:textId="77777777" w:rsidR="00C45F27" w:rsidRDefault="00C45F27" w:rsidP="001B7FFA">
            <w:pPr>
              <w:jc w:val="center"/>
              <w:rPr>
                <w:rFonts w:ascii="Helvetica" w:hAnsi="Helvetica"/>
                <w:b/>
                <w:color w:val="000000" w:themeColor="text1"/>
                <w:sz w:val="16"/>
                <w:szCs w:val="16"/>
              </w:rPr>
            </w:pPr>
          </w:p>
          <w:p w14:paraId="57664D1B" w14:textId="77777777" w:rsidR="00C45F27" w:rsidRDefault="00C45F27" w:rsidP="001B7FFA">
            <w:pPr>
              <w:jc w:val="center"/>
              <w:rPr>
                <w:rFonts w:ascii="Helvetica" w:hAnsi="Helvetica"/>
                <w:b/>
                <w:color w:val="000000" w:themeColor="text1"/>
                <w:sz w:val="16"/>
                <w:szCs w:val="16"/>
              </w:rPr>
            </w:pPr>
            <w:r w:rsidRPr="000E4566">
              <w:rPr>
                <w:rFonts w:ascii="Helvetica" w:hAnsi="Helvetica"/>
                <w:b/>
                <w:color w:val="000000" w:themeColor="text1"/>
                <w:sz w:val="16"/>
                <w:szCs w:val="16"/>
              </w:rPr>
              <w:t>Optional Draft Abstract Due to instructors (in Canvas)</w:t>
            </w:r>
          </w:p>
          <w:p w14:paraId="0AA8D6B5" w14:textId="77777777" w:rsidR="00C45F27" w:rsidRPr="000E4566" w:rsidRDefault="00C45F27" w:rsidP="001B7FFA">
            <w:pPr>
              <w:jc w:val="center"/>
              <w:rPr>
                <w:rFonts w:ascii="Helvetica" w:hAnsi="Helvetica"/>
                <w:b/>
                <w:color w:val="000000" w:themeColor="text1"/>
                <w:sz w:val="16"/>
                <w:szCs w:val="16"/>
              </w:rPr>
            </w:pPr>
          </w:p>
        </w:tc>
        <w:tc>
          <w:tcPr>
            <w:tcW w:w="2338" w:type="dxa"/>
          </w:tcPr>
          <w:p w14:paraId="0A41A5B0" w14:textId="77777777" w:rsidR="00C45F27" w:rsidRPr="000E4566" w:rsidRDefault="00C45F27" w:rsidP="001B7FFA">
            <w:pPr>
              <w:pStyle w:val="ListParagraph"/>
              <w:numPr>
                <w:ilvl w:val="0"/>
                <w:numId w:val="18"/>
              </w:numPr>
              <w:rPr>
                <w:rFonts w:ascii="Helvetica" w:hAnsi="Helvetica"/>
                <w:color w:val="000000" w:themeColor="text1"/>
                <w:sz w:val="16"/>
                <w:szCs w:val="16"/>
              </w:rPr>
            </w:pPr>
            <w:r w:rsidRPr="000E4566">
              <w:rPr>
                <w:rFonts w:ascii="Helvetica" w:hAnsi="Helvetica"/>
                <w:color w:val="000000" w:themeColor="text1"/>
                <w:sz w:val="16"/>
                <w:szCs w:val="16"/>
              </w:rPr>
              <w:t>Work on Abstract</w:t>
            </w:r>
          </w:p>
          <w:p w14:paraId="137E12CD" w14:textId="77777777" w:rsidR="00C45F27" w:rsidRDefault="00C45F27" w:rsidP="001B7FFA">
            <w:pPr>
              <w:pStyle w:val="ListParagraph"/>
              <w:numPr>
                <w:ilvl w:val="0"/>
                <w:numId w:val="18"/>
              </w:numPr>
              <w:rPr>
                <w:rFonts w:ascii="Helvetica" w:hAnsi="Helvetica"/>
                <w:color w:val="000000" w:themeColor="text1"/>
                <w:sz w:val="16"/>
                <w:szCs w:val="16"/>
              </w:rPr>
            </w:pPr>
            <w:r w:rsidRPr="00C94547">
              <w:rPr>
                <w:rFonts w:ascii="Helvetica" w:hAnsi="Helvetica"/>
                <w:color w:val="000000" w:themeColor="text1"/>
                <w:sz w:val="16"/>
                <w:szCs w:val="16"/>
              </w:rPr>
              <w:t>Promote</w:t>
            </w:r>
            <w:r w:rsidRPr="000E4566">
              <w:rPr>
                <w:rFonts w:ascii="Helvetica" w:hAnsi="Helvetica"/>
                <w:color w:val="000000" w:themeColor="text1"/>
                <w:sz w:val="16"/>
                <w:szCs w:val="16"/>
              </w:rPr>
              <w:t xml:space="preserve"> Vortex </w:t>
            </w:r>
            <w:r w:rsidRPr="00C94547">
              <w:rPr>
                <w:rFonts w:ascii="Helvetica" w:hAnsi="Helvetica"/>
                <w:color w:val="000000" w:themeColor="text1"/>
                <w:sz w:val="16"/>
                <w:szCs w:val="16"/>
              </w:rPr>
              <w:t>Theory</w:t>
            </w:r>
          </w:p>
          <w:p w14:paraId="66A40F59" w14:textId="77777777" w:rsidR="00C45F27" w:rsidRDefault="00C45F27" w:rsidP="001B7FFA">
            <w:pPr>
              <w:pStyle w:val="ListParagraph"/>
              <w:numPr>
                <w:ilvl w:val="0"/>
                <w:numId w:val="18"/>
              </w:numPr>
              <w:rPr>
                <w:rFonts w:ascii="Helvetica" w:hAnsi="Helvetica"/>
                <w:color w:val="000000" w:themeColor="text1"/>
                <w:sz w:val="16"/>
                <w:szCs w:val="16"/>
              </w:rPr>
            </w:pPr>
            <w:r>
              <w:rPr>
                <w:rFonts w:ascii="Helvetica" w:hAnsi="Helvetica"/>
                <w:color w:val="000000" w:themeColor="text1"/>
                <w:sz w:val="16"/>
                <w:szCs w:val="16"/>
              </w:rPr>
              <w:t>Watch and Edit Recorded Video for Report</w:t>
            </w:r>
          </w:p>
          <w:p w14:paraId="3EEDB11C" w14:textId="77777777" w:rsidR="00C45F27" w:rsidRPr="000E4566" w:rsidRDefault="00C45F27" w:rsidP="001B7FFA">
            <w:pPr>
              <w:pStyle w:val="ListParagraph"/>
              <w:numPr>
                <w:ilvl w:val="0"/>
                <w:numId w:val="18"/>
              </w:numPr>
              <w:rPr>
                <w:rFonts w:ascii="Helvetica" w:hAnsi="Helvetica"/>
                <w:color w:val="000000" w:themeColor="text1"/>
                <w:sz w:val="16"/>
                <w:szCs w:val="16"/>
              </w:rPr>
            </w:pPr>
            <w:r>
              <w:rPr>
                <w:rFonts w:ascii="Helvetica" w:hAnsi="Helvetica"/>
                <w:color w:val="000000" w:themeColor="text1"/>
                <w:sz w:val="16"/>
                <w:szCs w:val="16"/>
              </w:rPr>
              <w:t>Work on Report Journal</w:t>
            </w:r>
          </w:p>
        </w:tc>
        <w:tc>
          <w:tcPr>
            <w:tcW w:w="2338" w:type="dxa"/>
          </w:tcPr>
          <w:p w14:paraId="3FB0489A" w14:textId="77777777" w:rsidR="00C45F27" w:rsidRPr="000E4566" w:rsidRDefault="00C45F27" w:rsidP="001B7FFA">
            <w:pPr>
              <w:pStyle w:val="ListParagraph"/>
              <w:numPr>
                <w:ilvl w:val="0"/>
                <w:numId w:val="18"/>
              </w:numPr>
              <w:rPr>
                <w:rFonts w:ascii="Helvetica" w:hAnsi="Helvetica"/>
                <w:color w:val="000000" w:themeColor="text1"/>
                <w:sz w:val="16"/>
                <w:szCs w:val="16"/>
              </w:rPr>
            </w:pPr>
            <w:r w:rsidRPr="000E4566">
              <w:rPr>
                <w:rFonts w:ascii="Helvetica" w:hAnsi="Helvetica"/>
                <w:color w:val="000000" w:themeColor="text1"/>
                <w:sz w:val="16"/>
                <w:szCs w:val="16"/>
              </w:rPr>
              <w:t>Atttain Vortex Formation with Laycopodium</w:t>
            </w:r>
          </w:p>
        </w:tc>
      </w:tr>
      <w:tr w:rsidR="00C45F27" w:rsidRPr="002129D3" w14:paraId="44F6797E" w14:textId="77777777" w:rsidTr="001B7FFA">
        <w:trPr>
          <w:trHeight w:val="224"/>
        </w:trPr>
        <w:tc>
          <w:tcPr>
            <w:tcW w:w="2337" w:type="dxa"/>
            <w:vAlign w:val="center"/>
          </w:tcPr>
          <w:p w14:paraId="2B02112D"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6</w:t>
            </w:r>
          </w:p>
        </w:tc>
        <w:tc>
          <w:tcPr>
            <w:tcW w:w="2337" w:type="dxa"/>
          </w:tcPr>
          <w:p w14:paraId="0959B442" w14:textId="77777777" w:rsidR="00C45F27" w:rsidRPr="000E4566" w:rsidRDefault="00C45F27" w:rsidP="001B7FFA">
            <w:pPr>
              <w:pStyle w:val="ListParagraph"/>
              <w:numPr>
                <w:ilvl w:val="0"/>
                <w:numId w:val="12"/>
              </w:numPr>
              <w:rPr>
                <w:rFonts w:ascii="Helvetica" w:hAnsi="Helvetica"/>
                <w:color w:val="000000" w:themeColor="text1"/>
                <w:sz w:val="16"/>
                <w:szCs w:val="16"/>
              </w:rPr>
            </w:pPr>
            <w:r>
              <w:rPr>
                <w:rFonts w:ascii="Helvetica" w:hAnsi="Helvetica"/>
                <w:color w:val="000000" w:themeColor="text1"/>
                <w:sz w:val="16"/>
                <w:szCs w:val="16"/>
              </w:rPr>
              <w:t>Test Noble Gas and Sound in Completed Chamber</w:t>
            </w:r>
          </w:p>
        </w:tc>
        <w:tc>
          <w:tcPr>
            <w:tcW w:w="2338" w:type="dxa"/>
          </w:tcPr>
          <w:p w14:paraId="5164F156" w14:textId="77777777" w:rsidR="00C45F27" w:rsidRPr="000E4566" w:rsidRDefault="00C45F27" w:rsidP="001B7FFA">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Make Hardware Adjustments</w:t>
            </w:r>
          </w:p>
          <w:p w14:paraId="288B5446" w14:textId="77777777" w:rsidR="00C45F27" w:rsidRPr="000E4566" w:rsidRDefault="00C45F27" w:rsidP="001B7FFA">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Work on Abstract</w:t>
            </w:r>
          </w:p>
        </w:tc>
        <w:tc>
          <w:tcPr>
            <w:tcW w:w="2338" w:type="dxa"/>
          </w:tcPr>
          <w:p w14:paraId="042CC7B7" w14:textId="77777777" w:rsidR="00C45F27" w:rsidRPr="000E4566" w:rsidRDefault="00C45F27" w:rsidP="001B7FFA">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Finish Abstract</w:t>
            </w:r>
          </w:p>
        </w:tc>
      </w:tr>
      <w:tr w:rsidR="00C45F27" w:rsidRPr="002129D3" w14:paraId="07240622" w14:textId="77777777" w:rsidTr="001B7FFA">
        <w:trPr>
          <w:trHeight w:val="1592"/>
        </w:trPr>
        <w:tc>
          <w:tcPr>
            <w:tcW w:w="2337" w:type="dxa"/>
            <w:vAlign w:val="center"/>
          </w:tcPr>
          <w:p w14:paraId="3E9FB196"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7</w:t>
            </w:r>
          </w:p>
        </w:tc>
        <w:tc>
          <w:tcPr>
            <w:tcW w:w="2337" w:type="dxa"/>
          </w:tcPr>
          <w:p w14:paraId="0F6CA707" w14:textId="77777777" w:rsidR="00C45F27" w:rsidRDefault="00C45F27" w:rsidP="001B7FFA">
            <w:pPr>
              <w:pStyle w:val="ListParagraph"/>
              <w:numPr>
                <w:ilvl w:val="0"/>
                <w:numId w:val="11"/>
              </w:numPr>
              <w:rPr>
                <w:rFonts w:ascii="Helvetica" w:hAnsi="Helvetica"/>
                <w:color w:val="000000" w:themeColor="text1"/>
                <w:sz w:val="16"/>
                <w:szCs w:val="16"/>
              </w:rPr>
            </w:pPr>
            <w:r w:rsidRPr="00A32672">
              <w:rPr>
                <w:rFonts w:ascii="Helvetica" w:hAnsi="Helvetica"/>
                <w:color w:val="000000" w:themeColor="text1"/>
                <w:sz w:val="16"/>
                <w:szCs w:val="16"/>
              </w:rPr>
              <w:t>Work on Plasma creating Plasma in the lab</w:t>
            </w:r>
          </w:p>
          <w:p w14:paraId="565081B9"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Conduct Laser Experiment</w:t>
            </w:r>
          </w:p>
          <w:p w14:paraId="698D694D" w14:textId="77777777" w:rsidR="00C45F27" w:rsidRPr="000E4566" w:rsidRDefault="00C45F27" w:rsidP="001B7FFA">
            <w:pPr>
              <w:rPr>
                <w:rFonts w:ascii="Helvetica" w:hAnsi="Helvetica"/>
                <w:color w:val="000000" w:themeColor="text1"/>
                <w:sz w:val="16"/>
                <w:szCs w:val="16"/>
              </w:rPr>
            </w:pPr>
          </w:p>
          <w:p w14:paraId="710D99AB" w14:textId="77777777" w:rsidR="00C45F27" w:rsidRDefault="00C45F27" w:rsidP="001B7FFA">
            <w:pPr>
              <w:jc w:val="center"/>
              <w:rPr>
                <w:rFonts w:ascii="Helvetica" w:hAnsi="Helvetica"/>
                <w:b/>
                <w:color w:val="000000" w:themeColor="text1"/>
                <w:sz w:val="16"/>
                <w:szCs w:val="16"/>
              </w:rPr>
            </w:pPr>
            <w:r w:rsidRPr="000E4566">
              <w:rPr>
                <w:rFonts w:ascii="Helvetica" w:hAnsi="Helvetica"/>
                <w:b/>
                <w:color w:val="000000" w:themeColor="text1"/>
                <w:sz w:val="16"/>
                <w:szCs w:val="16"/>
              </w:rPr>
              <w:t>Progress Report Session 1</w:t>
            </w:r>
          </w:p>
          <w:p w14:paraId="31CD2823" w14:textId="77777777" w:rsidR="00C45F27" w:rsidRDefault="00C45F27" w:rsidP="001B7FFA">
            <w:pPr>
              <w:jc w:val="center"/>
              <w:rPr>
                <w:rFonts w:ascii="Helvetica" w:hAnsi="Helvetica"/>
                <w:b/>
                <w:color w:val="000000" w:themeColor="text1"/>
                <w:sz w:val="16"/>
                <w:szCs w:val="16"/>
              </w:rPr>
            </w:pPr>
          </w:p>
          <w:p w14:paraId="268999AA" w14:textId="77777777" w:rsidR="00C45F27" w:rsidRDefault="00C45F27" w:rsidP="001B7FFA">
            <w:pPr>
              <w:jc w:val="center"/>
              <w:rPr>
                <w:rFonts w:ascii="Helvetica" w:hAnsi="Helvetica"/>
                <w:b/>
                <w:color w:val="000000" w:themeColor="text1"/>
                <w:sz w:val="16"/>
                <w:szCs w:val="16"/>
              </w:rPr>
            </w:pPr>
            <w:r>
              <w:rPr>
                <w:rFonts w:ascii="Helvetica" w:hAnsi="Helvetica"/>
                <w:b/>
                <w:color w:val="000000" w:themeColor="text1"/>
                <w:sz w:val="16"/>
                <w:szCs w:val="16"/>
              </w:rPr>
              <w:t>UW Abstract Due 2/13</w:t>
            </w:r>
          </w:p>
          <w:p w14:paraId="07D8C529" w14:textId="77777777" w:rsidR="00C45F27" w:rsidRPr="000E4566" w:rsidRDefault="00C45F27" w:rsidP="001B7FFA">
            <w:pPr>
              <w:jc w:val="center"/>
              <w:rPr>
                <w:rFonts w:ascii="Helvetica" w:hAnsi="Helvetica"/>
                <w:b/>
                <w:color w:val="000000" w:themeColor="text1"/>
                <w:sz w:val="16"/>
                <w:szCs w:val="16"/>
              </w:rPr>
            </w:pPr>
          </w:p>
        </w:tc>
        <w:tc>
          <w:tcPr>
            <w:tcW w:w="2338" w:type="dxa"/>
          </w:tcPr>
          <w:p w14:paraId="2210646D" w14:textId="77777777" w:rsidR="00C45F27"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Research Electromagnetic Propulsion and Plasma Theories</w:t>
            </w:r>
          </w:p>
          <w:p w14:paraId="69E97BB8"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Make Hardware Adjustments</w:t>
            </w:r>
          </w:p>
          <w:p w14:paraId="3D3C1EAE" w14:textId="77777777" w:rsidR="00C45F27" w:rsidRPr="000E4566"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Work on Abstract</w:t>
            </w:r>
          </w:p>
        </w:tc>
        <w:tc>
          <w:tcPr>
            <w:tcW w:w="2338" w:type="dxa"/>
          </w:tcPr>
          <w:p w14:paraId="4671D513" w14:textId="77777777" w:rsidR="00C45F27"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Edit and Compile Experimental Video Footage</w:t>
            </w:r>
          </w:p>
          <w:p w14:paraId="180807E8" w14:textId="77777777" w:rsidR="00C45F27" w:rsidRPr="000E4566" w:rsidRDefault="00C45F27" w:rsidP="001B7FFA">
            <w:pPr>
              <w:pStyle w:val="ListParagraph"/>
              <w:numPr>
                <w:ilvl w:val="0"/>
                <w:numId w:val="11"/>
              </w:numPr>
              <w:rPr>
                <w:rFonts w:ascii="Helvetica" w:hAnsi="Helvetica"/>
                <w:color w:val="000000" w:themeColor="text1"/>
                <w:sz w:val="16"/>
                <w:szCs w:val="16"/>
              </w:rPr>
            </w:pPr>
          </w:p>
        </w:tc>
      </w:tr>
      <w:tr w:rsidR="00C45F27" w:rsidRPr="002129D3" w14:paraId="7D8E0AAA" w14:textId="77777777" w:rsidTr="001B7FFA">
        <w:tc>
          <w:tcPr>
            <w:tcW w:w="2337" w:type="dxa"/>
            <w:vAlign w:val="center"/>
          </w:tcPr>
          <w:p w14:paraId="0C0BF855"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8</w:t>
            </w:r>
          </w:p>
        </w:tc>
        <w:tc>
          <w:tcPr>
            <w:tcW w:w="2337" w:type="dxa"/>
          </w:tcPr>
          <w:p w14:paraId="42428E46"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Writing Results</w:t>
            </w:r>
          </w:p>
          <w:p w14:paraId="0E58F284"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Video Documentation</w:t>
            </w:r>
          </w:p>
          <w:p w14:paraId="055C78B0"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Promotional Video</w:t>
            </w:r>
          </w:p>
          <w:p w14:paraId="478EBD65" w14:textId="77777777" w:rsidR="00C45F27" w:rsidRDefault="00C45F27" w:rsidP="001B7FFA">
            <w:pPr>
              <w:jc w:val="center"/>
              <w:rPr>
                <w:rFonts w:ascii="Helvetica" w:hAnsi="Helvetica"/>
                <w:b/>
                <w:color w:val="000000" w:themeColor="text1"/>
                <w:sz w:val="16"/>
                <w:szCs w:val="16"/>
              </w:rPr>
            </w:pPr>
          </w:p>
          <w:p w14:paraId="4A04B424" w14:textId="77777777" w:rsidR="00C45F27" w:rsidRDefault="00C45F27" w:rsidP="001B7FFA">
            <w:pPr>
              <w:jc w:val="center"/>
              <w:rPr>
                <w:rFonts w:ascii="Helvetica" w:hAnsi="Helvetica"/>
                <w:b/>
                <w:color w:val="000000" w:themeColor="text1"/>
                <w:sz w:val="16"/>
                <w:szCs w:val="16"/>
              </w:rPr>
            </w:pPr>
            <w:r w:rsidRPr="000E4566">
              <w:rPr>
                <w:rFonts w:ascii="Helvetica" w:hAnsi="Helvetica"/>
                <w:b/>
                <w:color w:val="000000" w:themeColor="text1"/>
                <w:sz w:val="16"/>
                <w:szCs w:val="16"/>
              </w:rPr>
              <w:t>Progress Report Session 2</w:t>
            </w:r>
          </w:p>
          <w:p w14:paraId="317FAADC" w14:textId="77777777" w:rsidR="00C45F27" w:rsidRPr="000E4566" w:rsidRDefault="00C45F27" w:rsidP="001B7FFA">
            <w:pPr>
              <w:jc w:val="center"/>
              <w:rPr>
                <w:rFonts w:ascii="Helvetica" w:hAnsi="Helvetica"/>
                <w:b/>
                <w:color w:val="000000" w:themeColor="text1"/>
                <w:sz w:val="16"/>
                <w:szCs w:val="16"/>
              </w:rPr>
            </w:pPr>
          </w:p>
        </w:tc>
        <w:tc>
          <w:tcPr>
            <w:tcW w:w="2338" w:type="dxa"/>
          </w:tcPr>
          <w:p w14:paraId="09CA9557" w14:textId="77777777" w:rsidR="00C45F27" w:rsidRDefault="00C45F27" w:rsidP="001B7FFA">
            <w:pPr>
              <w:pStyle w:val="ListParagraph"/>
              <w:numPr>
                <w:ilvl w:val="0"/>
                <w:numId w:val="20"/>
              </w:numPr>
              <w:rPr>
                <w:rFonts w:ascii="Helvetica" w:hAnsi="Helvetica"/>
                <w:color w:val="000000" w:themeColor="text1"/>
                <w:sz w:val="16"/>
                <w:szCs w:val="16"/>
              </w:rPr>
            </w:pPr>
            <w:r w:rsidRPr="000E4566">
              <w:rPr>
                <w:rFonts w:ascii="Helvetica" w:hAnsi="Helvetica"/>
                <w:color w:val="000000" w:themeColor="text1"/>
                <w:sz w:val="16"/>
                <w:szCs w:val="16"/>
              </w:rPr>
              <w:t>Start Micro Documentary</w:t>
            </w:r>
          </w:p>
          <w:p w14:paraId="3BCFCECC" w14:textId="77777777" w:rsidR="00C45F27" w:rsidRPr="000E4566" w:rsidRDefault="00C45F27" w:rsidP="001B7FFA">
            <w:pPr>
              <w:pStyle w:val="ListParagraph"/>
              <w:numPr>
                <w:ilvl w:val="0"/>
                <w:numId w:val="20"/>
              </w:numPr>
              <w:rPr>
                <w:rFonts w:ascii="Helvetica" w:hAnsi="Helvetica"/>
                <w:color w:val="000000" w:themeColor="text1"/>
                <w:sz w:val="16"/>
                <w:szCs w:val="16"/>
              </w:rPr>
            </w:pPr>
            <w:r>
              <w:rPr>
                <w:rFonts w:ascii="Helvetica" w:hAnsi="Helvetica"/>
                <w:color w:val="000000" w:themeColor="text1"/>
                <w:sz w:val="16"/>
                <w:szCs w:val="16"/>
              </w:rPr>
              <w:t>Create Scientific Pages &amp; Groups</w:t>
            </w:r>
          </w:p>
        </w:tc>
        <w:tc>
          <w:tcPr>
            <w:tcW w:w="2338" w:type="dxa"/>
          </w:tcPr>
          <w:p w14:paraId="2E3D37AF" w14:textId="77777777" w:rsidR="00C45F27" w:rsidRPr="000E4566" w:rsidRDefault="00C45F27" w:rsidP="001B7FFA">
            <w:pPr>
              <w:rPr>
                <w:rFonts w:ascii="Helvetica" w:hAnsi="Helvetica"/>
                <w:color w:val="000000" w:themeColor="text1"/>
                <w:sz w:val="16"/>
                <w:szCs w:val="16"/>
              </w:rPr>
            </w:pPr>
          </w:p>
        </w:tc>
      </w:tr>
      <w:tr w:rsidR="00C45F27" w:rsidRPr="002129D3" w14:paraId="37B79F3D" w14:textId="77777777" w:rsidTr="001B7FFA">
        <w:tc>
          <w:tcPr>
            <w:tcW w:w="2337" w:type="dxa"/>
            <w:vAlign w:val="center"/>
          </w:tcPr>
          <w:p w14:paraId="4D3C10A5"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9</w:t>
            </w:r>
          </w:p>
        </w:tc>
        <w:tc>
          <w:tcPr>
            <w:tcW w:w="2337" w:type="dxa"/>
          </w:tcPr>
          <w:p w14:paraId="14577192" w14:textId="77777777" w:rsidR="00C45F27"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Interviews of Scientists involved in Project</w:t>
            </w:r>
          </w:p>
          <w:p w14:paraId="79ACA987" w14:textId="77777777" w:rsidR="00C45F27" w:rsidRPr="000E4566"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Introduce Scientific Journal for Publishing</w:t>
            </w:r>
          </w:p>
        </w:tc>
        <w:tc>
          <w:tcPr>
            <w:tcW w:w="2338" w:type="dxa"/>
          </w:tcPr>
          <w:p w14:paraId="6FF0A8C9" w14:textId="77777777" w:rsidR="00C45F27"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Work on PPT Presentation of experimental data</w:t>
            </w:r>
          </w:p>
          <w:p w14:paraId="7E8813E3" w14:textId="77777777" w:rsidR="00C45F27" w:rsidRPr="000E4566" w:rsidRDefault="00C45F27" w:rsidP="001B7FFA">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Work on Scientific Journal for Publishing</w:t>
            </w:r>
          </w:p>
          <w:p w14:paraId="456FE8D2" w14:textId="77777777" w:rsidR="00C45F27" w:rsidRDefault="00C45F27" w:rsidP="001B7FFA">
            <w:pPr>
              <w:jc w:val="center"/>
              <w:rPr>
                <w:rFonts w:ascii="Helvetica" w:hAnsi="Helvetica"/>
                <w:b/>
                <w:color w:val="000000" w:themeColor="text1"/>
                <w:sz w:val="16"/>
                <w:szCs w:val="16"/>
              </w:rPr>
            </w:pPr>
          </w:p>
          <w:p w14:paraId="714395C8" w14:textId="77777777" w:rsidR="00C45F27" w:rsidRDefault="00C45F27" w:rsidP="001B7FFA">
            <w:pPr>
              <w:jc w:val="center"/>
              <w:rPr>
                <w:rFonts w:ascii="Helvetica" w:hAnsi="Helvetica"/>
                <w:b/>
                <w:color w:val="000000" w:themeColor="text1"/>
                <w:sz w:val="16"/>
                <w:szCs w:val="16"/>
              </w:rPr>
            </w:pPr>
            <w:r w:rsidRPr="000E4566">
              <w:rPr>
                <w:rFonts w:ascii="Helvetica" w:hAnsi="Helvetica"/>
                <w:b/>
                <w:color w:val="000000" w:themeColor="text1"/>
                <w:sz w:val="16"/>
                <w:szCs w:val="16"/>
              </w:rPr>
              <w:t>Research Presentation PPT draft due to instructors (in Canvas)</w:t>
            </w:r>
          </w:p>
          <w:p w14:paraId="48D5FD29" w14:textId="77777777" w:rsidR="00C45F27" w:rsidRPr="000E4566" w:rsidRDefault="00C45F27" w:rsidP="001B7FFA">
            <w:pPr>
              <w:jc w:val="center"/>
              <w:rPr>
                <w:rFonts w:ascii="Helvetica" w:hAnsi="Helvetica"/>
                <w:b/>
                <w:color w:val="000000" w:themeColor="text1"/>
                <w:sz w:val="16"/>
                <w:szCs w:val="16"/>
              </w:rPr>
            </w:pPr>
          </w:p>
        </w:tc>
        <w:tc>
          <w:tcPr>
            <w:tcW w:w="2338" w:type="dxa"/>
          </w:tcPr>
          <w:p w14:paraId="545DF020" w14:textId="77777777" w:rsidR="00C45F27" w:rsidRDefault="00C45F27" w:rsidP="001B7FFA">
            <w:pPr>
              <w:pStyle w:val="ListParagraph"/>
              <w:numPr>
                <w:ilvl w:val="0"/>
                <w:numId w:val="21"/>
              </w:numPr>
              <w:rPr>
                <w:rFonts w:ascii="Helvetica" w:hAnsi="Helvetica"/>
                <w:color w:val="000000" w:themeColor="text1"/>
                <w:sz w:val="16"/>
                <w:szCs w:val="16"/>
              </w:rPr>
            </w:pPr>
            <w:r w:rsidRPr="000E4566">
              <w:rPr>
                <w:rFonts w:ascii="Helvetica" w:hAnsi="Helvetica"/>
                <w:color w:val="000000" w:themeColor="text1"/>
                <w:sz w:val="16"/>
                <w:szCs w:val="16"/>
              </w:rPr>
              <w:t>Draft Results in Scientific Journal</w:t>
            </w:r>
          </w:p>
          <w:p w14:paraId="32D1DA7C" w14:textId="77777777" w:rsidR="00C45F27" w:rsidRPr="000E4566" w:rsidRDefault="00C45F27" w:rsidP="001B7FFA">
            <w:pPr>
              <w:pStyle w:val="ListParagraph"/>
              <w:numPr>
                <w:ilvl w:val="0"/>
                <w:numId w:val="21"/>
              </w:numPr>
              <w:rPr>
                <w:rFonts w:ascii="Helvetica" w:hAnsi="Helvetica"/>
                <w:color w:val="000000" w:themeColor="text1"/>
                <w:sz w:val="16"/>
                <w:szCs w:val="16"/>
              </w:rPr>
            </w:pPr>
            <w:r>
              <w:rPr>
                <w:rFonts w:ascii="Helvetica" w:hAnsi="Helvetica"/>
                <w:color w:val="000000" w:themeColor="text1"/>
                <w:sz w:val="16"/>
                <w:szCs w:val="16"/>
              </w:rPr>
              <w:t>Demonstrate Plasma Vortex for Scientific Review</w:t>
            </w:r>
          </w:p>
        </w:tc>
      </w:tr>
      <w:tr w:rsidR="00C45F27" w:rsidRPr="002129D3" w14:paraId="746C1921" w14:textId="77777777" w:rsidTr="001B7FFA">
        <w:tc>
          <w:tcPr>
            <w:tcW w:w="2337" w:type="dxa"/>
            <w:vAlign w:val="center"/>
          </w:tcPr>
          <w:p w14:paraId="1A64B8FC"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10</w:t>
            </w:r>
          </w:p>
        </w:tc>
        <w:tc>
          <w:tcPr>
            <w:tcW w:w="2337" w:type="dxa"/>
          </w:tcPr>
          <w:p w14:paraId="25195C83" w14:textId="77777777" w:rsidR="00C45F27" w:rsidRPr="000E4566" w:rsidRDefault="00C45F27" w:rsidP="001B7FFA">
            <w:pPr>
              <w:pStyle w:val="ListParagraph"/>
              <w:numPr>
                <w:ilvl w:val="0"/>
                <w:numId w:val="19"/>
              </w:numPr>
              <w:rPr>
                <w:rFonts w:ascii="Helvetica" w:hAnsi="Helvetica"/>
                <w:color w:val="000000" w:themeColor="text1"/>
                <w:sz w:val="16"/>
                <w:szCs w:val="16"/>
              </w:rPr>
            </w:pPr>
            <w:r w:rsidRPr="000E4566">
              <w:rPr>
                <w:rFonts w:ascii="Helvetica" w:hAnsi="Helvetica"/>
                <w:color w:val="000000" w:themeColor="text1"/>
                <w:sz w:val="16"/>
                <w:szCs w:val="16"/>
              </w:rPr>
              <w:t>Work on Scientific Journal</w:t>
            </w:r>
          </w:p>
        </w:tc>
        <w:tc>
          <w:tcPr>
            <w:tcW w:w="2338" w:type="dxa"/>
          </w:tcPr>
          <w:p w14:paraId="58FED392" w14:textId="77777777" w:rsidR="00C45F27"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Edit Video Footage For Micro Documentary For Presentation and Social Sharing for scientific review.</w:t>
            </w:r>
          </w:p>
          <w:p w14:paraId="43077AE7" w14:textId="77777777" w:rsidR="00C45F27" w:rsidRDefault="00C45F27" w:rsidP="001B7FFA">
            <w:pPr>
              <w:jc w:val="center"/>
              <w:rPr>
                <w:rFonts w:ascii="Helvetica" w:hAnsi="Helvetica"/>
                <w:b/>
                <w:color w:val="000000" w:themeColor="text1"/>
                <w:sz w:val="16"/>
                <w:szCs w:val="16"/>
              </w:rPr>
            </w:pPr>
          </w:p>
          <w:p w14:paraId="1102DB38" w14:textId="77777777" w:rsidR="00C45F27" w:rsidRDefault="00C45F27" w:rsidP="001B7FFA">
            <w:pPr>
              <w:jc w:val="center"/>
              <w:rPr>
                <w:rFonts w:ascii="Helvetica" w:hAnsi="Helvetica"/>
                <w:b/>
                <w:color w:val="000000" w:themeColor="text1"/>
                <w:sz w:val="16"/>
                <w:szCs w:val="16"/>
              </w:rPr>
            </w:pPr>
            <w:r w:rsidRPr="00044B66">
              <w:rPr>
                <w:rFonts w:ascii="Helvetica" w:hAnsi="Helvetica"/>
                <w:b/>
                <w:color w:val="000000" w:themeColor="text1"/>
                <w:sz w:val="16"/>
                <w:szCs w:val="16"/>
              </w:rPr>
              <w:t>Rehearsal</w:t>
            </w:r>
            <w:r w:rsidRPr="000E4566">
              <w:rPr>
                <w:rFonts w:ascii="Helvetica" w:hAnsi="Helvetica"/>
                <w:b/>
                <w:color w:val="000000" w:themeColor="text1"/>
                <w:sz w:val="16"/>
                <w:szCs w:val="16"/>
              </w:rPr>
              <w:t xml:space="preserve"> of Presentation, Peer Review</w:t>
            </w:r>
          </w:p>
          <w:p w14:paraId="35A0AB04" w14:textId="77777777" w:rsidR="00C45F27" w:rsidRPr="000E4566"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0E4566"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lastRenderedPageBreak/>
              <w:t>Complete Scientific Journal for Publishing</w:t>
            </w:r>
          </w:p>
          <w:p w14:paraId="3C35BBA2" w14:textId="77777777" w:rsidR="00C45F27" w:rsidRPr="000E4566" w:rsidRDefault="00C45F27" w:rsidP="001B7FFA">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Complete Micro Documentary</w:t>
            </w:r>
          </w:p>
        </w:tc>
      </w:tr>
      <w:tr w:rsidR="00C45F27" w:rsidRPr="002129D3" w14:paraId="6CC959CE" w14:textId="77777777" w:rsidTr="001B7FFA">
        <w:trPr>
          <w:trHeight w:val="143"/>
        </w:trPr>
        <w:tc>
          <w:tcPr>
            <w:tcW w:w="2337" w:type="dxa"/>
            <w:vAlign w:val="center"/>
          </w:tcPr>
          <w:p w14:paraId="720CFAAD" w14:textId="77777777" w:rsidR="00C45F27" w:rsidRPr="000E4566" w:rsidRDefault="00C45F27" w:rsidP="001B7FFA">
            <w:pPr>
              <w:jc w:val="center"/>
              <w:rPr>
                <w:rFonts w:ascii="Helvetica" w:hAnsi="Helvetica"/>
                <w:b/>
                <w:i/>
                <w:color w:val="000000" w:themeColor="text1"/>
                <w:sz w:val="16"/>
                <w:szCs w:val="16"/>
              </w:rPr>
            </w:pPr>
            <w:r w:rsidRPr="000E4566">
              <w:rPr>
                <w:rFonts w:ascii="Helvetica" w:hAnsi="Helvetica"/>
                <w:b/>
                <w:i/>
                <w:color w:val="000000" w:themeColor="text1"/>
                <w:sz w:val="16"/>
                <w:szCs w:val="16"/>
              </w:rPr>
              <w:lastRenderedPageBreak/>
              <w:t>Week 11</w:t>
            </w:r>
          </w:p>
        </w:tc>
        <w:tc>
          <w:tcPr>
            <w:tcW w:w="2337" w:type="dxa"/>
          </w:tcPr>
          <w:p w14:paraId="76F9AA11" w14:textId="77777777" w:rsidR="00C45F27" w:rsidRDefault="00C45F27" w:rsidP="001B7FFA">
            <w:pPr>
              <w:rPr>
                <w:rFonts w:ascii="Helvetica" w:hAnsi="Helvetica"/>
                <w:b/>
                <w:color w:val="000000" w:themeColor="text1"/>
                <w:sz w:val="16"/>
                <w:szCs w:val="16"/>
              </w:rPr>
            </w:pPr>
          </w:p>
          <w:p w14:paraId="62FE4BAE" w14:textId="77777777" w:rsidR="00C45F27" w:rsidRDefault="00C45F27" w:rsidP="001B7FFA">
            <w:pPr>
              <w:rPr>
                <w:rFonts w:ascii="Helvetica" w:hAnsi="Helvetica"/>
                <w:b/>
                <w:color w:val="000000" w:themeColor="text1"/>
                <w:sz w:val="16"/>
                <w:szCs w:val="16"/>
              </w:rPr>
            </w:pPr>
            <w:r w:rsidRPr="000E4566">
              <w:rPr>
                <w:rFonts w:ascii="Helvetica" w:hAnsi="Helvetica"/>
                <w:b/>
                <w:color w:val="000000" w:themeColor="text1"/>
                <w:sz w:val="16"/>
                <w:szCs w:val="16"/>
              </w:rPr>
              <w:t>Final Presentations</w:t>
            </w:r>
          </w:p>
          <w:p w14:paraId="50AA35A4" w14:textId="77777777" w:rsidR="00C45F27" w:rsidRPr="000E4566" w:rsidRDefault="00C45F27" w:rsidP="001B7FFA">
            <w:pPr>
              <w:rPr>
                <w:rFonts w:ascii="Helvetica" w:hAnsi="Helvetica"/>
                <w:b/>
                <w:color w:val="000000" w:themeColor="text1"/>
                <w:sz w:val="16"/>
                <w:szCs w:val="16"/>
              </w:rPr>
            </w:pPr>
          </w:p>
        </w:tc>
        <w:tc>
          <w:tcPr>
            <w:tcW w:w="2338" w:type="dxa"/>
          </w:tcPr>
          <w:p w14:paraId="2CD8AFD8" w14:textId="77777777" w:rsidR="00C45F27" w:rsidRPr="000E4566" w:rsidRDefault="00C45F27" w:rsidP="001B7FFA">
            <w:pPr>
              <w:rPr>
                <w:rFonts w:ascii="Helvetica" w:hAnsi="Helvetica"/>
                <w:color w:val="000000" w:themeColor="text1"/>
                <w:sz w:val="16"/>
                <w:szCs w:val="16"/>
              </w:rPr>
            </w:pPr>
          </w:p>
        </w:tc>
        <w:tc>
          <w:tcPr>
            <w:tcW w:w="2338" w:type="dxa"/>
          </w:tcPr>
          <w:p w14:paraId="0FDEAE17" w14:textId="77777777" w:rsidR="00C45F27" w:rsidRPr="000E4566" w:rsidRDefault="00C45F27" w:rsidP="001B7FFA">
            <w:pPr>
              <w:rPr>
                <w:rFonts w:ascii="Helvetica" w:hAnsi="Helvetica"/>
                <w:color w:val="000000" w:themeColor="text1"/>
                <w:sz w:val="16"/>
                <w:szCs w:val="16"/>
              </w:rPr>
            </w:pPr>
          </w:p>
        </w:tc>
      </w:tr>
    </w:tbl>
    <w:p w14:paraId="03872F8C" w14:textId="77777777" w:rsidR="00C45F27" w:rsidRPr="00B44575" w:rsidRDefault="00C45F27" w:rsidP="00C45F27">
      <w:pPr>
        <w:rPr>
          <w:rFonts w:ascii="Helvetica" w:hAnsi="Helvetica"/>
          <w:color w:val="FF0000"/>
          <w:sz w:val="16"/>
          <w:szCs w:val="16"/>
        </w:rPr>
      </w:pPr>
    </w:p>
    <w:p w14:paraId="7437BD23" w14:textId="77777777" w:rsidR="00C45F27" w:rsidRPr="00B44575" w:rsidRDefault="00C45F27" w:rsidP="00C45F27">
      <w:pPr>
        <w:rPr>
          <w:rFonts w:ascii="Helvetica" w:hAnsi="Helvetica"/>
          <w:color w:val="FF0000"/>
          <w:sz w:val="16"/>
          <w:szCs w:val="16"/>
        </w:rPr>
      </w:pPr>
    </w:p>
    <w:p w14:paraId="200AFEDA" w14:textId="77777777" w:rsidR="00C45F27" w:rsidRDefault="00C45F27" w:rsidP="00C06C88">
      <w:pPr>
        <w:rPr>
          <w:rFonts w:ascii="Helvetica" w:hAnsi="Helvetica"/>
          <w:color w:val="FF0000"/>
          <w:sz w:val="22"/>
        </w:rPr>
      </w:pPr>
    </w:p>
    <w:p w14:paraId="5E8A2E11" w14:textId="77777777" w:rsidR="00C06C88" w:rsidRDefault="00C06C88" w:rsidP="00C06C88"/>
    <w:p w14:paraId="3746DC1C" w14:textId="77777777" w:rsidR="00C06C88" w:rsidRPr="005C5B88" w:rsidRDefault="00C06C88" w:rsidP="00C06C88">
      <w:pPr>
        <w:rPr>
          <w:rFonts w:ascii="Helvetica" w:hAnsi="Helvetica"/>
          <w:color w:val="FF0000"/>
          <w:sz w:val="22"/>
        </w:rPr>
      </w:pPr>
      <w:r w:rsidRPr="005C5B88">
        <w:rPr>
          <w:rFonts w:ascii="Helvetica" w:hAnsi="Helvetica"/>
          <w:color w:val="70AD47" w:themeColor="accent6"/>
          <w:sz w:val="22"/>
        </w:rPr>
        <w:t>Detailed weekly timeline is provided. All critical deadlines are noted on the timeline. Responsibility for key tasks is clearly delegated to specific team members when necessary.</w:t>
      </w:r>
    </w:p>
    <w:p w14:paraId="3476FF34" w14:textId="77777777" w:rsidR="00C06C88" w:rsidRPr="005C5B88" w:rsidRDefault="00C06C88" w:rsidP="00C06C88">
      <w:pPr>
        <w:rPr>
          <w:rFonts w:ascii="Helvetica" w:hAnsi="Helvetica"/>
          <w:sz w:val="22"/>
        </w:rPr>
      </w:pPr>
    </w:p>
    <w:p w14:paraId="54295058" w14:textId="77777777" w:rsidR="00C06C88" w:rsidRPr="005C5B88" w:rsidRDefault="00C06C88" w:rsidP="00C06C88">
      <w:pPr>
        <w:rPr>
          <w:rFonts w:ascii="Helvetica" w:hAnsi="Helvetica"/>
          <w:sz w:val="22"/>
        </w:rPr>
      </w:pPr>
    </w:p>
    <w:p w14:paraId="4FFC33BB" w14:textId="4EDF9D88" w:rsidR="00C06C88" w:rsidRPr="005C5B88" w:rsidRDefault="008065AF" w:rsidP="008065AF">
      <w:pPr>
        <w:jc w:val="center"/>
        <w:rPr>
          <w:rFonts w:ascii="Helvetica" w:hAnsi="Helvetica"/>
          <w:b/>
          <w:sz w:val="28"/>
        </w:rPr>
      </w:pPr>
      <w:r>
        <w:rPr>
          <w:rFonts w:ascii="Helvetica" w:hAnsi="Helvetica"/>
          <w:b/>
          <w:sz w:val="28"/>
        </w:rPr>
        <w:t>Conclusion:</w:t>
      </w:r>
    </w:p>
    <w:p w14:paraId="19597F21" w14:textId="77777777" w:rsidR="00C06C88" w:rsidRPr="005C5B88" w:rsidRDefault="00C06C88" w:rsidP="00C06C88">
      <w:pPr>
        <w:rPr>
          <w:rFonts w:ascii="Helvetica" w:hAnsi="Helvetica"/>
          <w:sz w:val="22"/>
        </w:rPr>
      </w:pPr>
    </w:p>
    <w:p w14:paraId="196EC193" w14:textId="77777777" w:rsidR="00C06C88" w:rsidRPr="005C5B88" w:rsidRDefault="00C06C88" w:rsidP="00C06C88">
      <w:pPr>
        <w:rPr>
          <w:rFonts w:ascii="Helvetica" w:hAnsi="Helvetica"/>
          <w:color w:val="FF0000"/>
          <w:sz w:val="22"/>
        </w:rPr>
      </w:pPr>
      <w:r w:rsidRPr="005C5B88">
        <w:rPr>
          <w:rFonts w:ascii="Helvetica" w:hAnsi="Helvetica"/>
          <w:color w:val="FF0000"/>
          <w:sz w:val="22"/>
        </w:rPr>
        <w:t>(~one short paragraph): What are the most significant challenges you see for your group’s research?</w:t>
      </w:r>
    </w:p>
    <w:p w14:paraId="4904DACD" w14:textId="77777777" w:rsidR="00C06C88" w:rsidRPr="005C5B88" w:rsidRDefault="00C06C88" w:rsidP="00C06C88">
      <w:pPr>
        <w:rPr>
          <w:rFonts w:ascii="Helvetica" w:hAnsi="Helvetica"/>
          <w:color w:val="FF0000"/>
          <w:sz w:val="22"/>
        </w:rPr>
      </w:pPr>
    </w:p>
    <w:p w14:paraId="5A4ABF5D"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Conclusion restates overall goal and highlights any challenges or unmet needs the project faces.</w:t>
      </w:r>
    </w:p>
    <w:p w14:paraId="009C4B46" w14:textId="77777777" w:rsidR="00C06C88" w:rsidRPr="005C5B88" w:rsidRDefault="00C06C88" w:rsidP="00C06C88">
      <w:pPr>
        <w:rPr>
          <w:rFonts w:ascii="Helvetica" w:hAnsi="Helvetica"/>
          <w:sz w:val="22"/>
        </w:rPr>
      </w:pPr>
    </w:p>
    <w:p w14:paraId="070072E8" w14:textId="77777777" w:rsidR="00C06C88" w:rsidRPr="005C5B88" w:rsidRDefault="00C06C88" w:rsidP="00C06C88">
      <w:pPr>
        <w:rPr>
          <w:rFonts w:ascii="Helvetica" w:hAnsi="Helvetica"/>
          <w:sz w:val="22"/>
        </w:rPr>
      </w:pPr>
    </w:p>
    <w:p w14:paraId="3744E3C8" w14:textId="77777777" w:rsidR="00C06C88" w:rsidRPr="005C5B88" w:rsidRDefault="00C06C88" w:rsidP="008065AF">
      <w:pPr>
        <w:jc w:val="center"/>
        <w:rPr>
          <w:rFonts w:ascii="Helvetica" w:hAnsi="Helvetica"/>
          <w:sz w:val="28"/>
        </w:rPr>
      </w:pPr>
      <w:r w:rsidRPr="005C5B88">
        <w:rPr>
          <w:rFonts w:ascii="Helvetica" w:hAnsi="Helvetica"/>
          <w:b/>
          <w:sz w:val="28"/>
        </w:rPr>
        <w:t>Other Considerations:</w:t>
      </w:r>
    </w:p>
    <w:p w14:paraId="68E34928" w14:textId="77777777" w:rsidR="00C06C88" w:rsidRPr="005C5B88" w:rsidRDefault="00C06C88" w:rsidP="00C06C88">
      <w:pPr>
        <w:rPr>
          <w:rFonts w:ascii="Helvetica" w:hAnsi="Helvetica"/>
          <w:sz w:val="28"/>
        </w:rPr>
      </w:pPr>
    </w:p>
    <w:p w14:paraId="727A6F6D" w14:textId="77777777" w:rsidR="00C06C88" w:rsidRPr="005C5B88" w:rsidRDefault="00C06C88" w:rsidP="00C06C88">
      <w:pPr>
        <w:rPr>
          <w:rFonts w:ascii="Helvetica" w:hAnsi="Helvetica"/>
          <w:color w:val="FF0000"/>
          <w:sz w:val="22"/>
        </w:rPr>
      </w:pPr>
      <w:r w:rsidRPr="005C5B88">
        <w:rPr>
          <w:rFonts w:ascii="Helvetica" w:hAnsi="Helvetica"/>
          <w:color w:val="FF0000"/>
          <w:sz w:val="22"/>
        </w:rPr>
        <w:t>Although the sections differ from a formal report or poster, your team should agree to write it with the same level of quality. Be sure to include tables and other figures to support your proposal. These figures should be numbered and have captions as usual. We are willing to read and critique drafts before the due date if your team would like feedback.</w:t>
      </w:r>
    </w:p>
    <w:p w14:paraId="5E119804" w14:textId="77777777" w:rsidR="00C06C88" w:rsidRPr="005C5B88" w:rsidRDefault="00C06C88" w:rsidP="00C06C88">
      <w:pPr>
        <w:rPr>
          <w:rFonts w:ascii="Helvetica" w:hAnsi="Helvetica"/>
          <w:color w:val="FF0000"/>
          <w:sz w:val="22"/>
        </w:rPr>
      </w:pPr>
    </w:p>
    <w:p w14:paraId="6401AF30" w14:textId="77777777" w:rsidR="00C06C88" w:rsidRDefault="00C06C88" w:rsidP="00C06C88">
      <w:pPr>
        <w:rPr>
          <w:rFonts w:ascii="Helvetica" w:hAnsi="Helvetica"/>
          <w:color w:val="70AD47" w:themeColor="accent6"/>
          <w:sz w:val="22"/>
        </w:rPr>
      </w:pPr>
      <w:r w:rsidRPr="005C5B88">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2FAAA732" w14:textId="77777777" w:rsidR="00C06C88" w:rsidRDefault="00C06C88" w:rsidP="00C06C88">
      <w:pPr>
        <w:rPr>
          <w:rFonts w:ascii="Helvetica" w:hAnsi="Helvetica"/>
          <w:color w:val="70AD47" w:themeColor="accent6"/>
          <w:sz w:val="22"/>
        </w:rPr>
      </w:pPr>
    </w:p>
    <w:p w14:paraId="40DCEC13" w14:textId="77777777" w:rsidR="00C06C88" w:rsidRDefault="00C06C88" w:rsidP="00C06C88">
      <w:pPr>
        <w:rPr>
          <w:rFonts w:ascii="Helvetica" w:hAnsi="Helvetica"/>
          <w:color w:val="FF0000"/>
          <w:sz w:val="22"/>
        </w:rPr>
      </w:pPr>
    </w:p>
    <w:p w14:paraId="3EECD37C" w14:textId="77777777" w:rsidR="008065AF" w:rsidRDefault="008065AF" w:rsidP="00C06C88">
      <w:pPr>
        <w:rPr>
          <w:rFonts w:ascii="Helvetica" w:hAnsi="Helvetica"/>
          <w:color w:val="FF0000"/>
          <w:sz w:val="22"/>
        </w:rPr>
      </w:pPr>
    </w:p>
    <w:p w14:paraId="7659769B" w14:textId="77777777" w:rsidR="00C06C88" w:rsidRDefault="00C06C88" w:rsidP="008065AF">
      <w:pPr>
        <w:jc w:val="center"/>
        <w:rPr>
          <w:rFonts w:ascii="Helvetica" w:hAnsi="Helvetica"/>
          <w:sz w:val="28"/>
          <w:szCs w:val="28"/>
        </w:rPr>
      </w:pPr>
      <w:r w:rsidRPr="00B82B35">
        <w:rPr>
          <w:rFonts w:ascii="Helvetica" w:hAnsi="Helvetica"/>
          <w:b/>
          <w:color w:val="000000" w:themeColor="text1"/>
          <w:sz w:val="28"/>
          <w:szCs w:val="28"/>
        </w:rPr>
        <w:t>Bibliography</w:t>
      </w:r>
      <w:r>
        <w:rPr>
          <w:rFonts w:ascii="Helvetica" w:hAnsi="Helvetica"/>
          <w:sz w:val="28"/>
          <w:szCs w:val="28"/>
        </w:rPr>
        <w:t>:</w:t>
      </w:r>
    </w:p>
    <w:p w14:paraId="5FA1E5A7" w14:textId="77777777" w:rsidR="00C06C88" w:rsidRPr="00797AEF" w:rsidRDefault="00C06C88">
      <w:pPr>
        <w:pPrChange w:id="1" w:author="Hofstad, Cory" w:date="2018-01-12T00:02:00Z">
          <w:pPr>
            <w:pStyle w:val="p1"/>
            <w:ind w:left="300" w:hanging="300"/>
          </w:pPr>
        </w:pPrChange>
      </w:pPr>
    </w:p>
    <w:sectPr w:rsidR="00C06C88" w:rsidRPr="00797AEF" w:rsidSect="00644E18">
      <w:headerReference w:type="even" r:id="rId23"/>
      <w:headerReference w:type="default" r:id="rId24"/>
      <w:footerReference w:type="default" r:id="rId25"/>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5F36" w14:textId="77777777" w:rsidR="00B33CEC" w:rsidRDefault="00B33CEC" w:rsidP="00644E18">
      <w:r>
        <w:separator/>
      </w:r>
    </w:p>
  </w:endnote>
  <w:endnote w:type="continuationSeparator" w:id="0">
    <w:p w14:paraId="5E71270B" w14:textId="77777777" w:rsidR="00B33CEC" w:rsidRDefault="00B33CEC"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ubai">
    <w:charset w:val="B2"/>
    <w:family w:val="swiss"/>
    <w:pitch w:val="variable"/>
    <w:sig w:usb0="8000206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ED5A3" w14:textId="4CFA0A02" w:rsidR="00B33CEC" w:rsidRPr="002E2F08" w:rsidRDefault="00B33CEC">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B33CEC" w:rsidRPr="002E2F08" w:rsidRDefault="00B33CEC"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E3F7C" w14:textId="77777777" w:rsidR="00B33CEC" w:rsidRDefault="00B33CEC" w:rsidP="00644E18">
      <w:r>
        <w:separator/>
      </w:r>
    </w:p>
  </w:footnote>
  <w:footnote w:type="continuationSeparator" w:id="0">
    <w:p w14:paraId="3406A05E" w14:textId="77777777" w:rsidR="00B33CEC" w:rsidRDefault="00B33CEC" w:rsidP="00644E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C81AE" w14:textId="77777777" w:rsidR="00B33CEC" w:rsidRDefault="00B33CEC"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B33CEC" w:rsidRDefault="00B33CEC" w:rsidP="00644E18">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D9F25" w14:textId="1E2EED4C" w:rsidR="00B33CEC" w:rsidRPr="002E2F08" w:rsidRDefault="00B33CEC"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670C28">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B33CEC" w:rsidRPr="00644E18" w:rsidRDefault="00B33CEC"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B33CEC" w:rsidRPr="00644E18" w:rsidRDefault="00B33CEC">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B33CEC" w:rsidRPr="00644E18" w:rsidRDefault="00B33CEC">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B33CEC" w:rsidRDefault="00B33C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7"/>
  </w:num>
  <w:num w:numId="3">
    <w:abstractNumId w:val="7"/>
  </w:num>
  <w:num w:numId="4">
    <w:abstractNumId w:val="10"/>
  </w:num>
  <w:num w:numId="5">
    <w:abstractNumId w:val="15"/>
  </w:num>
  <w:num w:numId="6">
    <w:abstractNumId w:val="0"/>
  </w:num>
  <w:num w:numId="7">
    <w:abstractNumId w:val="3"/>
  </w:num>
  <w:num w:numId="8">
    <w:abstractNumId w:val="4"/>
  </w:num>
  <w:num w:numId="9">
    <w:abstractNumId w:val="8"/>
  </w:num>
  <w:num w:numId="10">
    <w:abstractNumId w:val="5"/>
  </w:num>
  <w:num w:numId="11">
    <w:abstractNumId w:val="14"/>
  </w:num>
  <w:num w:numId="12">
    <w:abstractNumId w:val="18"/>
  </w:num>
  <w:num w:numId="13">
    <w:abstractNumId w:val="20"/>
  </w:num>
  <w:num w:numId="14">
    <w:abstractNumId w:val="12"/>
  </w:num>
  <w:num w:numId="15">
    <w:abstractNumId w:val="2"/>
  </w:num>
  <w:num w:numId="16">
    <w:abstractNumId w:val="16"/>
  </w:num>
  <w:num w:numId="17">
    <w:abstractNumId w:val="9"/>
  </w:num>
  <w:num w:numId="18">
    <w:abstractNumId w:val="1"/>
  </w:num>
  <w:num w:numId="19">
    <w:abstractNumId w:val="13"/>
  </w:num>
  <w:num w:numId="20">
    <w:abstractNumId w:val="6"/>
  </w:num>
  <w:num w:numId="21">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5491"/>
    <w:rsid w:val="000901A2"/>
    <w:rsid w:val="000936A0"/>
    <w:rsid w:val="000B2986"/>
    <w:rsid w:val="000B315F"/>
    <w:rsid w:val="000B6BDF"/>
    <w:rsid w:val="000D3254"/>
    <w:rsid w:val="000E6C36"/>
    <w:rsid w:val="00104FB0"/>
    <w:rsid w:val="0010684B"/>
    <w:rsid w:val="001079A9"/>
    <w:rsid w:val="00110059"/>
    <w:rsid w:val="001156D6"/>
    <w:rsid w:val="00126AB7"/>
    <w:rsid w:val="00126BDE"/>
    <w:rsid w:val="00136436"/>
    <w:rsid w:val="001425B9"/>
    <w:rsid w:val="0014292F"/>
    <w:rsid w:val="00143DA7"/>
    <w:rsid w:val="00144BDF"/>
    <w:rsid w:val="00157A35"/>
    <w:rsid w:val="00160229"/>
    <w:rsid w:val="001638C5"/>
    <w:rsid w:val="001646CB"/>
    <w:rsid w:val="0018231F"/>
    <w:rsid w:val="001916B8"/>
    <w:rsid w:val="001923D4"/>
    <w:rsid w:val="001A7CA1"/>
    <w:rsid w:val="001B1E45"/>
    <w:rsid w:val="001B2A23"/>
    <w:rsid w:val="001B7FFA"/>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D14C9"/>
    <w:rsid w:val="002D1C2C"/>
    <w:rsid w:val="002D24F0"/>
    <w:rsid w:val="002D533A"/>
    <w:rsid w:val="002E2F08"/>
    <w:rsid w:val="002E2FEC"/>
    <w:rsid w:val="002E5147"/>
    <w:rsid w:val="002F6194"/>
    <w:rsid w:val="0030018B"/>
    <w:rsid w:val="00301515"/>
    <w:rsid w:val="003075CD"/>
    <w:rsid w:val="00332AFA"/>
    <w:rsid w:val="003439C9"/>
    <w:rsid w:val="00344811"/>
    <w:rsid w:val="00365A40"/>
    <w:rsid w:val="00366B90"/>
    <w:rsid w:val="00367F6B"/>
    <w:rsid w:val="00376542"/>
    <w:rsid w:val="003860F2"/>
    <w:rsid w:val="003877F4"/>
    <w:rsid w:val="003A7D76"/>
    <w:rsid w:val="003B33E6"/>
    <w:rsid w:val="003B4593"/>
    <w:rsid w:val="003D1CF1"/>
    <w:rsid w:val="00400D89"/>
    <w:rsid w:val="00401737"/>
    <w:rsid w:val="00401FA3"/>
    <w:rsid w:val="00404C4D"/>
    <w:rsid w:val="00407027"/>
    <w:rsid w:val="00412623"/>
    <w:rsid w:val="00413F46"/>
    <w:rsid w:val="00415A01"/>
    <w:rsid w:val="004165E1"/>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7A84"/>
    <w:rsid w:val="004A62C5"/>
    <w:rsid w:val="004B2BBF"/>
    <w:rsid w:val="004C3928"/>
    <w:rsid w:val="004D43C3"/>
    <w:rsid w:val="004D64FD"/>
    <w:rsid w:val="004E238C"/>
    <w:rsid w:val="004E623B"/>
    <w:rsid w:val="004F0909"/>
    <w:rsid w:val="005028DB"/>
    <w:rsid w:val="0050349F"/>
    <w:rsid w:val="0052308A"/>
    <w:rsid w:val="00550CD5"/>
    <w:rsid w:val="00553924"/>
    <w:rsid w:val="00565031"/>
    <w:rsid w:val="00565EF9"/>
    <w:rsid w:val="00567454"/>
    <w:rsid w:val="0057010D"/>
    <w:rsid w:val="00570FFF"/>
    <w:rsid w:val="0059065A"/>
    <w:rsid w:val="00591CEE"/>
    <w:rsid w:val="00593209"/>
    <w:rsid w:val="005960B4"/>
    <w:rsid w:val="005A759C"/>
    <w:rsid w:val="005B48C1"/>
    <w:rsid w:val="005B69C2"/>
    <w:rsid w:val="005C0B29"/>
    <w:rsid w:val="005C57FD"/>
    <w:rsid w:val="005C5B88"/>
    <w:rsid w:val="005D1108"/>
    <w:rsid w:val="005D14FC"/>
    <w:rsid w:val="005E2A6E"/>
    <w:rsid w:val="005F7087"/>
    <w:rsid w:val="005F76B6"/>
    <w:rsid w:val="00606F3F"/>
    <w:rsid w:val="00616449"/>
    <w:rsid w:val="0062153D"/>
    <w:rsid w:val="00642031"/>
    <w:rsid w:val="00644E18"/>
    <w:rsid w:val="00670C28"/>
    <w:rsid w:val="00671570"/>
    <w:rsid w:val="00673B3F"/>
    <w:rsid w:val="006778EF"/>
    <w:rsid w:val="00690F77"/>
    <w:rsid w:val="00692462"/>
    <w:rsid w:val="00693DB9"/>
    <w:rsid w:val="0069490D"/>
    <w:rsid w:val="006A0900"/>
    <w:rsid w:val="006A247D"/>
    <w:rsid w:val="006A76C9"/>
    <w:rsid w:val="006C5FE4"/>
    <w:rsid w:val="006D250D"/>
    <w:rsid w:val="006E112E"/>
    <w:rsid w:val="006E316F"/>
    <w:rsid w:val="006E5F73"/>
    <w:rsid w:val="006F0862"/>
    <w:rsid w:val="006F26E6"/>
    <w:rsid w:val="006F2AE4"/>
    <w:rsid w:val="006F77EC"/>
    <w:rsid w:val="006F7FC3"/>
    <w:rsid w:val="00700A59"/>
    <w:rsid w:val="0071022B"/>
    <w:rsid w:val="00713777"/>
    <w:rsid w:val="007137EC"/>
    <w:rsid w:val="00713D31"/>
    <w:rsid w:val="0071695D"/>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34B2"/>
    <w:rsid w:val="008638A7"/>
    <w:rsid w:val="0087156B"/>
    <w:rsid w:val="00872F67"/>
    <w:rsid w:val="00876EF0"/>
    <w:rsid w:val="0087763B"/>
    <w:rsid w:val="008A065A"/>
    <w:rsid w:val="008C0579"/>
    <w:rsid w:val="008C5017"/>
    <w:rsid w:val="008C5C41"/>
    <w:rsid w:val="008D27F6"/>
    <w:rsid w:val="008D3FEE"/>
    <w:rsid w:val="008D4016"/>
    <w:rsid w:val="008D6B4C"/>
    <w:rsid w:val="008E28B7"/>
    <w:rsid w:val="008F3C23"/>
    <w:rsid w:val="0090041E"/>
    <w:rsid w:val="00902E73"/>
    <w:rsid w:val="00910200"/>
    <w:rsid w:val="00910859"/>
    <w:rsid w:val="00915AEB"/>
    <w:rsid w:val="00942F7B"/>
    <w:rsid w:val="00947ED7"/>
    <w:rsid w:val="00950256"/>
    <w:rsid w:val="009552B8"/>
    <w:rsid w:val="009640E5"/>
    <w:rsid w:val="0097057C"/>
    <w:rsid w:val="00974A97"/>
    <w:rsid w:val="00977198"/>
    <w:rsid w:val="0098075B"/>
    <w:rsid w:val="009929C4"/>
    <w:rsid w:val="009A15EC"/>
    <w:rsid w:val="009A2212"/>
    <w:rsid w:val="009A7AC0"/>
    <w:rsid w:val="009C5D58"/>
    <w:rsid w:val="009D3929"/>
    <w:rsid w:val="00A00FAA"/>
    <w:rsid w:val="00A02981"/>
    <w:rsid w:val="00A05D4A"/>
    <w:rsid w:val="00A071D2"/>
    <w:rsid w:val="00A34DF9"/>
    <w:rsid w:val="00A401F2"/>
    <w:rsid w:val="00A5157F"/>
    <w:rsid w:val="00A52EA3"/>
    <w:rsid w:val="00A708EF"/>
    <w:rsid w:val="00A7408A"/>
    <w:rsid w:val="00A77091"/>
    <w:rsid w:val="00A81E79"/>
    <w:rsid w:val="00A87EF4"/>
    <w:rsid w:val="00A93F7C"/>
    <w:rsid w:val="00A95126"/>
    <w:rsid w:val="00A965E1"/>
    <w:rsid w:val="00AB32E9"/>
    <w:rsid w:val="00AB76F3"/>
    <w:rsid w:val="00AD0ED7"/>
    <w:rsid w:val="00AD25DF"/>
    <w:rsid w:val="00AD33D5"/>
    <w:rsid w:val="00AF1AC6"/>
    <w:rsid w:val="00B031FF"/>
    <w:rsid w:val="00B03C8A"/>
    <w:rsid w:val="00B051A6"/>
    <w:rsid w:val="00B33CEC"/>
    <w:rsid w:val="00B44575"/>
    <w:rsid w:val="00B44C76"/>
    <w:rsid w:val="00B46956"/>
    <w:rsid w:val="00B52E9E"/>
    <w:rsid w:val="00B61001"/>
    <w:rsid w:val="00B63012"/>
    <w:rsid w:val="00B643B1"/>
    <w:rsid w:val="00B643F5"/>
    <w:rsid w:val="00B67506"/>
    <w:rsid w:val="00B70C72"/>
    <w:rsid w:val="00B716E1"/>
    <w:rsid w:val="00B82B35"/>
    <w:rsid w:val="00BA189D"/>
    <w:rsid w:val="00BA4B23"/>
    <w:rsid w:val="00BA6341"/>
    <w:rsid w:val="00BC1F75"/>
    <w:rsid w:val="00BC3316"/>
    <w:rsid w:val="00BC56E9"/>
    <w:rsid w:val="00BE47FF"/>
    <w:rsid w:val="00BE768D"/>
    <w:rsid w:val="00BE7D06"/>
    <w:rsid w:val="00C0012D"/>
    <w:rsid w:val="00C01422"/>
    <w:rsid w:val="00C06C88"/>
    <w:rsid w:val="00C15DC9"/>
    <w:rsid w:val="00C21871"/>
    <w:rsid w:val="00C22BDD"/>
    <w:rsid w:val="00C30B65"/>
    <w:rsid w:val="00C4541D"/>
    <w:rsid w:val="00C45F27"/>
    <w:rsid w:val="00C52573"/>
    <w:rsid w:val="00C75F4D"/>
    <w:rsid w:val="00C779E0"/>
    <w:rsid w:val="00C86879"/>
    <w:rsid w:val="00C944F0"/>
    <w:rsid w:val="00C94547"/>
    <w:rsid w:val="00C9572A"/>
    <w:rsid w:val="00CA6FE6"/>
    <w:rsid w:val="00CD2B87"/>
    <w:rsid w:val="00CD2EAD"/>
    <w:rsid w:val="00CE75D4"/>
    <w:rsid w:val="00CF572D"/>
    <w:rsid w:val="00D13869"/>
    <w:rsid w:val="00D41017"/>
    <w:rsid w:val="00D41575"/>
    <w:rsid w:val="00D45279"/>
    <w:rsid w:val="00D53E7A"/>
    <w:rsid w:val="00D67FBC"/>
    <w:rsid w:val="00D72B20"/>
    <w:rsid w:val="00D74889"/>
    <w:rsid w:val="00DA455C"/>
    <w:rsid w:val="00DB1C90"/>
    <w:rsid w:val="00DB2E6D"/>
    <w:rsid w:val="00DD2D58"/>
    <w:rsid w:val="00DE1D96"/>
    <w:rsid w:val="00DE2396"/>
    <w:rsid w:val="00DF114D"/>
    <w:rsid w:val="00E00AD6"/>
    <w:rsid w:val="00E027DC"/>
    <w:rsid w:val="00E12E42"/>
    <w:rsid w:val="00E2273A"/>
    <w:rsid w:val="00E32588"/>
    <w:rsid w:val="00E52CBC"/>
    <w:rsid w:val="00E57AFD"/>
    <w:rsid w:val="00E60007"/>
    <w:rsid w:val="00E67E80"/>
    <w:rsid w:val="00E92F93"/>
    <w:rsid w:val="00EA0749"/>
    <w:rsid w:val="00EA5285"/>
    <w:rsid w:val="00EA673F"/>
    <w:rsid w:val="00EB5F59"/>
    <w:rsid w:val="00EC577F"/>
    <w:rsid w:val="00EC5DFB"/>
    <w:rsid w:val="00EF0AF9"/>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888138106?tag=opr-mkt-opr-us-20&amp;ascsubtag=1ba00-01000-ubp00-mac00-other-nomod-us000-pcomp-feature-scomp-wm-4-wl-sce0&amp;ref=bit_scomp_sav0" TargetMode="External"/><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q=weld+on+4&amp;client=opera&amp;hs=wt3&amp;source=lnms&amp;tbm=shop&amp;sa=X&amp;ved=0ahUKEwixjdXN5cvYAhUPwmMKHWK4A2gQ_AUICigB&amp;biw=1195&amp;bih=663"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flinnsci.com/lycopodium-powder-reagent-500-g/l003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s://www.amazon.com/Pro-Tapes-Pro-Measurement-Ruler-Tape/dp/B003ZFGTWA" TargetMode="External"/><Relationship Id="rId19" Type="http://schemas.openxmlformats.org/officeDocument/2006/relationships/hyperlink" Target="https://www.pasco.com/prodCatalog/PI/PI-8127_function-generator/index.cfm" TargetMode="External"/><Relationship Id="rId4" Type="http://schemas.openxmlformats.org/officeDocument/2006/relationships/settings" Target="settings.xml"/><Relationship Id="rId9"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ubai">
    <w:charset w:val="B2"/>
    <w:family w:val="swiss"/>
    <w:pitch w:val="variable"/>
    <w:sig w:usb0="8000206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115119"/>
    <w:rsid w:val="001637F6"/>
    <w:rsid w:val="006338B2"/>
    <w:rsid w:val="00714975"/>
    <w:rsid w:val="009D1E25"/>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FAAE2A0E.dotm</Template>
  <TotalTime>186</TotalTime>
  <Pages>6</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IT and Media Services</cp:lastModifiedBy>
  <cp:revision>4</cp:revision>
  <dcterms:created xsi:type="dcterms:W3CDTF">2018-01-16T22:42:00Z</dcterms:created>
  <dcterms:modified xsi:type="dcterms:W3CDTF">2018-01-24T22:33:00Z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