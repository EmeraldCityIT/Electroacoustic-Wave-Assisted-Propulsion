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D48940" w14:textId="77777777" w:rsidR="00C06C88" w:rsidRPr="00110059" w:rsidRDefault="00C06C88" w:rsidP="00C06C88">
      <w:pPr>
        <w:jc w:val="center"/>
        <w:rPr>
          <w:rFonts w:ascii="Helvetica" w:hAnsi="Helvetica"/>
          <w:b/>
          <w:sz w:val="28"/>
          <w:szCs w:val="28"/>
        </w:rPr>
      </w:pPr>
      <w:r w:rsidRPr="00110059">
        <w:rPr>
          <w:rFonts w:ascii="Helvetica" w:hAnsi="Helvetica"/>
          <w:b/>
          <w:sz w:val="28"/>
          <w:szCs w:val="28"/>
        </w:rPr>
        <w:t>Introduction</w:t>
      </w:r>
    </w:p>
    <w:p w14:paraId="56A2333E" w14:textId="77777777" w:rsidR="00C06C88" w:rsidRPr="005C5B88" w:rsidRDefault="00C06C88" w:rsidP="00C06C88">
      <w:pPr>
        <w:rPr>
          <w:rFonts w:ascii="Helvetica" w:hAnsi="Helvetica"/>
          <w:sz w:val="22"/>
        </w:rPr>
      </w:pPr>
    </w:p>
    <w:p w14:paraId="2794A6F2" w14:textId="77777777" w:rsidR="00C06C88" w:rsidRPr="00F53089" w:rsidRDefault="00C06C88" w:rsidP="00C06C88">
      <w:pPr>
        <w:rPr>
          <w:rFonts w:ascii="Helvetica" w:hAnsi="Helvetica"/>
          <w:color w:val="FF0000"/>
          <w:sz w:val="22"/>
          <w:szCs w:val="22"/>
        </w:rPr>
      </w:pPr>
      <w:r w:rsidRPr="00F53089">
        <w:rPr>
          <w:rFonts w:ascii="Helvetica" w:hAnsi="Helvetica"/>
          <w:color w:val="FF0000"/>
          <w:sz w:val="22"/>
          <w:szCs w:val="22"/>
        </w:rPr>
        <w:t>Clearly introduce topic in such a way that the need for the project is compelling. Larger question or concern is clearly articulated. Two or more key citations from primary literature are included to effectively embed the research topic in the body of knowledge.</w:t>
      </w:r>
    </w:p>
    <w:p w14:paraId="6DC54FD2" w14:textId="7DC38050" w:rsidR="00B82B35" w:rsidRDefault="00B82B35" w:rsidP="00C06C88"/>
    <w:p w14:paraId="443364C6" w14:textId="77777777" w:rsidR="00C06C88" w:rsidRDefault="00C06C88" w:rsidP="00C06C88">
      <w:pPr>
        <w:rPr>
          <w:rFonts w:ascii="Helvetica" w:hAnsi="Helvetica"/>
          <w:color w:val="70AD47" w:themeColor="accent6"/>
          <w:sz w:val="22"/>
          <w:szCs w:val="22"/>
        </w:rPr>
      </w:pPr>
      <w:r w:rsidRPr="00F53089">
        <w:rPr>
          <w:rFonts w:ascii="Helvetica" w:hAnsi="Helvetica"/>
          <w:color w:val="70AD47" w:themeColor="accent6"/>
          <w:sz w:val="22"/>
          <w:szCs w:val="22"/>
        </w:rPr>
        <w:t>Topic is clearly introduced in such a way that the need for the project is compelling. Larger question or concern is clearly articulated. Two or more key citations from primary literature are indicated to effectively embed the research topic in the in the body of knowledge.</w:t>
      </w:r>
    </w:p>
    <w:p w14:paraId="0CB4FDEE" w14:textId="77777777" w:rsidR="00C06C88" w:rsidRDefault="00C06C88" w:rsidP="00C06C88"/>
    <w:p w14:paraId="0912C641" w14:textId="77777777" w:rsidR="00C06C88" w:rsidRDefault="00C06C88" w:rsidP="00C06C88"/>
    <w:p w14:paraId="2DFD07DE" w14:textId="77777777" w:rsidR="00C06C88" w:rsidRPr="005C5B88" w:rsidRDefault="00C06C88" w:rsidP="00C06C88">
      <w:pPr>
        <w:jc w:val="center"/>
        <w:rPr>
          <w:rFonts w:ascii="Helvetica" w:hAnsi="Helvetica"/>
          <w:b/>
          <w:sz w:val="28"/>
        </w:rPr>
      </w:pPr>
      <w:r w:rsidRPr="005C5B88">
        <w:rPr>
          <w:rFonts w:ascii="Helvetica" w:hAnsi="Helvetica"/>
          <w:b/>
          <w:sz w:val="28"/>
        </w:rPr>
        <w:t>Research Question</w:t>
      </w:r>
    </w:p>
    <w:p w14:paraId="5F2388F8" w14:textId="77777777" w:rsidR="00C06C88" w:rsidRPr="005C5B88" w:rsidRDefault="00C06C88" w:rsidP="00C06C88">
      <w:pPr>
        <w:rPr>
          <w:rFonts w:ascii="Helvetica" w:hAnsi="Helvetica"/>
          <w:sz w:val="22"/>
        </w:rPr>
      </w:pPr>
    </w:p>
    <w:p w14:paraId="714A6A35" w14:textId="77777777" w:rsidR="00C06C88" w:rsidRDefault="00C06C88" w:rsidP="00C06C88">
      <w:pPr>
        <w:rPr>
          <w:rFonts w:ascii="Helvetica" w:hAnsi="Helvetica"/>
          <w:color w:val="FF0000"/>
          <w:sz w:val="22"/>
        </w:rPr>
      </w:pPr>
      <w:r w:rsidRPr="005C5B88">
        <w:rPr>
          <w:rFonts w:ascii="Helvetica" w:hAnsi="Helvetica"/>
          <w:color w:val="FF0000"/>
          <w:sz w:val="22"/>
        </w:rPr>
        <w:t>(1-2 Paragraphs): What is the main goal or question addressed by your research? How will it add to our existing body of knowledge?</w:t>
      </w:r>
    </w:p>
    <w:p w14:paraId="7BD09FC1" w14:textId="77777777" w:rsidR="00C06C88" w:rsidRDefault="00C06C88" w:rsidP="00C06C88">
      <w:pPr>
        <w:rPr>
          <w:rFonts w:ascii="Helvetica" w:hAnsi="Helvetica"/>
          <w:color w:val="FF0000"/>
          <w:sz w:val="22"/>
        </w:rPr>
      </w:pPr>
    </w:p>
    <w:p w14:paraId="63FAD171" w14:textId="0D8D9971" w:rsidR="00C06C88" w:rsidRPr="00C06C88" w:rsidRDefault="00C06C88" w:rsidP="00C06C88">
      <w:pPr>
        <w:rPr>
          <w:rFonts w:ascii="Helvetica" w:hAnsi="Helvetica"/>
          <w:color w:val="70AD47" w:themeColor="accent6"/>
          <w:sz w:val="22"/>
        </w:rPr>
      </w:pPr>
      <w:r w:rsidRPr="00F53089">
        <w:rPr>
          <w:rFonts w:ascii="Helvetica" w:hAnsi="Helvetica"/>
          <w:color w:val="70AD47" w:themeColor="accent6"/>
          <w:sz w:val="22"/>
          <w:szCs w:val="22"/>
        </w:rPr>
        <w:t>Research question or hypothesis is clearly articulated and effectively connected to the introduction. Authors clearly explain how their work adds to the existing</w:t>
      </w:r>
      <w:r w:rsidRPr="005C5B88">
        <w:rPr>
          <w:rFonts w:ascii="Helvetica" w:hAnsi="Helvetica"/>
          <w:color w:val="70AD47" w:themeColor="accent6"/>
          <w:sz w:val="22"/>
        </w:rPr>
        <w:t xml:space="preserve"> body of knowledge.</w:t>
      </w:r>
    </w:p>
    <w:p w14:paraId="2841D729" w14:textId="77777777" w:rsidR="00C06C88" w:rsidRDefault="00C06C88" w:rsidP="00C06C88">
      <w:pPr>
        <w:rPr>
          <w:rFonts w:ascii="Helvetica" w:hAnsi="Helvetica"/>
          <w:b/>
          <w:sz w:val="28"/>
        </w:rPr>
      </w:pPr>
    </w:p>
    <w:p w14:paraId="04CEB56D" w14:textId="77777777" w:rsidR="00C06C88" w:rsidRDefault="00C06C88" w:rsidP="00C06C88">
      <w:pPr>
        <w:rPr>
          <w:rFonts w:ascii="Helvetica" w:hAnsi="Helvetica"/>
          <w:b/>
          <w:sz w:val="28"/>
        </w:rPr>
      </w:pPr>
    </w:p>
    <w:p w14:paraId="00E80415" w14:textId="77777777" w:rsidR="00C06C88" w:rsidRDefault="00C06C88" w:rsidP="00C06C88">
      <w:pPr>
        <w:jc w:val="center"/>
        <w:rPr>
          <w:rFonts w:ascii="Helvetica" w:hAnsi="Helvetica"/>
          <w:b/>
          <w:sz w:val="28"/>
        </w:rPr>
      </w:pPr>
      <w:r w:rsidRPr="005C5B88">
        <w:rPr>
          <w:rFonts w:ascii="Helvetica" w:hAnsi="Helvetica"/>
          <w:b/>
          <w:sz w:val="28"/>
        </w:rPr>
        <w:t>Methods</w:t>
      </w:r>
    </w:p>
    <w:p w14:paraId="5FF15858" w14:textId="77777777" w:rsidR="00C06C88" w:rsidRPr="006A247D" w:rsidRDefault="00C06C88" w:rsidP="00C06C88">
      <w:pPr>
        <w:rPr>
          <w:rFonts w:ascii="Helvetica" w:hAnsi="Helvetica"/>
          <w:b/>
          <w:sz w:val="28"/>
        </w:rPr>
      </w:pPr>
    </w:p>
    <w:p w14:paraId="48D70315" w14:textId="77777777" w:rsidR="00C06C88" w:rsidRDefault="00C06C88" w:rsidP="00C06C88">
      <w:pPr>
        <w:rPr>
          <w:rFonts w:ascii="Helvetica" w:hAnsi="Helvetica"/>
          <w:color w:val="FF0000"/>
          <w:sz w:val="22"/>
        </w:rPr>
      </w:pPr>
      <w:r w:rsidRPr="005C5B88">
        <w:rPr>
          <w:rFonts w:ascii="Helvetica" w:hAnsi="Helvetica"/>
          <w:color w:val="FF0000"/>
          <w:sz w:val="22"/>
        </w:rPr>
        <w:t>(2-5 paragraphs): What methods will you use to conduct your research? Be as specific as possible and include details like your sample size, number of replicates, etc. Your plan may change, but do your best to outline a detailed method. A flow chart of other visual organizer might be a nice way to present part of this section.</w:t>
      </w:r>
    </w:p>
    <w:p w14:paraId="7B9E1D22" w14:textId="77777777" w:rsidR="00C06C88" w:rsidRDefault="00C06C88" w:rsidP="00C06C88">
      <w:pPr>
        <w:rPr>
          <w:rFonts w:ascii="Helvetica" w:hAnsi="Helvetica"/>
          <w:color w:val="FF0000"/>
          <w:sz w:val="22"/>
        </w:rPr>
      </w:pPr>
    </w:p>
    <w:p w14:paraId="41E6DEDE" w14:textId="77777777" w:rsidR="00C06C88" w:rsidRPr="00C06C88" w:rsidRDefault="00C06C88" w:rsidP="00C06C88">
      <w:pPr>
        <w:rPr>
          <w:rFonts w:ascii="Helvetica" w:hAnsi="Helvetica"/>
          <w:color w:val="70AD47" w:themeColor="accent6"/>
          <w:sz w:val="22"/>
          <w:szCs w:val="22"/>
        </w:rPr>
      </w:pPr>
      <w:r w:rsidRPr="00C06C88">
        <w:rPr>
          <w:rFonts w:ascii="Helvetica" w:hAnsi="Helvetica"/>
          <w:color w:val="70AD47" w:themeColor="accent6"/>
          <w:sz w:val="22"/>
          <w:szCs w:val="22"/>
        </w:rPr>
        <w:t>Methods are written in enough detail that another scientist could replicate the experiment. Specifics such as sample size, number of replicates, etc. are included. References are cited appropriately.</w:t>
      </w:r>
    </w:p>
    <w:p w14:paraId="0C442DF0" w14:textId="77777777" w:rsidR="00C06C88" w:rsidRDefault="00C06C88" w:rsidP="00C06C88">
      <w:pPr>
        <w:rPr>
          <w:rFonts w:ascii="Helvetica" w:hAnsi="Helvetica"/>
          <w:color w:val="FF0000"/>
          <w:sz w:val="22"/>
        </w:rPr>
      </w:pPr>
    </w:p>
    <w:p w14:paraId="558C5CBE" w14:textId="77777777" w:rsidR="00C06C88" w:rsidRDefault="00C06C88" w:rsidP="00C06C88">
      <w:pPr>
        <w:rPr>
          <w:rFonts w:ascii="Helvetica" w:hAnsi="Helvetica"/>
          <w:color w:val="FF0000"/>
          <w:sz w:val="22"/>
        </w:rPr>
      </w:pPr>
    </w:p>
    <w:p w14:paraId="2E5D10A9" w14:textId="77777777" w:rsidR="00C06C88" w:rsidRPr="005C5B88" w:rsidRDefault="00C06C88" w:rsidP="00C06C88">
      <w:pPr>
        <w:jc w:val="center"/>
        <w:rPr>
          <w:rFonts w:ascii="Helvetica" w:hAnsi="Helvetica"/>
          <w:b/>
          <w:sz w:val="28"/>
        </w:rPr>
      </w:pPr>
      <w:r w:rsidRPr="005C5B88">
        <w:rPr>
          <w:rFonts w:ascii="Helvetica" w:hAnsi="Helvetica"/>
          <w:b/>
          <w:sz w:val="28"/>
        </w:rPr>
        <w:t>Equipment, Reagents, Supplies and Other Needs.</w:t>
      </w:r>
    </w:p>
    <w:p w14:paraId="4354EE53" w14:textId="77777777" w:rsidR="00C06C88" w:rsidRPr="005C5B88" w:rsidRDefault="00C06C88" w:rsidP="00C06C88">
      <w:pPr>
        <w:rPr>
          <w:rFonts w:ascii="Helvetica" w:hAnsi="Helvetica"/>
          <w:sz w:val="22"/>
        </w:rPr>
      </w:pPr>
    </w:p>
    <w:p w14:paraId="2C47B235" w14:textId="77777777" w:rsidR="00C06C88" w:rsidRDefault="00C06C88" w:rsidP="00C06C88">
      <w:pPr>
        <w:rPr>
          <w:rFonts w:ascii="Helvetica" w:hAnsi="Helvetica"/>
          <w:color w:val="FF0000"/>
          <w:sz w:val="22"/>
        </w:rPr>
      </w:pPr>
      <w:r w:rsidRPr="005C5B88">
        <w:rPr>
          <w:rFonts w:ascii="Helvetica" w:hAnsi="Helvetica"/>
          <w:color w:val="FF0000"/>
          <w:sz w:val="22"/>
        </w:rPr>
        <w:t>(1-3 Paragraphs and/or table): This section of your proposal should include a detailed list of reagents and supplies you will need to complete your research. If you have specific needs, include the manufacturer, item number, and cost in your list. This section should also include any specific lab space or equipment your project will require. In addition, consider whether or not you will need additional expertise and/or scientific mentors. If so, who will you use? What do you need them for? How much time do you anticipate needing?</w:t>
      </w:r>
    </w:p>
    <w:p w14:paraId="02ADE337" w14:textId="77777777" w:rsidR="00C06C88" w:rsidRDefault="00C06C88" w:rsidP="00C06C88"/>
    <w:p w14:paraId="76C9E4FA" w14:textId="77777777" w:rsidR="00C06C88" w:rsidRPr="005C5B88" w:rsidRDefault="00C06C88" w:rsidP="00C06C88">
      <w:pPr>
        <w:rPr>
          <w:rFonts w:ascii="Helvetica" w:hAnsi="Helvetica"/>
          <w:color w:val="70AD47" w:themeColor="accent6"/>
          <w:sz w:val="22"/>
        </w:rPr>
      </w:pPr>
      <w:r w:rsidRPr="005C5B88">
        <w:rPr>
          <w:rFonts w:ascii="Helvetica" w:hAnsi="Helvetica"/>
          <w:color w:val="70AD47" w:themeColor="accent6"/>
          <w:sz w:val="22"/>
        </w:rPr>
        <w:t>Equipment and supply needs are effectively organized. List is complete. Additional needs (lab space, subject matter, expertise, etc.) are clearly articulate.</w:t>
      </w:r>
    </w:p>
    <w:p w14:paraId="7FEB245D" w14:textId="77777777" w:rsidR="00C06C88" w:rsidRDefault="00C06C88" w:rsidP="00C06C88"/>
    <w:p w14:paraId="3D538EC7" w14:textId="77777777" w:rsidR="00C06C88" w:rsidRDefault="00C06C88" w:rsidP="00C06C88"/>
    <w:p w14:paraId="224A9DCB" w14:textId="77777777" w:rsidR="00C06C88" w:rsidRPr="005C5B88" w:rsidRDefault="00C06C88" w:rsidP="00C06C88">
      <w:pPr>
        <w:jc w:val="center"/>
        <w:rPr>
          <w:rFonts w:ascii="Helvetica" w:hAnsi="Helvetica"/>
          <w:b/>
          <w:sz w:val="28"/>
        </w:rPr>
      </w:pPr>
      <w:r w:rsidRPr="005C5B88">
        <w:rPr>
          <w:rFonts w:ascii="Helvetica" w:hAnsi="Helvetica"/>
          <w:b/>
          <w:sz w:val="28"/>
        </w:rPr>
        <w:t>Timeline</w:t>
      </w:r>
    </w:p>
    <w:p w14:paraId="23943915" w14:textId="77777777" w:rsidR="00C06C88" w:rsidRPr="005C5B88" w:rsidRDefault="00C06C88" w:rsidP="00C06C88">
      <w:pPr>
        <w:rPr>
          <w:rFonts w:ascii="Helvetica" w:hAnsi="Helvetica"/>
          <w:sz w:val="22"/>
        </w:rPr>
      </w:pPr>
    </w:p>
    <w:p w14:paraId="085EA749" w14:textId="77777777" w:rsidR="00C06C88" w:rsidRDefault="00C06C88" w:rsidP="00C06C88">
      <w:pPr>
        <w:rPr>
          <w:rFonts w:ascii="Helvetica" w:hAnsi="Helvetica"/>
          <w:color w:val="FF0000"/>
          <w:sz w:val="22"/>
        </w:rPr>
      </w:pPr>
      <w:r w:rsidRPr="005C5B88">
        <w:rPr>
          <w:rFonts w:ascii="Helvetica" w:hAnsi="Helvetica"/>
          <w:color w:val="FF0000"/>
          <w:sz w:val="22"/>
        </w:rPr>
        <w:t>Provide a detailed, week-by-week timeline for your project. This timeline should include specific action items for each week. Note that you typically have two to four class hours available to you for research each week. Your timeline should indicate how you will use this time as well as the additional hours you spend outside of class.</w:t>
      </w:r>
    </w:p>
    <w:p w14:paraId="5E8A2E11" w14:textId="77777777" w:rsidR="00C06C88" w:rsidRDefault="00C06C88" w:rsidP="00C06C88"/>
    <w:p w14:paraId="3746DC1C" w14:textId="77777777" w:rsidR="00C06C88" w:rsidRPr="005C5B88" w:rsidRDefault="00C06C88" w:rsidP="00C06C88">
      <w:pPr>
        <w:rPr>
          <w:rFonts w:ascii="Helvetica" w:hAnsi="Helvetica"/>
          <w:color w:val="FF0000"/>
          <w:sz w:val="22"/>
        </w:rPr>
      </w:pPr>
      <w:r w:rsidRPr="005C5B88">
        <w:rPr>
          <w:rFonts w:ascii="Helvetica" w:hAnsi="Helvetica"/>
          <w:color w:val="70AD47" w:themeColor="accent6"/>
          <w:sz w:val="22"/>
        </w:rPr>
        <w:t>Detailed weekly timeline is provided. All critical deadlines are noted on the timeline. Responsibility for key tasks is clearly delegated to specific team members when necessary.</w:t>
      </w:r>
    </w:p>
    <w:p w14:paraId="3476FF34" w14:textId="77777777" w:rsidR="00C06C88" w:rsidRPr="005C5B88" w:rsidRDefault="00C06C88" w:rsidP="00C06C88">
      <w:pPr>
        <w:rPr>
          <w:rFonts w:ascii="Helvetica" w:hAnsi="Helvetica"/>
          <w:sz w:val="22"/>
        </w:rPr>
      </w:pPr>
    </w:p>
    <w:p w14:paraId="54295058" w14:textId="77777777" w:rsidR="00C06C88" w:rsidRPr="005C5B88" w:rsidRDefault="00C06C88" w:rsidP="00C06C88">
      <w:pPr>
        <w:rPr>
          <w:rFonts w:ascii="Helvetica" w:hAnsi="Helvetica"/>
          <w:sz w:val="22"/>
        </w:rPr>
      </w:pPr>
    </w:p>
    <w:p w14:paraId="4FFC33BB" w14:textId="77777777" w:rsidR="00C06C88" w:rsidRPr="005C5B88" w:rsidRDefault="00C06C88" w:rsidP="00C06C88">
      <w:pPr>
        <w:rPr>
          <w:rFonts w:ascii="Helvetica" w:hAnsi="Helvetica"/>
          <w:b/>
          <w:sz w:val="28"/>
        </w:rPr>
      </w:pPr>
      <w:r w:rsidRPr="005C5B88">
        <w:rPr>
          <w:rFonts w:ascii="Helvetica" w:hAnsi="Helvetica"/>
          <w:b/>
          <w:sz w:val="28"/>
        </w:rPr>
        <w:t>Conclusion.</w:t>
      </w:r>
    </w:p>
    <w:p w14:paraId="19597F21" w14:textId="77777777" w:rsidR="00C06C88" w:rsidRPr="005C5B88" w:rsidRDefault="00C06C88" w:rsidP="00C06C88">
      <w:pPr>
        <w:rPr>
          <w:rFonts w:ascii="Helvetica" w:hAnsi="Helvetica"/>
          <w:sz w:val="22"/>
        </w:rPr>
      </w:pPr>
    </w:p>
    <w:p w14:paraId="196EC193" w14:textId="77777777" w:rsidR="00C06C88" w:rsidRPr="005C5B88" w:rsidRDefault="00C06C88" w:rsidP="00C06C88">
      <w:pPr>
        <w:rPr>
          <w:rFonts w:ascii="Helvetica" w:hAnsi="Helvetica"/>
          <w:color w:val="FF0000"/>
          <w:sz w:val="22"/>
        </w:rPr>
      </w:pPr>
      <w:r w:rsidRPr="005C5B88">
        <w:rPr>
          <w:rFonts w:ascii="Helvetica" w:hAnsi="Helvetica"/>
          <w:color w:val="FF0000"/>
          <w:sz w:val="22"/>
        </w:rPr>
        <w:t>(~one short paragraph): What are the most significant challenges you see for your group’s research?</w:t>
      </w:r>
    </w:p>
    <w:p w14:paraId="4904DACD" w14:textId="77777777" w:rsidR="00C06C88" w:rsidRPr="005C5B88" w:rsidRDefault="00C06C88" w:rsidP="00C06C88">
      <w:pPr>
        <w:rPr>
          <w:rFonts w:ascii="Helvetica" w:hAnsi="Helvetica"/>
          <w:color w:val="FF0000"/>
          <w:sz w:val="22"/>
        </w:rPr>
      </w:pPr>
    </w:p>
    <w:p w14:paraId="5A4ABF5D" w14:textId="77777777" w:rsidR="00C06C88" w:rsidRPr="005C5B88" w:rsidRDefault="00C06C88" w:rsidP="00C06C88">
      <w:pPr>
        <w:rPr>
          <w:rFonts w:ascii="Helvetica" w:hAnsi="Helvetica"/>
          <w:color w:val="70AD47" w:themeColor="accent6"/>
          <w:sz w:val="22"/>
        </w:rPr>
      </w:pPr>
      <w:r w:rsidRPr="005C5B88">
        <w:rPr>
          <w:rFonts w:ascii="Helvetica" w:hAnsi="Helvetica"/>
          <w:color w:val="70AD47" w:themeColor="accent6"/>
          <w:sz w:val="22"/>
        </w:rPr>
        <w:t>Conclusion restates overall goal and highlights any challenges or unmet needs the project faces.</w:t>
      </w:r>
    </w:p>
    <w:p w14:paraId="009C4B46" w14:textId="77777777" w:rsidR="00C06C88" w:rsidRPr="005C5B88" w:rsidRDefault="00C06C88" w:rsidP="00C06C88">
      <w:pPr>
        <w:rPr>
          <w:rFonts w:ascii="Helvetica" w:hAnsi="Helvetica"/>
          <w:sz w:val="22"/>
        </w:rPr>
      </w:pPr>
    </w:p>
    <w:p w14:paraId="070072E8" w14:textId="77777777" w:rsidR="00C06C88" w:rsidRPr="005C5B88" w:rsidRDefault="00C06C88" w:rsidP="00C06C88">
      <w:pPr>
        <w:rPr>
          <w:rFonts w:ascii="Helvetica" w:hAnsi="Helvetica"/>
          <w:sz w:val="22"/>
        </w:rPr>
      </w:pPr>
    </w:p>
    <w:p w14:paraId="3744E3C8" w14:textId="77777777" w:rsidR="00C06C88" w:rsidRPr="005C5B88" w:rsidRDefault="00C06C88" w:rsidP="00C06C88">
      <w:pPr>
        <w:rPr>
          <w:rFonts w:ascii="Helvetica" w:hAnsi="Helvetica"/>
          <w:sz w:val="28"/>
        </w:rPr>
      </w:pPr>
      <w:r w:rsidRPr="005C5B88">
        <w:rPr>
          <w:rFonts w:ascii="Helvetica" w:hAnsi="Helvetica"/>
          <w:b/>
          <w:sz w:val="28"/>
        </w:rPr>
        <w:t>Other Considerations:</w:t>
      </w:r>
    </w:p>
    <w:p w14:paraId="68E34928" w14:textId="77777777" w:rsidR="00C06C88" w:rsidRPr="005C5B88" w:rsidRDefault="00C06C88" w:rsidP="00C06C88">
      <w:pPr>
        <w:rPr>
          <w:rFonts w:ascii="Helvetica" w:hAnsi="Helvetica"/>
          <w:sz w:val="28"/>
        </w:rPr>
      </w:pPr>
    </w:p>
    <w:p w14:paraId="727A6F6D" w14:textId="77777777" w:rsidR="00C06C88" w:rsidRPr="005C5B88" w:rsidRDefault="00C06C88" w:rsidP="00C06C88">
      <w:pPr>
        <w:rPr>
          <w:rFonts w:ascii="Helvetica" w:hAnsi="Helvetica"/>
          <w:color w:val="FF0000"/>
          <w:sz w:val="22"/>
        </w:rPr>
      </w:pPr>
      <w:r w:rsidRPr="005C5B88">
        <w:rPr>
          <w:rFonts w:ascii="Helvetica" w:hAnsi="Helvetica"/>
          <w:color w:val="FF0000"/>
          <w:sz w:val="22"/>
        </w:rPr>
        <w:t>Although the sections differ from a formal report or poster, your team should agree to write it with the same level of quality. Be sure to include tables and other figures to support your proposal. These figures should be numbered and have captions as usual. We are willing to read and critique drafts before the due date if your team would like feedback.</w:t>
      </w:r>
    </w:p>
    <w:p w14:paraId="5E119804" w14:textId="77777777" w:rsidR="00C06C88" w:rsidRPr="005C5B88" w:rsidRDefault="00C06C88" w:rsidP="00C06C88">
      <w:pPr>
        <w:rPr>
          <w:rFonts w:ascii="Helvetica" w:hAnsi="Helvetica"/>
          <w:color w:val="FF0000"/>
          <w:sz w:val="22"/>
        </w:rPr>
      </w:pPr>
    </w:p>
    <w:p w14:paraId="6401AF30" w14:textId="77777777" w:rsidR="00C06C88" w:rsidRDefault="00C06C88" w:rsidP="00C06C88">
      <w:pPr>
        <w:rPr>
          <w:rFonts w:ascii="Helvetica" w:hAnsi="Helvetica"/>
          <w:color w:val="70AD47" w:themeColor="accent6"/>
          <w:sz w:val="22"/>
        </w:rPr>
      </w:pPr>
      <w:r w:rsidRPr="005C5B88">
        <w:rPr>
          <w:rFonts w:ascii="Helvetica" w:hAnsi="Helvetica"/>
          <w:color w:val="70AD47" w:themeColor="accent6"/>
          <w:sz w:val="22"/>
        </w:rPr>
        <w:t>Writing is professional and proofread with a minimum number of typographical errors. Sentences and paragraphs are complete and transition smoothly from one to another. References are cited appropriately. Any figures are appropriately labeled and referenced clearly in the text. Use of first person is minimized.</w:t>
      </w:r>
    </w:p>
    <w:p w14:paraId="2FAAA732" w14:textId="77777777" w:rsidR="00C06C88" w:rsidRDefault="00C06C88" w:rsidP="00C06C88">
      <w:pPr>
        <w:rPr>
          <w:rFonts w:ascii="Helvetica" w:hAnsi="Helvetica"/>
          <w:color w:val="70AD47" w:themeColor="accent6"/>
          <w:sz w:val="22"/>
        </w:rPr>
      </w:pPr>
    </w:p>
    <w:p w14:paraId="40DCEC13" w14:textId="77777777" w:rsidR="00C06C88" w:rsidRDefault="00C06C88" w:rsidP="00C06C88">
      <w:pPr>
        <w:rPr>
          <w:rFonts w:ascii="Helvetica" w:hAnsi="Helvetica"/>
          <w:color w:val="FF0000"/>
          <w:sz w:val="22"/>
        </w:rPr>
      </w:pPr>
    </w:p>
    <w:p w14:paraId="7659769B" w14:textId="77777777" w:rsidR="00C06C88" w:rsidRDefault="00C06C88" w:rsidP="00C06C88">
      <w:pPr>
        <w:rPr>
          <w:rFonts w:ascii="Helvetica" w:hAnsi="Helvetica"/>
          <w:sz w:val="28"/>
          <w:szCs w:val="28"/>
        </w:rPr>
      </w:pPr>
      <w:r w:rsidRPr="00B82B35">
        <w:rPr>
          <w:rFonts w:ascii="Helvetica" w:hAnsi="Helvetica"/>
          <w:b/>
          <w:color w:val="000000" w:themeColor="text1"/>
          <w:sz w:val="28"/>
          <w:szCs w:val="28"/>
        </w:rPr>
        <w:t>Bibliography</w:t>
      </w:r>
      <w:r>
        <w:rPr>
          <w:rFonts w:ascii="Helvetica" w:hAnsi="Helvetica"/>
          <w:sz w:val="28"/>
          <w:szCs w:val="28"/>
        </w:rPr>
        <w:t>:</w:t>
      </w:r>
    </w:p>
    <w:p w14:paraId="5FA1E5A7" w14:textId="77777777" w:rsidR="00C06C88" w:rsidRPr="00797AEF" w:rsidRDefault="00C06C88" w:rsidP="00797AEF">
      <w:pPr>
        <w:pPrChange w:id="0" w:author="Hofstad, Cory" w:date="2018-01-12T00:02:00Z">
          <w:pPr>
            <w:pStyle w:val="p1"/>
            <w:ind w:left="300" w:hanging="300"/>
          </w:pPr>
        </w:pPrChange>
      </w:pPr>
      <w:bookmarkStart w:id="1" w:name="_GoBack"/>
      <w:bookmarkEnd w:id="1"/>
    </w:p>
    <w:sectPr w:rsidR="00C06C88" w:rsidRPr="00797AEF" w:rsidSect="00644E18">
      <w:headerReference w:type="even" r:id="rId8"/>
      <w:headerReference w:type="default" r:id="rId9"/>
      <w:footerReference w:type="default" r:id="rId10"/>
      <w:pgSz w:w="12240" w:h="15840"/>
      <w:pgMar w:top="1440" w:right="1440" w:bottom="1440" w:left="1440" w:header="720" w:footer="720" w:gutter="0"/>
      <w:pgNumType w:chapStyle="1" w:chapSep="colon"/>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A60015" w14:textId="77777777" w:rsidR="003860F2" w:rsidRDefault="003860F2" w:rsidP="00644E18">
      <w:r>
        <w:separator/>
      </w:r>
    </w:p>
  </w:endnote>
  <w:endnote w:type="continuationSeparator" w:id="0">
    <w:p w14:paraId="0446C68D" w14:textId="77777777" w:rsidR="003860F2" w:rsidRDefault="003860F2" w:rsidP="00644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ED5A3" w14:textId="4CFA0A02" w:rsidR="003860F2" w:rsidRPr="002E2F08" w:rsidRDefault="003860F2">
    <w:pPr>
      <w:pStyle w:val="Footer"/>
      <w:rPr>
        <w:rFonts w:ascii="Helvetica" w:hAnsi="Helvetica"/>
        <w:sz w:val="20"/>
        <w:szCs w:val="20"/>
      </w:rPr>
    </w:pPr>
    <w:r w:rsidRPr="002E2F08">
      <w:rPr>
        <w:rStyle w:val="xbe"/>
        <w:rFonts w:ascii="Helvetica" w:eastAsia="Times New Roman" w:hAnsi="Helvetica"/>
        <w:sz w:val="20"/>
        <w:szCs w:val="20"/>
      </w:rPr>
      <w:t xml:space="preserve">10002 Aurora Ave N Ste 36, </w:t>
    </w:r>
    <w:r w:rsidRPr="002E2F08">
      <w:rPr>
        <w:rFonts w:ascii="Helvetica" w:hAnsi="Helvetica"/>
        <w:sz w:val="20"/>
        <w:szCs w:val="20"/>
      </w:rPr>
      <w:ptab w:relativeTo="margin" w:alignment="center" w:leader="none"/>
    </w:r>
    <w:r w:rsidRPr="002E2F08">
      <w:rPr>
        <w:rFonts w:ascii="Helvetica" w:hAnsi="Helvetica"/>
        <w:sz w:val="20"/>
        <w:szCs w:val="20"/>
      </w:rPr>
      <w:t>cory.hofstad@seattlecolleges.edu</w:t>
    </w:r>
    <w:r w:rsidRPr="002E2F08">
      <w:rPr>
        <w:rFonts w:ascii="Helvetica" w:hAnsi="Helvetica"/>
        <w:sz w:val="20"/>
        <w:szCs w:val="20"/>
      </w:rPr>
      <w:ptab w:relativeTo="margin" w:alignment="right" w:leader="none"/>
    </w:r>
    <w:r w:rsidRPr="002E2F08">
      <w:rPr>
        <w:rFonts w:ascii="Helvetica" w:hAnsi="Helvetica"/>
        <w:sz w:val="20"/>
        <w:szCs w:val="20"/>
      </w:rPr>
      <w:t>(206) 701-9378</w:t>
    </w:r>
  </w:p>
  <w:p w14:paraId="371A8BA4" w14:textId="74AE4A6C" w:rsidR="003860F2" w:rsidRPr="002E2F08" w:rsidRDefault="003860F2" w:rsidP="002E2F08">
    <w:pPr>
      <w:rPr>
        <w:rFonts w:ascii="Helvetica" w:eastAsia="Times New Roman" w:hAnsi="Helvetica"/>
        <w:sz w:val="20"/>
        <w:szCs w:val="20"/>
      </w:rPr>
    </w:pPr>
    <w:r w:rsidRPr="002E2F08">
      <w:rPr>
        <w:rStyle w:val="xbe"/>
        <w:rFonts w:ascii="Helvetica" w:eastAsia="Times New Roman" w:hAnsi="Helvetica"/>
        <w:sz w:val="20"/>
        <w:szCs w:val="20"/>
      </w:rPr>
      <w:t>Seattle, WA 98133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68EFFE" w14:textId="77777777" w:rsidR="003860F2" w:rsidRDefault="003860F2" w:rsidP="00644E18">
      <w:r>
        <w:separator/>
      </w:r>
    </w:p>
  </w:footnote>
  <w:footnote w:type="continuationSeparator" w:id="0">
    <w:p w14:paraId="3858FB1A" w14:textId="77777777" w:rsidR="003860F2" w:rsidRDefault="003860F2" w:rsidP="00644E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5C81AE" w14:textId="77777777" w:rsidR="003860F2" w:rsidRDefault="003860F2" w:rsidP="007A6A9B">
    <w:pPr>
      <w:pStyle w:val="Head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5865559C" w14:textId="77777777" w:rsidR="003860F2" w:rsidRDefault="003860F2" w:rsidP="00644E18">
    <w:pPr>
      <w:pStyle w:val="Header"/>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D9F25" w14:textId="4945F3C9" w:rsidR="003860F2" w:rsidRPr="002E2F08" w:rsidRDefault="003860F2" w:rsidP="002E2F08">
    <w:pPr>
      <w:pStyle w:val="Header"/>
      <w:framePr w:wrap="none" w:vAnchor="text" w:hAnchor="page" w:x="1162" w:y="1"/>
      <w:rPr>
        <w:rStyle w:val="PageNumber"/>
        <w:rFonts w:ascii="Helvetica" w:hAnsi="Helvetica"/>
        <w:sz w:val="28"/>
        <w:szCs w:val="28"/>
      </w:rPr>
    </w:pPr>
    <w:r w:rsidRPr="002E2F08">
      <w:rPr>
        <w:rStyle w:val="PageNumber"/>
        <w:rFonts w:ascii="Helvetica" w:hAnsi="Helvetica"/>
        <w:i/>
        <w:sz w:val="28"/>
        <w:szCs w:val="28"/>
        <w:vertAlign w:val="subscript"/>
      </w:rPr>
      <w:t>p</w:t>
    </w:r>
    <w:r>
      <w:rPr>
        <w:rStyle w:val="PageNumber"/>
        <w:rFonts w:ascii="Helvetica" w:hAnsi="Helvetica"/>
        <w:i/>
        <w:sz w:val="28"/>
        <w:szCs w:val="28"/>
        <w:vertAlign w:val="subscript"/>
      </w:rPr>
      <w:t xml:space="preserve">age </w:t>
    </w:r>
    <w:r w:rsidRPr="002E2F08">
      <w:rPr>
        <w:rStyle w:val="PageNumber"/>
        <w:rFonts w:ascii="Helvetica" w:hAnsi="Helvetica"/>
        <w:sz w:val="28"/>
        <w:szCs w:val="28"/>
      </w:rPr>
      <w:fldChar w:fldCharType="begin"/>
    </w:r>
    <w:r w:rsidRPr="002E2F08">
      <w:rPr>
        <w:rStyle w:val="PageNumber"/>
        <w:rFonts w:ascii="Helvetica" w:hAnsi="Helvetica"/>
        <w:sz w:val="28"/>
        <w:szCs w:val="28"/>
      </w:rPr>
      <w:instrText xml:space="preserve">PAGE  </w:instrText>
    </w:r>
    <w:r w:rsidRPr="002E2F08">
      <w:rPr>
        <w:rStyle w:val="PageNumber"/>
        <w:rFonts w:ascii="Helvetica" w:hAnsi="Helvetica"/>
        <w:sz w:val="28"/>
        <w:szCs w:val="28"/>
      </w:rPr>
      <w:fldChar w:fldCharType="separate"/>
    </w:r>
    <w:r w:rsidR="00BE47FF">
      <w:rPr>
        <w:rStyle w:val="PageNumber"/>
        <w:rFonts w:ascii="Helvetica" w:hAnsi="Helvetica"/>
        <w:noProof/>
        <w:sz w:val="28"/>
        <w:szCs w:val="28"/>
      </w:rPr>
      <w:t>1</w:t>
    </w:r>
    <w:r w:rsidRPr="002E2F08">
      <w:rPr>
        <w:rStyle w:val="PageNumber"/>
        <w:rFonts w:ascii="Helvetica" w:hAnsi="Helvetica"/>
        <w:sz w:val="28"/>
        <w:szCs w:val="28"/>
      </w:rPr>
      <w:fldChar w:fldCharType="end"/>
    </w:r>
  </w:p>
  <w:sdt>
    <w:sdtPr>
      <w:rPr>
        <w:rFonts w:ascii="Helvetica" w:hAnsi="Helvetica"/>
        <w:b/>
        <w:caps/>
        <w:color w:val="44546A" w:themeColor="text2"/>
        <w:sz w:val="16"/>
        <w:szCs w:val="16"/>
      </w:rPr>
      <w:alias w:val="Author"/>
      <w:tag w:val=""/>
      <w:id w:val="-1701008461"/>
      <w:placeholder>
        <w:docPart w:val="7C7296838DEEF14C9AF612143EDFE2A6"/>
      </w:placeholder>
      <w:dataBinding w:prefixMappings="xmlns:ns0='http://purl.org/dc/elements/1.1/' xmlns:ns1='http://schemas.openxmlformats.org/package/2006/metadata/core-properties' " w:xpath="/ns1:coreProperties[1]/ns0:creator[1]" w:storeItemID="{6C3C8BC8-F283-45AE-878A-BAB7291924A1}"/>
      <w:text/>
    </w:sdtPr>
    <w:sdtContent>
      <w:p w14:paraId="07FAE4D8" w14:textId="1C3C1315" w:rsidR="003860F2" w:rsidRPr="00644E18" w:rsidRDefault="003860F2" w:rsidP="00644E18">
        <w:pPr>
          <w:pStyle w:val="Header"/>
          <w:ind w:firstLine="360"/>
          <w:jc w:val="right"/>
          <w:rPr>
            <w:rFonts w:ascii="Helvetica" w:hAnsi="Helvetica"/>
            <w:b/>
            <w:caps/>
            <w:color w:val="44546A" w:themeColor="text2"/>
            <w:sz w:val="16"/>
            <w:szCs w:val="16"/>
          </w:rPr>
        </w:pPr>
        <w:del w:id="2" w:author="Hofstad, Cory" w:date="2018-01-12T00:05:00Z">
          <w:r w:rsidRPr="00644E18" w:rsidDel="00422F23">
            <w:rPr>
              <w:rFonts w:ascii="Helvetica" w:hAnsi="Helvetica"/>
              <w:b/>
              <w:caps/>
              <w:color w:val="44546A" w:themeColor="text2"/>
              <w:sz w:val="16"/>
              <w:szCs w:val="16"/>
            </w:rPr>
            <w:delText>Hofstad, Cory</w:delText>
          </w:r>
        </w:del>
        <w:ins w:id="3" w:author="Hofstad, Cory" w:date="2018-01-12T00:05:00Z">
          <w:r w:rsidRPr="00644E18">
            <w:rPr>
              <w:rFonts w:ascii="Helvetica" w:hAnsi="Helvetica"/>
              <w:b/>
              <w:caps/>
              <w:color w:val="44546A" w:themeColor="text2"/>
              <w:sz w:val="16"/>
              <w:szCs w:val="16"/>
            </w:rPr>
            <w:t>Hofstad, Cory</w:t>
          </w:r>
          <w:r>
            <w:rPr>
              <w:rFonts w:ascii="Helvetica" w:hAnsi="Helvetica"/>
              <w:b/>
              <w:caps/>
              <w:color w:val="44546A" w:themeColor="text2"/>
              <w:sz w:val="16"/>
              <w:szCs w:val="16"/>
            </w:rPr>
            <w:t xml:space="preserve"> Andrew</w:t>
          </w:r>
        </w:ins>
      </w:p>
    </w:sdtContent>
  </w:sdt>
  <w:sdt>
    <w:sdtPr>
      <w:rPr>
        <w:rFonts w:ascii="Helvetica" w:hAnsi="Helvetica"/>
        <w:i/>
        <w:caps/>
        <w:color w:val="44546A" w:themeColor="text2"/>
        <w:sz w:val="16"/>
        <w:szCs w:val="16"/>
      </w:rPr>
      <w:alias w:val="Date"/>
      <w:tag w:val="Date"/>
      <w:id w:val="-304078227"/>
      <w:placeholder>
        <w:docPart w:val="83FE8052F4A753419DDC6E64041BC1A4"/>
      </w:placeholder>
      <w:dataBinding w:prefixMappings="xmlns:ns0='http://schemas.microsoft.com/office/2006/coverPageProps' " w:xpath="/ns0:CoverPageProperties[1]/ns0:PublishDate[1]" w:storeItemID="{55AF091B-3C7A-41E3-B477-F2FDAA23CFDA}"/>
      <w:date w:fullDate="2018-01-11T00:00:00Z">
        <w:dateFormat w:val="M/d/yy"/>
        <w:lid w:val="en-US"/>
        <w:storeMappedDataAs w:val="dateTime"/>
        <w:calendar w:val="gregorian"/>
      </w:date>
    </w:sdtPr>
    <w:sdtContent>
      <w:p w14:paraId="3F29D6F6" w14:textId="1BB7C97A" w:rsidR="003860F2" w:rsidRPr="00644E18" w:rsidRDefault="003860F2">
        <w:pPr>
          <w:pStyle w:val="Header"/>
          <w:jc w:val="right"/>
          <w:rPr>
            <w:rFonts w:ascii="Helvetica" w:hAnsi="Helvetica"/>
            <w:i/>
            <w:caps/>
            <w:color w:val="44546A" w:themeColor="text2"/>
            <w:sz w:val="16"/>
            <w:szCs w:val="16"/>
          </w:rPr>
        </w:pPr>
        <w:del w:id="4" w:author="Hofstad, Cory" w:date="2018-01-12T00:06:00Z">
          <w:r w:rsidRPr="00644E18" w:rsidDel="00A05D4A">
            <w:rPr>
              <w:rFonts w:ascii="Helvetica" w:hAnsi="Helvetica"/>
              <w:i/>
              <w:caps/>
              <w:color w:val="44546A" w:themeColor="text2"/>
              <w:sz w:val="16"/>
              <w:szCs w:val="16"/>
            </w:rPr>
            <w:delText>1/9/18</w:delText>
          </w:r>
        </w:del>
        <w:ins w:id="5" w:author="Hofstad, Cory" w:date="2018-01-12T00:06:00Z">
          <w:r>
            <w:rPr>
              <w:rFonts w:ascii="Helvetica" w:hAnsi="Helvetica"/>
              <w:i/>
              <w:caps/>
              <w:color w:val="44546A" w:themeColor="text2"/>
              <w:sz w:val="16"/>
              <w:szCs w:val="16"/>
            </w:rPr>
            <w:t>1/11</w:t>
          </w:r>
          <w:r w:rsidRPr="00644E18">
            <w:rPr>
              <w:rFonts w:ascii="Helvetica" w:hAnsi="Helvetica"/>
              <w:i/>
              <w:caps/>
              <w:color w:val="44546A" w:themeColor="text2"/>
              <w:sz w:val="16"/>
              <w:szCs w:val="16"/>
            </w:rPr>
            <w:t>/18</w:t>
          </w:r>
        </w:ins>
      </w:p>
    </w:sdtContent>
  </w:sdt>
  <w:p w14:paraId="43286074" w14:textId="1B23073C" w:rsidR="003860F2" w:rsidRPr="00644E18" w:rsidRDefault="003860F2">
    <w:pPr>
      <w:pStyle w:val="Header"/>
      <w:jc w:val="center"/>
      <w:rPr>
        <w:rFonts w:ascii="Helvetica" w:hAnsi="Helvetica"/>
        <w:b/>
        <w:color w:val="44546A" w:themeColor="text2"/>
        <w:sz w:val="20"/>
        <w:szCs w:val="20"/>
      </w:rPr>
    </w:pPr>
    <w:sdt>
      <w:sdtPr>
        <w:rPr>
          <w:rFonts w:ascii="Helvetica" w:hAnsi="Helvetica"/>
          <w:b/>
          <w:caps/>
          <w:color w:val="44546A" w:themeColor="text2"/>
          <w:sz w:val="20"/>
          <w:szCs w:val="20"/>
        </w:rPr>
        <w:alias w:val="Title"/>
        <w:tag w:val=""/>
        <w:id w:val="-484788024"/>
        <w:placeholder>
          <w:docPart w:val="1868DD5CDE1E114AAF4D005AD430DFEB"/>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Pr="00644E18">
          <w:rPr>
            <w:rFonts w:ascii="Helvetica" w:hAnsi="Helvetica"/>
            <w:b/>
            <w:caps/>
            <w:color w:val="44546A" w:themeColor="text2"/>
            <w:sz w:val="20"/>
            <w:szCs w:val="20"/>
          </w:rPr>
          <w:t>Plasma Vortex Theory</w:t>
        </w:r>
      </w:sdtContent>
    </w:sdt>
  </w:p>
  <w:p w14:paraId="7C89477D" w14:textId="77777777" w:rsidR="003860F2" w:rsidRDefault="003860F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506ED"/>
    <w:multiLevelType w:val="hybridMultilevel"/>
    <w:tmpl w:val="9FECA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DC2BA1"/>
    <w:multiLevelType w:val="hybridMultilevel"/>
    <w:tmpl w:val="87B6E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9D069B4"/>
    <w:multiLevelType w:val="hybridMultilevel"/>
    <w:tmpl w:val="B748DD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E048BD"/>
    <w:multiLevelType w:val="hybridMultilevel"/>
    <w:tmpl w:val="99EA3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CA84BF9"/>
    <w:multiLevelType w:val="hybridMultilevel"/>
    <w:tmpl w:val="9C9823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E2E3D85"/>
    <w:multiLevelType w:val="hybridMultilevel"/>
    <w:tmpl w:val="B8CA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E6247A"/>
    <w:multiLevelType w:val="hybridMultilevel"/>
    <w:tmpl w:val="07E42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1AA6B64"/>
    <w:multiLevelType w:val="multilevel"/>
    <w:tmpl w:val="2D2E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DE05D84"/>
    <w:multiLevelType w:val="hybridMultilevel"/>
    <w:tmpl w:val="42FC2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E001E4E"/>
    <w:multiLevelType w:val="hybridMultilevel"/>
    <w:tmpl w:val="B99E8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406256D"/>
    <w:multiLevelType w:val="multilevel"/>
    <w:tmpl w:val="2566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7C57B8D"/>
    <w:multiLevelType w:val="hybridMultilevel"/>
    <w:tmpl w:val="56183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A5D7866"/>
    <w:multiLevelType w:val="hybridMultilevel"/>
    <w:tmpl w:val="0888CEB2"/>
    <w:lvl w:ilvl="0" w:tplc="1F72BC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395F3A"/>
    <w:multiLevelType w:val="hybridMultilevel"/>
    <w:tmpl w:val="1A244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554193F"/>
    <w:multiLevelType w:val="hybridMultilevel"/>
    <w:tmpl w:val="0EE6E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77E0C52"/>
    <w:multiLevelType w:val="hybridMultilevel"/>
    <w:tmpl w:val="D1A2B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042667"/>
    <w:multiLevelType w:val="hybridMultilevel"/>
    <w:tmpl w:val="F8264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A730596"/>
    <w:multiLevelType w:val="multilevel"/>
    <w:tmpl w:val="DB56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798648F"/>
    <w:multiLevelType w:val="hybridMultilevel"/>
    <w:tmpl w:val="E1368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AFF51C9"/>
    <w:multiLevelType w:val="hybridMultilevel"/>
    <w:tmpl w:val="AFAA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12141B"/>
    <w:multiLevelType w:val="hybridMultilevel"/>
    <w:tmpl w:val="1BDC1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17"/>
  </w:num>
  <w:num w:numId="3">
    <w:abstractNumId w:val="7"/>
  </w:num>
  <w:num w:numId="4">
    <w:abstractNumId w:val="10"/>
  </w:num>
  <w:num w:numId="5">
    <w:abstractNumId w:val="15"/>
  </w:num>
  <w:num w:numId="6">
    <w:abstractNumId w:val="0"/>
  </w:num>
  <w:num w:numId="7">
    <w:abstractNumId w:val="3"/>
  </w:num>
  <w:num w:numId="8">
    <w:abstractNumId w:val="4"/>
  </w:num>
  <w:num w:numId="9">
    <w:abstractNumId w:val="8"/>
  </w:num>
  <w:num w:numId="10">
    <w:abstractNumId w:val="5"/>
  </w:num>
  <w:num w:numId="11">
    <w:abstractNumId w:val="14"/>
  </w:num>
  <w:num w:numId="12">
    <w:abstractNumId w:val="18"/>
  </w:num>
  <w:num w:numId="13">
    <w:abstractNumId w:val="20"/>
  </w:num>
  <w:num w:numId="14">
    <w:abstractNumId w:val="12"/>
  </w:num>
  <w:num w:numId="15">
    <w:abstractNumId w:val="2"/>
  </w:num>
  <w:num w:numId="16">
    <w:abstractNumId w:val="16"/>
  </w:num>
  <w:num w:numId="17">
    <w:abstractNumId w:val="9"/>
  </w:num>
  <w:num w:numId="18">
    <w:abstractNumId w:val="1"/>
  </w:num>
  <w:num w:numId="19">
    <w:abstractNumId w:val="13"/>
  </w:num>
  <w:num w:numId="20">
    <w:abstractNumId w:val="6"/>
  </w:num>
  <w:num w:numId="21">
    <w:abstractNumId w:val="1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fstad, Cory">
    <w15:presenceInfo w15:providerId="None" w15:userId="Hofstad, Co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112"/>
    <w:rsid w:val="00001F47"/>
    <w:rsid w:val="00005317"/>
    <w:rsid w:val="00010299"/>
    <w:rsid w:val="00011828"/>
    <w:rsid w:val="00015CDD"/>
    <w:rsid w:val="00021D14"/>
    <w:rsid w:val="00034868"/>
    <w:rsid w:val="0004301D"/>
    <w:rsid w:val="0004345B"/>
    <w:rsid w:val="00044B66"/>
    <w:rsid w:val="000624DD"/>
    <w:rsid w:val="00063336"/>
    <w:rsid w:val="00085491"/>
    <w:rsid w:val="000901A2"/>
    <w:rsid w:val="000936A0"/>
    <w:rsid w:val="000B2986"/>
    <w:rsid w:val="000B315F"/>
    <w:rsid w:val="000B6BDF"/>
    <w:rsid w:val="000D3254"/>
    <w:rsid w:val="00104FB0"/>
    <w:rsid w:val="0010684B"/>
    <w:rsid w:val="001079A9"/>
    <w:rsid w:val="00110059"/>
    <w:rsid w:val="001156D6"/>
    <w:rsid w:val="00126AB7"/>
    <w:rsid w:val="00126BDE"/>
    <w:rsid w:val="00136436"/>
    <w:rsid w:val="001425B9"/>
    <w:rsid w:val="0014292F"/>
    <w:rsid w:val="00144BDF"/>
    <w:rsid w:val="00157A35"/>
    <w:rsid w:val="00160229"/>
    <w:rsid w:val="001638C5"/>
    <w:rsid w:val="001646CB"/>
    <w:rsid w:val="001916B8"/>
    <w:rsid w:val="001923D4"/>
    <w:rsid w:val="001B1E45"/>
    <w:rsid w:val="001B2A23"/>
    <w:rsid w:val="001C0084"/>
    <w:rsid w:val="001D5072"/>
    <w:rsid w:val="001E0174"/>
    <w:rsid w:val="001F2018"/>
    <w:rsid w:val="001F5EDC"/>
    <w:rsid w:val="001F7863"/>
    <w:rsid w:val="00204112"/>
    <w:rsid w:val="00211516"/>
    <w:rsid w:val="002129D3"/>
    <w:rsid w:val="002210F2"/>
    <w:rsid w:val="00233384"/>
    <w:rsid w:val="00237BB2"/>
    <w:rsid w:val="00237D20"/>
    <w:rsid w:val="00237ECF"/>
    <w:rsid w:val="002431F7"/>
    <w:rsid w:val="00250D59"/>
    <w:rsid w:val="0025667F"/>
    <w:rsid w:val="002571C8"/>
    <w:rsid w:val="002577D1"/>
    <w:rsid w:val="0027716E"/>
    <w:rsid w:val="002A74F0"/>
    <w:rsid w:val="002B32C3"/>
    <w:rsid w:val="002D14C9"/>
    <w:rsid w:val="002D1C2C"/>
    <w:rsid w:val="002D24F0"/>
    <w:rsid w:val="002D533A"/>
    <w:rsid w:val="002E2F08"/>
    <w:rsid w:val="002E2FEC"/>
    <w:rsid w:val="002E5147"/>
    <w:rsid w:val="002F6194"/>
    <w:rsid w:val="0030018B"/>
    <w:rsid w:val="00301515"/>
    <w:rsid w:val="003075CD"/>
    <w:rsid w:val="00332AFA"/>
    <w:rsid w:val="00344811"/>
    <w:rsid w:val="00365A40"/>
    <w:rsid w:val="00366B90"/>
    <w:rsid w:val="00367F6B"/>
    <w:rsid w:val="00376542"/>
    <w:rsid w:val="003860F2"/>
    <w:rsid w:val="003877F4"/>
    <w:rsid w:val="003A7D76"/>
    <w:rsid w:val="003B33E6"/>
    <w:rsid w:val="003B4593"/>
    <w:rsid w:val="003D1CF1"/>
    <w:rsid w:val="00400D89"/>
    <w:rsid w:val="00401737"/>
    <w:rsid w:val="00401FA3"/>
    <w:rsid w:val="00404C4D"/>
    <w:rsid w:val="00407027"/>
    <w:rsid w:val="00412623"/>
    <w:rsid w:val="00413F46"/>
    <w:rsid w:val="00415A01"/>
    <w:rsid w:val="004165E1"/>
    <w:rsid w:val="00422F23"/>
    <w:rsid w:val="00427A40"/>
    <w:rsid w:val="00431AF5"/>
    <w:rsid w:val="0044527C"/>
    <w:rsid w:val="00447CA2"/>
    <w:rsid w:val="004500FF"/>
    <w:rsid w:val="00451956"/>
    <w:rsid w:val="00455080"/>
    <w:rsid w:val="00463808"/>
    <w:rsid w:val="004702DC"/>
    <w:rsid w:val="00477BAA"/>
    <w:rsid w:val="0048254A"/>
    <w:rsid w:val="00497A84"/>
    <w:rsid w:val="004A62C5"/>
    <w:rsid w:val="004B2BBF"/>
    <w:rsid w:val="004C3928"/>
    <w:rsid w:val="004D43C3"/>
    <w:rsid w:val="004D64FD"/>
    <w:rsid w:val="004E238C"/>
    <w:rsid w:val="004E623B"/>
    <w:rsid w:val="004F0909"/>
    <w:rsid w:val="005028DB"/>
    <w:rsid w:val="0050349F"/>
    <w:rsid w:val="0052308A"/>
    <w:rsid w:val="00550CD5"/>
    <w:rsid w:val="00553924"/>
    <w:rsid w:val="00565031"/>
    <w:rsid w:val="00565EF9"/>
    <w:rsid w:val="00567454"/>
    <w:rsid w:val="0057010D"/>
    <w:rsid w:val="00570FFF"/>
    <w:rsid w:val="0059065A"/>
    <w:rsid w:val="00591CEE"/>
    <w:rsid w:val="00593209"/>
    <w:rsid w:val="005960B4"/>
    <w:rsid w:val="005A759C"/>
    <w:rsid w:val="005B48C1"/>
    <w:rsid w:val="005B69C2"/>
    <w:rsid w:val="005C0B29"/>
    <w:rsid w:val="005C57FD"/>
    <w:rsid w:val="005C5B88"/>
    <w:rsid w:val="005D1108"/>
    <w:rsid w:val="005D14FC"/>
    <w:rsid w:val="005E2A6E"/>
    <w:rsid w:val="005F7087"/>
    <w:rsid w:val="005F76B6"/>
    <w:rsid w:val="00606F3F"/>
    <w:rsid w:val="0062153D"/>
    <w:rsid w:val="00644E18"/>
    <w:rsid w:val="00671570"/>
    <w:rsid w:val="00673B3F"/>
    <w:rsid w:val="006778EF"/>
    <w:rsid w:val="00690F77"/>
    <w:rsid w:val="00692462"/>
    <w:rsid w:val="00693DB9"/>
    <w:rsid w:val="0069490D"/>
    <w:rsid w:val="006A0900"/>
    <w:rsid w:val="006A247D"/>
    <w:rsid w:val="006A76C9"/>
    <w:rsid w:val="006C5FE4"/>
    <w:rsid w:val="006D250D"/>
    <w:rsid w:val="006E112E"/>
    <w:rsid w:val="006E316F"/>
    <w:rsid w:val="006E5F73"/>
    <w:rsid w:val="006F0862"/>
    <w:rsid w:val="006F26E6"/>
    <w:rsid w:val="006F2AE4"/>
    <w:rsid w:val="006F77EC"/>
    <w:rsid w:val="006F7FC3"/>
    <w:rsid w:val="00700A59"/>
    <w:rsid w:val="0071022B"/>
    <w:rsid w:val="00713777"/>
    <w:rsid w:val="007137EC"/>
    <w:rsid w:val="00713D31"/>
    <w:rsid w:val="0071695D"/>
    <w:rsid w:val="007273A2"/>
    <w:rsid w:val="0073095F"/>
    <w:rsid w:val="007463F0"/>
    <w:rsid w:val="00752701"/>
    <w:rsid w:val="007546BB"/>
    <w:rsid w:val="0076097F"/>
    <w:rsid w:val="007637C3"/>
    <w:rsid w:val="007726F4"/>
    <w:rsid w:val="00777015"/>
    <w:rsid w:val="00777025"/>
    <w:rsid w:val="00795F40"/>
    <w:rsid w:val="00797AEF"/>
    <w:rsid w:val="00797F4A"/>
    <w:rsid w:val="007A1A70"/>
    <w:rsid w:val="007A2637"/>
    <w:rsid w:val="007A6A9B"/>
    <w:rsid w:val="007B3015"/>
    <w:rsid w:val="007C0CE3"/>
    <w:rsid w:val="007D4579"/>
    <w:rsid w:val="007F26F0"/>
    <w:rsid w:val="007F4542"/>
    <w:rsid w:val="007F606F"/>
    <w:rsid w:val="007F78D9"/>
    <w:rsid w:val="0080341C"/>
    <w:rsid w:val="008204C8"/>
    <w:rsid w:val="008220D7"/>
    <w:rsid w:val="008308F5"/>
    <w:rsid w:val="0083211A"/>
    <w:rsid w:val="00840314"/>
    <w:rsid w:val="00855E0B"/>
    <w:rsid w:val="008638A7"/>
    <w:rsid w:val="0087156B"/>
    <w:rsid w:val="00872F67"/>
    <w:rsid w:val="00876EF0"/>
    <w:rsid w:val="0087763B"/>
    <w:rsid w:val="008A065A"/>
    <w:rsid w:val="008C0579"/>
    <w:rsid w:val="008C5C41"/>
    <w:rsid w:val="008D27F6"/>
    <w:rsid w:val="008D3FEE"/>
    <w:rsid w:val="008D4016"/>
    <w:rsid w:val="008D6B4C"/>
    <w:rsid w:val="008E28B7"/>
    <w:rsid w:val="008F3C23"/>
    <w:rsid w:val="0090041E"/>
    <w:rsid w:val="00902E73"/>
    <w:rsid w:val="00910200"/>
    <w:rsid w:val="00910859"/>
    <w:rsid w:val="00915AEB"/>
    <w:rsid w:val="00942F7B"/>
    <w:rsid w:val="00947ED7"/>
    <w:rsid w:val="00950256"/>
    <w:rsid w:val="009552B8"/>
    <w:rsid w:val="009640E5"/>
    <w:rsid w:val="0097057C"/>
    <w:rsid w:val="00974A97"/>
    <w:rsid w:val="00977198"/>
    <w:rsid w:val="0098075B"/>
    <w:rsid w:val="009929C4"/>
    <w:rsid w:val="009A15EC"/>
    <w:rsid w:val="009A2212"/>
    <w:rsid w:val="009A7AC0"/>
    <w:rsid w:val="009C5D58"/>
    <w:rsid w:val="009D3929"/>
    <w:rsid w:val="00A00FAA"/>
    <w:rsid w:val="00A02981"/>
    <w:rsid w:val="00A05D4A"/>
    <w:rsid w:val="00A071D2"/>
    <w:rsid w:val="00A34DF9"/>
    <w:rsid w:val="00A401F2"/>
    <w:rsid w:val="00A5157F"/>
    <w:rsid w:val="00A52EA3"/>
    <w:rsid w:val="00A708EF"/>
    <w:rsid w:val="00A7408A"/>
    <w:rsid w:val="00A77091"/>
    <w:rsid w:val="00A81E79"/>
    <w:rsid w:val="00A87EF4"/>
    <w:rsid w:val="00A93F7C"/>
    <w:rsid w:val="00A95126"/>
    <w:rsid w:val="00A965E1"/>
    <w:rsid w:val="00AB32E9"/>
    <w:rsid w:val="00AB76F3"/>
    <w:rsid w:val="00AD0ED7"/>
    <w:rsid w:val="00AD25DF"/>
    <w:rsid w:val="00AF1AC6"/>
    <w:rsid w:val="00B031FF"/>
    <w:rsid w:val="00B03C8A"/>
    <w:rsid w:val="00B051A6"/>
    <w:rsid w:val="00B44575"/>
    <w:rsid w:val="00B44C76"/>
    <w:rsid w:val="00B46956"/>
    <w:rsid w:val="00B52E9E"/>
    <w:rsid w:val="00B61001"/>
    <w:rsid w:val="00B63012"/>
    <w:rsid w:val="00B643B1"/>
    <w:rsid w:val="00B643F5"/>
    <w:rsid w:val="00B67506"/>
    <w:rsid w:val="00B70C72"/>
    <w:rsid w:val="00B716E1"/>
    <w:rsid w:val="00B82B35"/>
    <w:rsid w:val="00BA189D"/>
    <w:rsid w:val="00BA4B23"/>
    <w:rsid w:val="00BA6341"/>
    <w:rsid w:val="00BC1F75"/>
    <w:rsid w:val="00BC3316"/>
    <w:rsid w:val="00BC56E9"/>
    <w:rsid w:val="00BE47FF"/>
    <w:rsid w:val="00BE768D"/>
    <w:rsid w:val="00BE7D06"/>
    <w:rsid w:val="00C0012D"/>
    <w:rsid w:val="00C01422"/>
    <w:rsid w:val="00C06C88"/>
    <w:rsid w:val="00C15DC9"/>
    <w:rsid w:val="00C21871"/>
    <w:rsid w:val="00C22BDD"/>
    <w:rsid w:val="00C30B65"/>
    <w:rsid w:val="00C4541D"/>
    <w:rsid w:val="00C52573"/>
    <w:rsid w:val="00C75F4D"/>
    <w:rsid w:val="00C779E0"/>
    <w:rsid w:val="00C86879"/>
    <w:rsid w:val="00C944F0"/>
    <w:rsid w:val="00C94547"/>
    <w:rsid w:val="00C9572A"/>
    <w:rsid w:val="00CA6FE6"/>
    <w:rsid w:val="00CD2B87"/>
    <w:rsid w:val="00CD2EAD"/>
    <w:rsid w:val="00CE75D4"/>
    <w:rsid w:val="00CF572D"/>
    <w:rsid w:val="00D13869"/>
    <w:rsid w:val="00D41017"/>
    <w:rsid w:val="00D41575"/>
    <w:rsid w:val="00D45279"/>
    <w:rsid w:val="00D53E7A"/>
    <w:rsid w:val="00D67FBC"/>
    <w:rsid w:val="00D72B20"/>
    <w:rsid w:val="00D74889"/>
    <w:rsid w:val="00DA455C"/>
    <w:rsid w:val="00DB1C90"/>
    <w:rsid w:val="00DB2E6D"/>
    <w:rsid w:val="00DD2D58"/>
    <w:rsid w:val="00DE1D96"/>
    <w:rsid w:val="00DE2396"/>
    <w:rsid w:val="00E00AD6"/>
    <w:rsid w:val="00E027DC"/>
    <w:rsid w:val="00E12E42"/>
    <w:rsid w:val="00E2273A"/>
    <w:rsid w:val="00E32588"/>
    <w:rsid w:val="00E52CBC"/>
    <w:rsid w:val="00E60007"/>
    <w:rsid w:val="00E67E80"/>
    <w:rsid w:val="00E92F93"/>
    <w:rsid w:val="00EA5285"/>
    <w:rsid w:val="00EA673F"/>
    <w:rsid w:val="00EB5F59"/>
    <w:rsid w:val="00EC577F"/>
    <w:rsid w:val="00EF0AF9"/>
    <w:rsid w:val="00F07B6B"/>
    <w:rsid w:val="00F12D11"/>
    <w:rsid w:val="00F14C57"/>
    <w:rsid w:val="00F258C0"/>
    <w:rsid w:val="00F278A3"/>
    <w:rsid w:val="00F32025"/>
    <w:rsid w:val="00F35798"/>
    <w:rsid w:val="00F420A3"/>
    <w:rsid w:val="00F446CF"/>
    <w:rsid w:val="00F5119D"/>
    <w:rsid w:val="00F53089"/>
    <w:rsid w:val="00F561E9"/>
    <w:rsid w:val="00F56DED"/>
    <w:rsid w:val="00F662D5"/>
    <w:rsid w:val="00F73BE0"/>
    <w:rsid w:val="00F75005"/>
    <w:rsid w:val="00F801F1"/>
    <w:rsid w:val="00F97BF2"/>
    <w:rsid w:val="00FA0102"/>
    <w:rsid w:val="00FA2DA2"/>
    <w:rsid w:val="00FA5507"/>
    <w:rsid w:val="00FB0983"/>
    <w:rsid w:val="00FB5EA2"/>
    <w:rsid w:val="00FD004C"/>
    <w:rsid w:val="00FD2552"/>
    <w:rsid w:val="00FD2FB6"/>
    <w:rsid w:val="00FD3306"/>
    <w:rsid w:val="00FE3BF9"/>
    <w:rsid w:val="00FE7B7D"/>
    <w:rsid w:val="00FF0BBE"/>
    <w:rsid w:val="00FF736B"/>
    <w:rsid w:val="00FF7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E8B49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1F75"/>
    <w:rPr>
      <w:rFonts w:ascii="Times New Roman" w:hAnsi="Times New Roman" w:cs="Times New Roman"/>
    </w:rPr>
  </w:style>
  <w:style w:type="paragraph" w:styleId="Heading1">
    <w:name w:val="heading 1"/>
    <w:basedOn w:val="Normal"/>
    <w:link w:val="Heading1Char"/>
    <w:uiPriority w:val="9"/>
    <w:qFormat/>
    <w:rsid w:val="0013643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7A1A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3643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396"/>
    <w:pPr>
      <w:ind w:left="720"/>
      <w:contextualSpacing/>
    </w:pPr>
  </w:style>
  <w:style w:type="character" w:customStyle="1" w:styleId="Heading1Char">
    <w:name w:val="Heading 1 Char"/>
    <w:basedOn w:val="DefaultParagraphFont"/>
    <w:link w:val="Heading1"/>
    <w:uiPriority w:val="9"/>
    <w:rsid w:val="00136436"/>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36436"/>
    <w:rPr>
      <w:rFonts w:ascii="Times New Roman" w:hAnsi="Times New Roman" w:cs="Times New Roman"/>
      <w:b/>
      <w:bCs/>
      <w:sz w:val="27"/>
      <w:szCs w:val="27"/>
    </w:rPr>
  </w:style>
  <w:style w:type="character" w:customStyle="1" w:styleId="a-size-large">
    <w:name w:val="a-size-large"/>
    <w:basedOn w:val="DefaultParagraphFont"/>
    <w:rsid w:val="00136436"/>
  </w:style>
  <w:style w:type="character" w:customStyle="1" w:styleId="a-text-normal">
    <w:name w:val="a-text-normal"/>
    <w:basedOn w:val="DefaultParagraphFont"/>
    <w:rsid w:val="00136436"/>
  </w:style>
  <w:style w:type="character" w:customStyle="1" w:styleId="a-size-medium">
    <w:name w:val="a-size-medium"/>
    <w:basedOn w:val="DefaultParagraphFont"/>
    <w:rsid w:val="005E2A6E"/>
  </w:style>
  <w:style w:type="character" w:customStyle="1" w:styleId="a-size-extra-large">
    <w:name w:val="a-size-extra-large"/>
    <w:basedOn w:val="DefaultParagraphFont"/>
    <w:rsid w:val="00A02981"/>
  </w:style>
  <w:style w:type="character" w:customStyle="1" w:styleId="Heading2Char">
    <w:name w:val="Heading 2 Char"/>
    <w:basedOn w:val="DefaultParagraphFont"/>
    <w:link w:val="Heading2"/>
    <w:uiPriority w:val="9"/>
    <w:semiHidden/>
    <w:rsid w:val="007A1A7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A1A70"/>
    <w:rPr>
      <w:color w:val="0000FF"/>
      <w:u w:val="single"/>
    </w:rPr>
  </w:style>
  <w:style w:type="paragraph" w:customStyle="1" w:styleId="p1">
    <w:name w:val="p1"/>
    <w:basedOn w:val="Normal"/>
    <w:rsid w:val="00B643B1"/>
    <w:rPr>
      <w:rFonts w:ascii="Helvetica" w:hAnsi="Helvetica"/>
      <w:sz w:val="18"/>
      <w:szCs w:val="18"/>
    </w:rPr>
  </w:style>
  <w:style w:type="paragraph" w:customStyle="1" w:styleId="p2">
    <w:name w:val="p2"/>
    <w:basedOn w:val="Normal"/>
    <w:rsid w:val="00B643B1"/>
    <w:rPr>
      <w:rFonts w:ascii="Helvetica" w:hAnsi="Helvetica"/>
      <w:sz w:val="18"/>
      <w:szCs w:val="18"/>
    </w:rPr>
  </w:style>
  <w:style w:type="paragraph" w:customStyle="1" w:styleId="p3">
    <w:name w:val="p3"/>
    <w:basedOn w:val="Normal"/>
    <w:rsid w:val="00B643B1"/>
    <w:rPr>
      <w:rFonts w:ascii="Times" w:hAnsi="Times"/>
      <w:color w:val="000000"/>
      <w:sz w:val="18"/>
      <w:szCs w:val="18"/>
    </w:rPr>
  </w:style>
  <w:style w:type="paragraph" w:customStyle="1" w:styleId="p4">
    <w:name w:val="p4"/>
    <w:basedOn w:val="Normal"/>
    <w:rsid w:val="00B643B1"/>
    <w:rPr>
      <w:rFonts w:ascii="Times" w:hAnsi="Times"/>
      <w:color w:val="000000"/>
      <w:sz w:val="18"/>
      <w:szCs w:val="18"/>
    </w:rPr>
  </w:style>
  <w:style w:type="paragraph" w:customStyle="1" w:styleId="p5">
    <w:name w:val="p5"/>
    <w:basedOn w:val="Normal"/>
    <w:rsid w:val="00B643B1"/>
    <w:rPr>
      <w:rFonts w:ascii="Helvetica" w:hAnsi="Helvetica"/>
      <w:sz w:val="18"/>
      <w:szCs w:val="18"/>
    </w:rPr>
  </w:style>
  <w:style w:type="paragraph" w:customStyle="1" w:styleId="p6">
    <w:name w:val="p6"/>
    <w:basedOn w:val="Normal"/>
    <w:rsid w:val="00B643B1"/>
    <w:rPr>
      <w:rFonts w:ascii="Helvetica" w:hAnsi="Helvetica"/>
      <w:sz w:val="18"/>
      <w:szCs w:val="18"/>
    </w:rPr>
  </w:style>
  <w:style w:type="character" w:customStyle="1" w:styleId="s1">
    <w:name w:val="s1"/>
    <w:basedOn w:val="DefaultParagraphFont"/>
    <w:rsid w:val="00B643B1"/>
    <w:rPr>
      <w:rFonts w:ascii="Helvetica" w:hAnsi="Helvetica" w:hint="default"/>
      <w:color w:val="000000"/>
      <w:sz w:val="18"/>
      <w:szCs w:val="18"/>
    </w:rPr>
  </w:style>
  <w:style w:type="character" w:customStyle="1" w:styleId="apple-converted-space">
    <w:name w:val="apple-converted-space"/>
    <w:basedOn w:val="DefaultParagraphFont"/>
    <w:rsid w:val="00B643B1"/>
  </w:style>
  <w:style w:type="character" w:customStyle="1" w:styleId="s2">
    <w:name w:val="s2"/>
    <w:basedOn w:val="DefaultParagraphFont"/>
    <w:rsid w:val="00B643B1"/>
  </w:style>
  <w:style w:type="character" w:styleId="FollowedHyperlink">
    <w:name w:val="FollowedHyperlink"/>
    <w:basedOn w:val="DefaultParagraphFont"/>
    <w:uiPriority w:val="99"/>
    <w:semiHidden/>
    <w:unhideWhenUsed/>
    <w:rsid w:val="008204C8"/>
    <w:rPr>
      <w:color w:val="954F72" w:themeColor="followedHyperlink"/>
      <w:u w:val="single"/>
    </w:rPr>
  </w:style>
  <w:style w:type="paragraph" w:styleId="Caption">
    <w:name w:val="caption"/>
    <w:basedOn w:val="Normal"/>
    <w:next w:val="Normal"/>
    <w:uiPriority w:val="35"/>
    <w:unhideWhenUsed/>
    <w:qFormat/>
    <w:rsid w:val="00D72B20"/>
    <w:pPr>
      <w:spacing w:after="200"/>
    </w:pPr>
    <w:rPr>
      <w:i/>
      <w:iCs/>
      <w:color w:val="44546A" w:themeColor="text2"/>
      <w:sz w:val="18"/>
      <w:szCs w:val="18"/>
    </w:rPr>
  </w:style>
  <w:style w:type="table" w:styleId="TableGrid">
    <w:name w:val="Table Grid"/>
    <w:basedOn w:val="TableNormal"/>
    <w:uiPriority w:val="39"/>
    <w:rsid w:val="00C22B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F73BE0"/>
    <w:rPr>
      <w:i/>
      <w:iCs/>
    </w:rPr>
  </w:style>
  <w:style w:type="paragraph" w:styleId="Header">
    <w:name w:val="header"/>
    <w:basedOn w:val="Normal"/>
    <w:link w:val="HeaderChar"/>
    <w:uiPriority w:val="99"/>
    <w:unhideWhenUsed/>
    <w:rsid w:val="00644E18"/>
    <w:pPr>
      <w:tabs>
        <w:tab w:val="center" w:pos="4680"/>
        <w:tab w:val="right" w:pos="9360"/>
      </w:tabs>
    </w:pPr>
  </w:style>
  <w:style w:type="character" w:customStyle="1" w:styleId="HeaderChar">
    <w:name w:val="Header Char"/>
    <w:basedOn w:val="DefaultParagraphFont"/>
    <w:link w:val="Header"/>
    <w:uiPriority w:val="99"/>
    <w:rsid w:val="00644E18"/>
    <w:rPr>
      <w:rFonts w:ascii="Times New Roman" w:hAnsi="Times New Roman" w:cs="Times New Roman"/>
    </w:rPr>
  </w:style>
  <w:style w:type="paragraph" w:styleId="Footer">
    <w:name w:val="footer"/>
    <w:basedOn w:val="Normal"/>
    <w:link w:val="FooterChar"/>
    <w:uiPriority w:val="99"/>
    <w:unhideWhenUsed/>
    <w:rsid w:val="00644E18"/>
    <w:pPr>
      <w:tabs>
        <w:tab w:val="center" w:pos="4680"/>
        <w:tab w:val="right" w:pos="9360"/>
      </w:tabs>
    </w:pPr>
  </w:style>
  <w:style w:type="character" w:customStyle="1" w:styleId="FooterChar">
    <w:name w:val="Footer Char"/>
    <w:basedOn w:val="DefaultParagraphFont"/>
    <w:link w:val="Footer"/>
    <w:uiPriority w:val="99"/>
    <w:rsid w:val="00644E18"/>
    <w:rPr>
      <w:rFonts w:ascii="Times New Roman" w:hAnsi="Times New Roman" w:cs="Times New Roman"/>
    </w:rPr>
  </w:style>
  <w:style w:type="paragraph" w:styleId="NoSpacing">
    <w:name w:val="No Spacing"/>
    <w:uiPriority w:val="1"/>
    <w:qFormat/>
    <w:rsid w:val="00644E18"/>
    <w:rPr>
      <w:rFonts w:eastAsiaTheme="minorEastAsia"/>
      <w:sz w:val="22"/>
      <w:szCs w:val="22"/>
      <w:lang w:eastAsia="zh-CN"/>
    </w:rPr>
  </w:style>
  <w:style w:type="character" w:styleId="PlaceholderText">
    <w:name w:val="Placeholder Text"/>
    <w:basedOn w:val="DefaultParagraphFont"/>
    <w:uiPriority w:val="99"/>
    <w:semiHidden/>
    <w:rsid w:val="00644E18"/>
    <w:rPr>
      <w:color w:val="808080"/>
    </w:rPr>
  </w:style>
  <w:style w:type="character" w:styleId="PageNumber">
    <w:name w:val="page number"/>
    <w:basedOn w:val="DefaultParagraphFont"/>
    <w:uiPriority w:val="99"/>
    <w:semiHidden/>
    <w:unhideWhenUsed/>
    <w:rsid w:val="00644E18"/>
  </w:style>
  <w:style w:type="character" w:customStyle="1" w:styleId="xbe">
    <w:name w:val="_xbe"/>
    <w:basedOn w:val="DefaultParagraphFont"/>
    <w:rsid w:val="002E2F08"/>
  </w:style>
  <w:style w:type="paragraph" w:styleId="BalloonText">
    <w:name w:val="Balloon Text"/>
    <w:basedOn w:val="Normal"/>
    <w:link w:val="BalloonTextChar"/>
    <w:uiPriority w:val="99"/>
    <w:semiHidden/>
    <w:unhideWhenUsed/>
    <w:rsid w:val="00A5157F"/>
    <w:rPr>
      <w:sz w:val="18"/>
      <w:szCs w:val="18"/>
    </w:rPr>
  </w:style>
  <w:style w:type="character" w:customStyle="1" w:styleId="BalloonTextChar">
    <w:name w:val="Balloon Text Char"/>
    <w:basedOn w:val="DefaultParagraphFont"/>
    <w:link w:val="BalloonText"/>
    <w:uiPriority w:val="99"/>
    <w:semiHidden/>
    <w:rsid w:val="00A5157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35643">
      <w:bodyDiv w:val="1"/>
      <w:marLeft w:val="0"/>
      <w:marRight w:val="0"/>
      <w:marTop w:val="0"/>
      <w:marBottom w:val="0"/>
      <w:divBdr>
        <w:top w:val="none" w:sz="0" w:space="0" w:color="auto"/>
        <w:left w:val="none" w:sz="0" w:space="0" w:color="auto"/>
        <w:bottom w:val="none" w:sz="0" w:space="0" w:color="auto"/>
        <w:right w:val="none" w:sz="0" w:space="0" w:color="auto"/>
      </w:divBdr>
    </w:div>
    <w:div w:id="129521907">
      <w:bodyDiv w:val="1"/>
      <w:marLeft w:val="0"/>
      <w:marRight w:val="0"/>
      <w:marTop w:val="0"/>
      <w:marBottom w:val="0"/>
      <w:divBdr>
        <w:top w:val="none" w:sz="0" w:space="0" w:color="auto"/>
        <w:left w:val="none" w:sz="0" w:space="0" w:color="auto"/>
        <w:bottom w:val="none" w:sz="0" w:space="0" w:color="auto"/>
        <w:right w:val="none" w:sz="0" w:space="0" w:color="auto"/>
      </w:divBdr>
    </w:div>
    <w:div w:id="129640127">
      <w:bodyDiv w:val="1"/>
      <w:marLeft w:val="0"/>
      <w:marRight w:val="0"/>
      <w:marTop w:val="0"/>
      <w:marBottom w:val="0"/>
      <w:divBdr>
        <w:top w:val="none" w:sz="0" w:space="0" w:color="auto"/>
        <w:left w:val="none" w:sz="0" w:space="0" w:color="auto"/>
        <w:bottom w:val="none" w:sz="0" w:space="0" w:color="auto"/>
        <w:right w:val="none" w:sz="0" w:space="0" w:color="auto"/>
      </w:divBdr>
    </w:div>
    <w:div w:id="209727903">
      <w:bodyDiv w:val="1"/>
      <w:marLeft w:val="0"/>
      <w:marRight w:val="0"/>
      <w:marTop w:val="0"/>
      <w:marBottom w:val="0"/>
      <w:divBdr>
        <w:top w:val="none" w:sz="0" w:space="0" w:color="auto"/>
        <w:left w:val="none" w:sz="0" w:space="0" w:color="auto"/>
        <w:bottom w:val="none" w:sz="0" w:space="0" w:color="auto"/>
        <w:right w:val="none" w:sz="0" w:space="0" w:color="auto"/>
      </w:divBdr>
    </w:div>
    <w:div w:id="290865088">
      <w:bodyDiv w:val="1"/>
      <w:marLeft w:val="0"/>
      <w:marRight w:val="0"/>
      <w:marTop w:val="0"/>
      <w:marBottom w:val="0"/>
      <w:divBdr>
        <w:top w:val="none" w:sz="0" w:space="0" w:color="auto"/>
        <w:left w:val="none" w:sz="0" w:space="0" w:color="auto"/>
        <w:bottom w:val="none" w:sz="0" w:space="0" w:color="auto"/>
        <w:right w:val="none" w:sz="0" w:space="0" w:color="auto"/>
      </w:divBdr>
    </w:div>
    <w:div w:id="342975267">
      <w:bodyDiv w:val="1"/>
      <w:marLeft w:val="0"/>
      <w:marRight w:val="0"/>
      <w:marTop w:val="0"/>
      <w:marBottom w:val="0"/>
      <w:divBdr>
        <w:top w:val="none" w:sz="0" w:space="0" w:color="auto"/>
        <w:left w:val="none" w:sz="0" w:space="0" w:color="auto"/>
        <w:bottom w:val="none" w:sz="0" w:space="0" w:color="auto"/>
        <w:right w:val="none" w:sz="0" w:space="0" w:color="auto"/>
      </w:divBdr>
    </w:div>
    <w:div w:id="395251084">
      <w:bodyDiv w:val="1"/>
      <w:marLeft w:val="0"/>
      <w:marRight w:val="0"/>
      <w:marTop w:val="0"/>
      <w:marBottom w:val="0"/>
      <w:divBdr>
        <w:top w:val="none" w:sz="0" w:space="0" w:color="auto"/>
        <w:left w:val="none" w:sz="0" w:space="0" w:color="auto"/>
        <w:bottom w:val="none" w:sz="0" w:space="0" w:color="auto"/>
        <w:right w:val="none" w:sz="0" w:space="0" w:color="auto"/>
      </w:divBdr>
    </w:div>
    <w:div w:id="412625246">
      <w:bodyDiv w:val="1"/>
      <w:marLeft w:val="0"/>
      <w:marRight w:val="0"/>
      <w:marTop w:val="0"/>
      <w:marBottom w:val="0"/>
      <w:divBdr>
        <w:top w:val="none" w:sz="0" w:space="0" w:color="auto"/>
        <w:left w:val="none" w:sz="0" w:space="0" w:color="auto"/>
        <w:bottom w:val="none" w:sz="0" w:space="0" w:color="auto"/>
        <w:right w:val="none" w:sz="0" w:space="0" w:color="auto"/>
      </w:divBdr>
    </w:div>
    <w:div w:id="453449388">
      <w:bodyDiv w:val="1"/>
      <w:marLeft w:val="0"/>
      <w:marRight w:val="0"/>
      <w:marTop w:val="0"/>
      <w:marBottom w:val="0"/>
      <w:divBdr>
        <w:top w:val="none" w:sz="0" w:space="0" w:color="auto"/>
        <w:left w:val="none" w:sz="0" w:space="0" w:color="auto"/>
        <w:bottom w:val="none" w:sz="0" w:space="0" w:color="auto"/>
        <w:right w:val="none" w:sz="0" w:space="0" w:color="auto"/>
      </w:divBdr>
    </w:div>
    <w:div w:id="468403695">
      <w:bodyDiv w:val="1"/>
      <w:marLeft w:val="0"/>
      <w:marRight w:val="0"/>
      <w:marTop w:val="0"/>
      <w:marBottom w:val="0"/>
      <w:divBdr>
        <w:top w:val="none" w:sz="0" w:space="0" w:color="auto"/>
        <w:left w:val="none" w:sz="0" w:space="0" w:color="auto"/>
        <w:bottom w:val="none" w:sz="0" w:space="0" w:color="auto"/>
        <w:right w:val="none" w:sz="0" w:space="0" w:color="auto"/>
      </w:divBdr>
      <w:divsChild>
        <w:div w:id="2079668368">
          <w:marLeft w:val="0"/>
          <w:marRight w:val="0"/>
          <w:marTop w:val="0"/>
          <w:marBottom w:val="0"/>
          <w:divBdr>
            <w:top w:val="none" w:sz="0" w:space="0" w:color="auto"/>
            <w:left w:val="none" w:sz="0" w:space="0" w:color="auto"/>
            <w:bottom w:val="none" w:sz="0" w:space="0" w:color="auto"/>
            <w:right w:val="none" w:sz="0" w:space="0" w:color="auto"/>
          </w:divBdr>
          <w:divsChild>
            <w:div w:id="2031451555">
              <w:marLeft w:val="0"/>
              <w:marRight w:val="0"/>
              <w:marTop w:val="0"/>
              <w:marBottom w:val="0"/>
              <w:divBdr>
                <w:top w:val="none" w:sz="0" w:space="0" w:color="auto"/>
                <w:left w:val="none" w:sz="0" w:space="0" w:color="auto"/>
                <w:bottom w:val="none" w:sz="0" w:space="0" w:color="auto"/>
                <w:right w:val="none" w:sz="0" w:space="0" w:color="auto"/>
              </w:divBdr>
            </w:div>
          </w:divsChild>
        </w:div>
        <w:div w:id="166407839">
          <w:marLeft w:val="0"/>
          <w:marRight w:val="0"/>
          <w:marTop w:val="0"/>
          <w:marBottom w:val="0"/>
          <w:divBdr>
            <w:top w:val="none" w:sz="0" w:space="0" w:color="auto"/>
            <w:left w:val="none" w:sz="0" w:space="0" w:color="auto"/>
            <w:bottom w:val="none" w:sz="0" w:space="0" w:color="auto"/>
            <w:right w:val="none" w:sz="0" w:space="0" w:color="auto"/>
          </w:divBdr>
        </w:div>
      </w:divsChild>
    </w:div>
    <w:div w:id="472867133">
      <w:bodyDiv w:val="1"/>
      <w:marLeft w:val="0"/>
      <w:marRight w:val="0"/>
      <w:marTop w:val="0"/>
      <w:marBottom w:val="0"/>
      <w:divBdr>
        <w:top w:val="none" w:sz="0" w:space="0" w:color="auto"/>
        <w:left w:val="none" w:sz="0" w:space="0" w:color="auto"/>
        <w:bottom w:val="none" w:sz="0" w:space="0" w:color="auto"/>
        <w:right w:val="none" w:sz="0" w:space="0" w:color="auto"/>
      </w:divBdr>
    </w:div>
    <w:div w:id="514540564">
      <w:bodyDiv w:val="1"/>
      <w:marLeft w:val="0"/>
      <w:marRight w:val="0"/>
      <w:marTop w:val="0"/>
      <w:marBottom w:val="0"/>
      <w:divBdr>
        <w:top w:val="none" w:sz="0" w:space="0" w:color="auto"/>
        <w:left w:val="none" w:sz="0" w:space="0" w:color="auto"/>
        <w:bottom w:val="none" w:sz="0" w:space="0" w:color="auto"/>
        <w:right w:val="none" w:sz="0" w:space="0" w:color="auto"/>
      </w:divBdr>
    </w:div>
    <w:div w:id="575290150">
      <w:bodyDiv w:val="1"/>
      <w:marLeft w:val="0"/>
      <w:marRight w:val="0"/>
      <w:marTop w:val="0"/>
      <w:marBottom w:val="0"/>
      <w:divBdr>
        <w:top w:val="none" w:sz="0" w:space="0" w:color="auto"/>
        <w:left w:val="none" w:sz="0" w:space="0" w:color="auto"/>
        <w:bottom w:val="none" w:sz="0" w:space="0" w:color="auto"/>
        <w:right w:val="none" w:sz="0" w:space="0" w:color="auto"/>
      </w:divBdr>
    </w:div>
    <w:div w:id="722480658">
      <w:bodyDiv w:val="1"/>
      <w:marLeft w:val="0"/>
      <w:marRight w:val="0"/>
      <w:marTop w:val="0"/>
      <w:marBottom w:val="0"/>
      <w:divBdr>
        <w:top w:val="none" w:sz="0" w:space="0" w:color="auto"/>
        <w:left w:val="none" w:sz="0" w:space="0" w:color="auto"/>
        <w:bottom w:val="none" w:sz="0" w:space="0" w:color="auto"/>
        <w:right w:val="none" w:sz="0" w:space="0" w:color="auto"/>
      </w:divBdr>
    </w:div>
    <w:div w:id="765924570">
      <w:bodyDiv w:val="1"/>
      <w:marLeft w:val="0"/>
      <w:marRight w:val="0"/>
      <w:marTop w:val="0"/>
      <w:marBottom w:val="0"/>
      <w:divBdr>
        <w:top w:val="none" w:sz="0" w:space="0" w:color="auto"/>
        <w:left w:val="none" w:sz="0" w:space="0" w:color="auto"/>
        <w:bottom w:val="none" w:sz="0" w:space="0" w:color="auto"/>
        <w:right w:val="none" w:sz="0" w:space="0" w:color="auto"/>
      </w:divBdr>
    </w:div>
    <w:div w:id="772166065">
      <w:bodyDiv w:val="1"/>
      <w:marLeft w:val="0"/>
      <w:marRight w:val="0"/>
      <w:marTop w:val="0"/>
      <w:marBottom w:val="0"/>
      <w:divBdr>
        <w:top w:val="none" w:sz="0" w:space="0" w:color="auto"/>
        <w:left w:val="none" w:sz="0" w:space="0" w:color="auto"/>
        <w:bottom w:val="none" w:sz="0" w:space="0" w:color="auto"/>
        <w:right w:val="none" w:sz="0" w:space="0" w:color="auto"/>
      </w:divBdr>
    </w:div>
    <w:div w:id="775488460">
      <w:bodyDiv w:val="1"/>
      <w:marLeft w:val="0"/>
      <w:marRight w:val="0"/>
      <w:marTop w:val="0"/>
      <w:marBottom w:val="0"/>
      <w:divBdr>
        <w:top w:val="none" w:sz="0" w:space="0" w:color="auto"/>
        <w:left w:val="none" w:sz="0" w:space="0" w:color="auto"/>
        <w:bottom w:val="none" w:sz="0" w:space="0" w:color="auto"/>
        <w:right w:val="none" w:sz="0" w:space="0" w:color="auto"/>
      </w:divBdr>
    </w:div>
    <w:div w:id="797336677">
      <w:bodyDiv w:val="1"/>
      <w:marLeft w:val="0"/>
      <w:marRight w:val="0"/>
      <w:marTop w:val="0"/>
      <w:marBottom w:val="0"/>
      <w:divBdr>
        <w:top w:val="none" w:sz="0" w:space="0" w:color="auto"/>
        <w:left w:val="none" w:sz="0" w:space="0" w:color="auto"/>
        <w:bottom w:val="none" w:sz="0" w:space="0" w:color="auto"/>
        <w:right w:val="none" w:sz="0" w:space="0" w:color="auto"/>
      </w:divBdr>
    </w:div>
    <w:div w:id="807280968">
      <w:bodyDiv w:val="1"/>
      <w:marLeft w:val="0"/>
      <w:marRight w:val="0"/>
      <w:marTop w:val="0"/>
      <w:marBottom w:val="0"/>
      <w:divBdr>
        <w:top w:val="none" w:sz="0" w:space="0" w:color="auto"/>
        <w:left w:val="none" w:sz="0" w:space="0" w:color="auto"/>
        <w:bottom w:val="none" w:sz="0" w:space="0" w:color="auto"/>
        <w:right w:val="none" w:sz="0" w:space="0" w:color="auto"/>
      </w:divBdr>
    </w:div>
    <w:div w:id="837111608">
      <w:bodyDiv w:val="1"/>
      <w:marLeft w:val="0"/>
      <w:marRight w:val="0"/>
      <w:marTop w:val="0"/>
      <w:marBottom w:val="0"/>
      <w:divBdr>
        <w:top w:val="none" w:sz="0" w:space="0" w:color="auto"/>
        <w:left w:val="none" w:sz="0" w:space="0" w:color="auto"/>
        <w:bottom w:val="none" w:sz="0" w:space="0" w:color="auto"/>
        <w:right w:val="none" w:sz="0" w:space="0" w:color="auto"/>
      </w:divBdr>
    </w:div>
    <w:div w:id="842820912">
      <w:bodyDiv w:val="1"/>
      <w:marLeft w:val="0"/>
      <w:marRight w:val="0"/>
      <w:marTop w:val="0"/>
      <w:marBottom w:val="0"/>
      <w:divBdr>
        <w:top w:val="none" w:sz="0" w:space="0" w:color="auto"/>
        <w:left w:val="none" w:sz="0" w:space="0" w:color="auto"/>
        <w:bottom w:val="none" w:sz="0" w:space="0" w:color="auto"/>
        <w:right w:val="none" w:sz="0" w:space="0" w:color="auto"/>
      </w:divBdr>
    </w:div>
    <w:div w:id="877938138">
      <w:bodyDiv w:val="1"/>
      <w:marLeft w:val="0"/>
      <w:marRight w:val="0"/>
      <w:marTop w:val="0"/>
      <w:marBottom w:val="0"/>
      <w:divBdr>
        <w:top w:val="none" w:sz="0" w:space="0" w:color="auto"/>
        <w:left w:val="none" w:sz="0" w:space="0" w:color="auto"/>
        <w:bottom w:val="none" w:sz="0" w:space="0" w:color="auto"/>
        <w:right w:val="none" w:sz="0" w:space="0" w:color="auto"/>
      </w:divBdr>
    </w:div>
    <w:div w:id="884752772">
      <w:bodyDiv w:val="1"/>
      <w:marLeft w:val="0"/>
      <w:marRight w:val="0"/>
      <w:marTop w:val="0"/>
      <w:marBottom w:val="0"/>
      <w:divBdr>
        <w:top w:val="none" w:sz="0" w:space="0" w:color="auto"/>
        <w:left w:val="none" w:sz="0" w:space="0" w:color="auto"/>
        <w:bottom w:val="none" w:sz="0" w:space="0" w:color="auto"/>
        <w:right w:val="none" w:sz="0" w:space="0" w:color="auto"/>
      </w:divBdr>
    </w:div>
    <w:div w:id="885989140">
      <w:bodyDiv w:val="1"/>
      <w:marLeft w:val="0"/>
      <w:marRight w:val="0"/>
      <w:marTop w:val="0"/>
      <w:marBottom w:val="0"/>
      <w:divBdr>
        <w:top w:val="none" w:sz="0" w:space="0" w:color="auto"/>
        <w:left w:val="none" w:sz="0" w:space="0" w:color="auto"/>
        <w:bottom w:val="none" w:sz="0" w:space="0" w:color="auto"/>
        <w:right w:val="none" w:sz="0" w:space="0" w:color="auto"/>
      </w:divBdr>
    </w:div>
    <w:div w:id="906498800">
      <w:bodyDiv w:val="1"/>
      <w:marLeft w:val="0"/>
      <w:marRight w:val="0"/>
      <w:marTop w:val="0"/>
      <w:marBottom w:val="0"/>
      <w:divBdr>
        <w:top w:val="none" w:sz="0" w:space="0" w:color="auto"/>
        <w:left w:val="none" w:sz="0" w:space="0" w:color="auto"/>
        <w:bottom w:val="none" w:sz="0" w:space="0" w:color="auto"/>
        <w:right w:val="none" w:sz="0" w:space="0" w:color="auto"/>
      </w:divBdr>
    </w:div>
    <w:div w:id="907694774">
      <w:bodyDiv w:val="1"/>
      <w:marLeft w:val="0"/>
      <w:marRight w:val="0"/>
      <w:marTop w:val="0"/>
      <w:marBottom w:val="0"/>
      <w:divBdr>
        <w:top w:val="none" w:sz="0" w:space="0" w:color="auto"/>
        <w:left w:val="none" w:sz="0" w:space="0" w:color="auto"/>
        <w:bottom w:val="none" w:sz="0" w:space="0" w:color="auto"/>
        <w:right w:val="none" w:sz="0" w:space="0" w:color="auto"/>
      </w:divBdr>
    </w:div>
    <w:div w:id="918909883">
      <w:bodyDiv w:val="1"/>
      <w:marLeft w:val="0"/>
      <w:marRight w:val="0"/>
      <w:marTop w:val="0"/>
      <w:marBottom w:val="0"/>
      <w:divBdr>
        <w:top w:val="none" w:sz="0" w:space="0" w:color="auto"/>
        <w:left w:val="none" w:sz="0" w:space="0" w:color="auto"/>
        <w:bottom w:val="none" w:sz="0" w:space="0" w:color="auto"/>
        <w:right w:val="none" w:sz="0" w:space="0" w:color="auto"/>
      </w:divBdr>
    </w:div>
    <w:div w:id="924798968">
      <w:bodyDiv w:val="1"/>
      <w:marLeft w:val="0"/>
      <w:marRight w:val="0"/>
      <w:marTop w:val="0"/>
      <w:marBottom w:val="0"/>
      <w:divBdr>
        <w:top w:val="none" w:sz="0" w:space="0" w:color="auto"/>
        <w:left w:val="none" w:sz="0" w:space="0" w:color="auto"/>
        <w:bottom w:val="none" w:sz="0" w:space="0" w:color="auto"/>
        <w:right w:val="none" w:sz="0" w:space="0" w:color="auto"/>
      </w:divBdr>
    </w:div>
    <w:div w:id="942693104">
      <w:bodyDiv w:val="1"/>
      <w:marLeft w:val="0"/>
      <w:marRight w:val="0"/>
      <w:marTop w:val="0"/>
      <w:marBottom w:val="0"/>
      <w:divBdr>
        <w:top w:val="none" w:sz="0" w:space="0" w:color="auto"/>
        <w:left w:val="none" w:sz="0" w:space="0" w:color="auto"/>
        <w:bottom w:val="none" w:sz="0" w:space="0" w:color="auto"/>
        <w:right w:val="none" w:sz="0" w:space="0" w:color="auto"/>
      </w:divBdr>
    </w:div>
    <w:div w:id="984821891">
      <w:bodyDiv w:val="1"/>
      <w:marLeft w:val="0"/>
      <w:marRight w:val="0"/>
      <w:marTop w:val="0"/>
      <w:marBottom w:val="0"/>
      <w:divBdr>
        <w:top w:val="none" w:sz="0" w:space="0" w:color="auto"/>
        <w:left w:val="none" w:sz="0" w:space="0" w:color="auto"/>
        <w:bottom w:val="none" w:sz="0" w:space="0" w:color="auto"/>
        <w:right w:val="none" w:sz="0" w:space="0" w:color="auto"/>
      </w:divBdr>
    </w:div>
    <w:div w:id="1061833319">
      <w:bodyDiv w:val="1"/>
      <w:marLeft w:val="0"/>
      <w:marRight w:val="0"/>
      <w:marTop w:val="0"/>
      <w:marBottom w:val="0"/>
      <w:divBdr>
        <w:top w:val="none" w:sz="0" w:space="0" w:color="auto"/>
        <w:left w:val="none" w:sz="0" w:space="0" w:color="auto"/>
        <w:bottom w:val="none" w:sz="0" w:space="0" w:color="auto"/>
        <w:right w:val="none" w:sz="0" w:space="0" w:color="auto"/>
      </w:divBdr>
    </w:div>
    <w:div w:id="1067261327">
      <w:bodyDiv w:val="1"/>
      <w:marLeft w:val="0"/>
      <w:marRight w:val="0"/>
      <w:marTop w:val="0"/>
      <w:marBottom w:val="0"/>
      <w:divBdr>
        <w:top w:val="none" w:sz="0" w:space="0" w:color="auto"/>
        <w:left w:val="none" w:sz="0" w:space="0" w:color="auto"/>
        <w:bottom w:val="none" w:sz="0" w:space="0" w:color="auto"/>
        <w:right w:val="none" w:sz="0" w:space="0" w:color="auto"/>
      </w:divBdr>
    </w:div>
    <w:div w:id="1134101715">
      <w:bodyDiv w:val="1"/>
      <w:marLeft w:val="0"/>
      <w:marRight w:val="0"/>
      <w:marTop w:val="0"/>
      <w:marBottom w:val="0"/>
      <w:divBdr>
        <w:top w:val="none" w:sz="0" w:space="0" w:color="auto"/>
        <w:left w:val="none" w:sz="0" w:space="0" w:color="auto"/>
        <w:bottom w:val="none" w:sz="0" w:space="0" w:color="auto"/>
        <w:right w:val="none" w:sz="0" w:space="0" w:color="auto"/>
      </w:divBdr>
    </w:div>
    <w:div w:id="1183738851">
      <w:bodyDiv w:val="1"/>
      <w:marLeft w:val="0"/>
      <w:marRight w:val="0"/>
      <w:marTop w:val="0"/>
      <w:marBottom w:val="0"/>
      <w:divBdr>
        <w:top w:val="none" w:sz="0" w:space="0" w:color="auto"/>
        <w:left w:val="none" w:sz="0" w:space="0" w:color="auto"/>
        <w:bottom w:val="none" w:sz="0" w:space="0" w:color="auto"/>
        <w:right w:val="none" w:sz="0" w:space="0" w:color="auto"/>
      </w:divBdr>
    </w:div>
    <w:div w:id="1224172382">
      <w:bodyDiv w:val="1"/>
      <w:marLeft w:val="0"/>
      <w:marRight w:val="0"/>
      <w:marTop w:val="0"/>
      <w:marBottom w:val="0"/>
      <w:divBdr>
        <w:top w:val="none" w:sz="0" w:space="0" w:color="auto"/>
        <w:left w:val="none" w:sz="0" w:space="0" w:color="auto"/>
        <w:bottom w:val="none" w:sz="0" w:space="0" w:color="auto"/>
        <w:right w:val="none" w:sz="0" w:space="0" w:color="auto"/>
      </w:divBdr>
    </w:div>
    <w:div w:id="1268851176">
      <w:bodyDiv w:val="1"/>
      <w:marLeft w:val="0"/>
      <w:marRight w:val="0"/>
      <w:marTop w:val="0"/>
      <w:marBottom w:val="0"/>
      <w:divBdr>
        <w:top w:val="none" w:sz="0" w:space="0" w:color="auto"/>
        <w:left w:val="none" w:sz="0" w:space="0" w:color="auto"/>
        <w:bottom w:val="none" w:sz="0" w:space="0" w:color="auto"/>
        <w:right w:val="none" w:sz="0" w:space="0" w:color="auto"/>
      </w:divBdr>
    </w:div>
    <w:div w:id="1404378840">
      <w:bodyDiv w:val="1"/>
      <w:marLeft w:val="0"/>
      <w:marRight w:val="0"/>
      <w:marTop w:val="0"/>
      <w:marBottom w:val="0"/>
      <w:divBdr>
        <w:top w:val="none" w:sz="0" w:space="0" w:color="auto"/>
        <w:left w:val="none" w:sz="0" w:space="0" w:color="auto"/>
        <w:bottom w:val="none" w:sz="0" w:space="0" w:color="auto"/>
        <w:right w:val="none" w:sz="0" w:space="0" w:color="auto"/>
      </w:divBdr>
    </w:div>
    <w:div w:id="1431662110">
      <w:bodyDiv w:val="1"/>
      <w:marLeft w:val="0"/>
      <w:marRight w:val="0"/>
      <w:marTop w:val="0"/>
      <w:marBottom w:val="0"/>
      <w:divBdr>
        <w:top w:val="none" w:sz="0" w:space="0" w:color="auto"/>
        <w:left w:val="none" w:sz="0" w:space="0" w:color="auto"/>
        <w:bottom w:val="none" w:sz="0" w:space="0" w:color="auto"/>
        <w:right w:val="none" w:sz="0" w:space="0" w:color="auto"/>
      </w:divBdr>
    </w:div>
    <w:div w:id="1447313094">
      <w:bodyDiv w:val="1"/>
      <w:marLeft w:val="0"/>
      <w:marRight w:val="0"/>
      <w:marTop w:val="0"/>
      <w:marBottom w:val="0"/>
      <w:divBdr>
        <w:top w:val="none" w:sz="0" w:space="0" w:color="auto"/>
        <w:left w:val="none" w:sz="0" w:space="0" w:color="auto"/>
        <w:bottom w:val="none" w:sz="0" w:space="0" w:color="auto"/>
        <w:right w:val="none" w:sz="0" w:space="0" w:color="auto"/>
      </w:divBdr>
    </w:div>
    <w:div w:id="1483698847">
      <w:bodyDiv w:val="1"/>
      <w:marLeft w:val="0"/>
      <w:marRight w:val="0"/>
      <w:marTop w:val="0"/>
      <w:marBottom w:val="0"/>
      <w:divBdr>
        <w:top w:val="none" w:sz="0" w:space="0" w:color="auto"/>
        <w:left w:val="none" w:sz="0" w:space="0" w:color="auto"/>
        <w:bottom w:val="none" w:sz="0" w:space="0" w:color="auto"/>
        <w:right w:val="none" w:sz="0" w:space="0" w:color="auto"/>
      </w:divBdr>
    </w:div>
    <w:div w:id="1499493796">
      <w:bodyDiv w:val="1"/>
      <w:marLeft w:val="0"/>
      <w:marRight w:val="0"/>
      <w:marTop w:val="0"/>
      <w:marBottom w:val="0"/>
      <w:divBdr>
        <w:top w:val="none" w:sz="0" w:space="0" w:color="auto"/>
        <w:left w:val="none" w:sz="0" w:space="0" w:color="auto"/>
        <w:bottom w:val="none" w:sz="0" w:space="0" w:color="auto"/>
        <w:right w:val="none" w:sz="0" w:space="0" w:color="auto"/>
      </w:divBdr>
    </w:div>
    <w:div w:id="1538348235">
      <w:bodyDiv w:val="1"/>
      <w:marLeft w:val="0"/>
      <w:marRight w:val="0"/>
      <w:marTop w:val="0"/>
      <w:marBottom w:val="0"/>
      <w:divBdr>
        <w:top w:val="none" w:sz="0" w:space="0" w:color="auto"/>
        <w:left w:val="none" w:sz="0" w:space="0" w:color="auto"/>
        <w:bottom w:val="none" w:sz="0" w:space="0" w:color="auto"/>
        <w:right w:val="none" w:sz="0" w:space="0" w:color="auto"/>
      </w:divBdr>
    </w:div>
    <w:div w:id="1559396210">
      <w:bodyDiv w:val="1"/>
      <w:marLeft w:val="0"/>
      <w:marRight w:val="0"/>
      <w:marTop w:val="0"/>
      <w:marBottom w:val="0"/>
      <w:divBdr>
        <w:top w:val="none" w:sz="0" w:space="0" w:color="auto"/>
        <w:left w:val="none" w:sz="0" w:space="0" w:color="auto"/>
        <w:bottom w:val="none" w:sz="0" w:space="0" w:color="auto"/>
        <w:right w:val="none" w:sz="0" w:space="0" w:color="auto"/>
      </w:divBdr>
    </w:div>
    <w:div w:id="1650554439">
      <w:bodyDiv w:val="1"/>
      <w:marLeft w:val="0"/>
      <w:marRight w:val="0"/>
      <w:marTop w:val="0"/>
      <w:marBottom w:val="0"/>
      <w:divBdr>
        <w:top w:val="none" w:sz="0" w:space="0" w:color="auto"/>
        <w:left w:val="none" w:sz="0" w:space="0" w:color="auto"/>
        <w:bottom w:val="none" w:sz="0" w:space="0" w:color="auto"/>
        <w:right w:val="none" w:sz="0" w:space="0" w:color="auto"/>
      </w:divBdr>
    </w:div>
    <w:div w:id="1650674949">
      <w:bodyDiv w:val="1"/>
      <w:marLeft w:val="0"/>
      <w:marRight w:val="0"/>
      <w:marTop w:val="0"/>
      <w:marBottom w:val="0"/>
      <w:divBdr>
        <w:top w:val="none" w:sz="0" w:space="0" w:color="auto"/>
        <w:left w:val="none" w:sz="0" w:space="0" w:color="auto"/>
        <w:bottom w:val="none" w:sz="0" w:space="0" w:color="auto"/>
        <w:right w:val="none" w:sz="0" w:space="0" w:color="auto"/>
      </w:divBdr>
    </w:div>
    <w:div w:id="1708874329">
      <w:bodyDiv w:val="1"/>
      <w:marLeft w:val="0"/>
      <w:marRight w:val="0"/>
      <w:marTop w:val="0"/>
      <w:marBottom w:val="0"/>
      <w:divBdr>
        <w:top w:val="none" w:sz="0" w:space="0" w:color="auto"/>
        <w:left w:val="none" w:sz="0" w:space="0" w:color="auto"/>
        <w:bottom w:val="none" w:sz="0" w:space="0" w:color="auto"/>
        <w:right w:val="none" w:sz="0" w:space="0" w:color="auto"/>
      </w:divBdr>
    </w:div>
    <w:div w:id="1745033104">
      <w:bodyDiv w:val="1"/>
      <w:marLeft w:val="0"/>
      <w:marRight w:val="0"/>
      <w:marTop w:val="0"/>
      <w:marBottom w:val="0"/>
      <w:divBdr>
        <w:top w:val="none" w:sz="0" w:space="0" w:color="auto"/>
        <w:left w:val="none" w:sz="0" w:space="0" w:color="auto"/>
        <w:bottom w:val="none" w:sz="0" w:space="0" w:color="auto"/>
        <w:right w:val="none" w:sz="0" w:space="0" w:color="auto"/>
      </w:divBdr>
      <w:divsChild>
        <w:div w:id="1704361800">
          <w:marLeft w:val="0"/>
          <w:marRight w:val="0"/>
          <w:marTop w:val="0"/>
          <w:marBottom w:val="0"/>
          <w:divBdr>
            <w:top w:val="none" w:sz="0" w:space="0" w:color="auto"/>
            <w:left w:val="none" w:sz="0" w:space="0" w:color="auto"/>
            <w:bottom w:val="none" w:sz="0" w:space="0" w:color="auto"/>
            <w:right w:val="none" w:sz="0" w:space="0" w:color="auto"/>
          </w:divBdr>
          <w:divsChild>
            <w:div w:id="202668583">
              <w:marLeft w:val="0"/>
              <w:marRight w:val="0"/>
              <w:marTop w:val="0"/>
              <w:marBottom w:val="330"/>
              <w:divBdr>
                <w:top w:val="none" w:sz="0" w:space="0" w:color="auto"/>
                <w:left w:val="none" w:sz="0" w:space="0" w:color="auto"/>
                <w:bottom w:val="none" w:sz="0" w:space="0" w:color="auto"/>
                <w:right w:val="none" w:sz="0" w:space="0" w:color="auto"/>
              </w:divBdr>
            </w:div>
          </w:divsChild>
        </w:div>
        <w:div w:id="355160583">
          <w:marLeft w:val="0"/>
          <w:marRight w:val="0"/>
          <w:marTop w:val="0"/>
          <w:marBottom w:val="0"/>
          <w:divBdr>
            <w:top w:val="none" w:sz="0" w:space="0" w:color="auto"/>
            <w:left w:val="none" w:sz="0" w:space="0" w:color="auto"/>
            <w:bottom w:val="none" w:sz="0" w:space="0" w:color="auto"/>
            <w:right w:val="none" w:sz="0" w:space="0" w:color="auto"/>
          </w:divBdr>
        </w:div>
      </w:divsChild>
    </w:div>
    <w:div w:id="1783039572">
      <w:bodyDiv w:val="1"/>
      <w:marLeft w:val="0"/>
      <w:marRight w:val="0"/>
      <w:marTop w:val="0"/>
      <w:marBottom w:val="0"/>
      <w:divBdr>
        <w:top w:val="none" w:sz="0" w:space="0" w:color="auto"/>
        <w:left w:val="none" w:sz="0" w:space="0" w:color="auto"/>
        <w:bottom w:val="none" w:sz="0" w:space="0" w:color="auto"/>
        <w:right w:val="none" w:sz="0" w:space="0" w:color="auto"/>
      </w:divBdr>
    </w:div>
    <w:div w:id="1826243596">
      <w:bodyDiv w:val="1"/>
      <w:marLeft w:val="0"/>
      <w:marRight w:val="0"/>
      <w:marTop w:val="0"/>
      <w:marBottom w:val="0"/>
      <w:divBdr>
        <w:top w:val="none" w:sz="0" w:space="0" w:color="auto"/>
        <w:left w:val="none" w:sz="0" w:space="0" w:color="auto"/>
        <w:bottom w:val="none" w:sz="0" w:space="0" w:color="auto"/>
        <w:right w:val="none" w:sz="0" w:space="0" w:color="auto"/>
      </w:divBdr>
    </w:div>
    <w:div w:id="1867674012">
      <w:bodyDiv w:val="1"/>
      <w:marLeft w:val="0"/>
      <w:marRight w:val="0"/>
      <w:marTop w:val="0"/>
      <w:marBottom w:val="0"/>
      <w:divBdr>
        <w:top w:val="none" w:sz="0" w:space="0" w:color="auto"/>
        <w:left w:val="none" w:sz="0" w:space="0" w:color="auto"/>
        <w:bottom w:val="none" w:sz="0" w:space="0" w:color="auto"/>
        <w:right w:val="none" w:sz="0" w:space="0" w:color="auto"/>
      </w:divBdr>
    </w:div>
    <w:div w:id="1965961927">
      <w:bodyDiv w:val="1"/>
      <w:marLeft w:val="0"/>
      <w:marRight w:val="0"/>
      <w:marTop w:val="0"/>
      <w:marBottom w:val="0"/>
      <w:divBdr>
        <w:top w:val="none" w:sz="0" w:space="0" w:color="auto"/>
        <w:left w:val="none" w:sz="0" w:space="0" w:color="auto"/>
        <w:bottom w:val="none" w:sz="0" w:space="0" w:color="auto"/>
        <w:right w:val="none" w:sz="0" w:space="0" w:color="auto"/>
      </w:divBdr>
    </w:div>
    <w:div w:id="1995722715">
      <w:bodyDiv w:val="1"/>
      <w:marLeft w:val="0"/>
      <w:marRight w:val="0"/>
      <w:marTop w:val="0"/>
      <w:marBottom w:val="0"/>
      <w:divBdr>
        <w:top w:val="none" w:sz="0" w:space="0" w:color="auto"/>
        <w:left w:val="none" w:sz="0" w:space="0" w:color="auto"/>
        <w:bottom w:val="none" w:sz="0" w:space="0" w:color="auto"/>
        <w:right w:val="none" w:sz="0" w:space="0" w:color="auto"/>
      </w:divBdr>
    </w:div>
    <w:div w:id="2001342800">
      <w:bodyDiv w:val="1"/>
      <w:marLeft w:val="0"/>
      <w:marRight w:val="0"/>
      <w:marTop w:val="0"/>
      <w:marBottom w:val="0"/>
      <w:divBdr>
        <w:top w:val="none" w:sz="0" w:space="0" w:color="auto"/>
        <w:left w:val="none" w:sz="0" w:space="0" w:color="auto"/>
        <w:bottom w:val="none" w:sz="0" w:space="0" w:color="auto"/>
        <w:right w:val="none" w:sz="0" w:space="0" w:color="auto"/>
      </w:divBdr>
    </w:div>
    <w:div w:id="2008509582">
      <w:bodyDiv w:val="1"/>
      <w:marLeft w:val="0"/>
      <w:marRight w:val="0"/>
      <w:marTop w:val="0"/>
      <w:marBottom w:val="0"/>
      <w:divBdr>
        <w:top w:val="none" w:sz="0" w:space="0" w:color="auto"/>
        <w:left w:val="none" w:sz="0" w:space="0" w:color="auto"/>
        <w:bottom w:val="none" w:sz="0" w:space="0" w:color="auto"/>
        <w:right w:val="none" w:sz="0" w:space="0" w:color="auto"/>
      </w:divBdr>
    </w:div>
    <w:div w:id="2101413264">
      <w:bodyDiv w:val="1"/>
      <w:marLeft w:val="0"/>
      <w:marRight w:val="0"/>
      <w:marTop w:val="0"/>
      <w:marBottom w:val="0"/>
      <w:divBdr>
        <w:top w:val="none" w:sz="0" w:space="0" w:color="auto"/>
        <w:left w:val="none" w:sz="0" w:space="0" w:color="auto"/>
        <w:bottom w:val="none" w:sz="0" w:space="0" w:color="auto"/>
        <w:right w:val="none" w:sz="0" w:space="0" w:color="auto"/>
      </w:divBdr>
    </w:div>
    <w:div w:id="21396881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C7296838DEEF14C9AF612143EDFE2A6"/>
        <w:category>
          <w:name w:val="General"/>
          <w:gallery w:val="placeholder"/>
        </w:category>
        <w:types>
          <w:type w:val="bbPlcHdr"/>
        </w:types>
        <w:behaviors>
          <w:behavior w:val="content"/>
        </w:behaviors>
        <w:guid w:val="{EE15C97C-58A8-7546-99F4-D71DE4E70773}"/>
      </w:docPartPr>
      <w:docPartBody>
        <w:p w:rsidR="00714975" w:rsidRDefault="001637F6" w:rsidP="001637F6">
          <w:pPr>
            <w:pStyle w:val="7C7296838DEEF14C9AF612143EDFE2A6"/>
          </w:pPr>
          <w:r>
            <w:rPr>
              <w:rStyle w:val="PlaceholderText"/>
            </w:rPr>
            <w:t>[Author name]</w:t>
          </w:r>
        </w:p>
      </w:docPartBody>
    </w:docPart>
    <w:docPart>
      <w:docPartPr>
        <w:name w:val="83FE8052F4A753419DDC6E64041BC1A4"/>
        <w:category>
          <w:name w:val="General"/>
          <w:gallery w:val="placeholder"/>
        </w:category>
        <w:types>
          <w:type w:val="bbPlcHdr"/>
        </w:types>
        <w:behaviors>
          <w:behavior w:val="content"/>
        </w:behaviors>
        <w:guid w:val="{52BCD46F-BD07-8042-9FDC-9655A871D3A6}"/>
      </w:docPartPr>
      <w:docPartBody>
        <w:p w:rsidR="00714975" w:rsidRDefault="001637F6" w:rsidP="001637F6">
          <w:pPr>
            <w:pStyle w:val="83FE8052F4A753419DDC6E64041BC1A4"/>
          </w:pPr>
          <w:r>
            <w:rPr>
              <w:rStyle w:val="PlaceholderText"/>
            </w:rPr>
            <w:t>[Date]</w:t>
          </w:r>
        </w:p>
      </w:docPartBody>
    </w:docPart>
    <w:docPart>
      <w:docPartPr>
        <w:name w:val="1868DD5CDE1E114AAF4D005AD430DFEB"/>
        <w:category>
          <w:name w:val="General"/>
          <w:gallery w:val="placeholder"/>
        </w:category>
        <w:types>
          <w:type w:val="bbPlcHdr"/>
        </w:types>
        <w:behaviors>
          <w:behavior w:val="content"/>
        </w:behaviors>
        <w:guid w:val="{B07361CB-AC59-7149-BDFD-367FA17877E4}"/>
      </w:docPartPr>
      <w:docPartBody>
        <w:p w:rsidR="00714975" w:rsidRDefault="001637F6" w:rsidP="001637F6">
          <w:pPr>
            <w:pStyle w:val="1868DD5CDE1E114AAF4D005AD430DFEB"/>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F6"/>
    <w:rsid w:val="001637F6"/>
    <w:rsid w:val="00714975"/>
    <w:rsid w:val="009D1E25"/>
    <w:rsid w:val="00F12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37F6"/>
    <w:rPr>
      <w:color w:val="808080"/>
    </w:rPr>
  </w:style>
  <w:style w:type="paragraph" w:customStyle="1" w:styleId="7C7296838DEEF14C9AF612143EDFE2A6">
    <w:name w:val="7C7296838DEEF14C9AF612143EDFE2A6"/>
    <w:rsid w:val="001637F6"/>
  </w:style>
  <w:style w:type="paragraph" w:customStyle="1" w:styleId="83FE8052F4A753419DDC6E64041BC1A4">
    <w:name w:val="83FE8052F4A753419DDC6E64041BC1A4"/>
    <w:rsid w:val="001637F6"/>
  </w:style>
  <w:style w:type="paragraph" w:customStyle="1" w:styleId="1868DD5CDE1E114AAF4D005AD430DFEB">
    <w:name w:val="1868DD5CDE1E114AAF4D005AD430DFEB"/>
    <w:rsid w:val="001637F6"/>
  </w:style>
  <w:style w:type="paragraph" w:customStyle="1" w:styleId="968D74AE2712714DAB71DF22E4D03677">
    <w:name w:val="968D74AE2712714DAB71DF22E4D03677"/>
    <w:rsid w:val="001637F6"/>
  </w:style>
  <w:style w:type="paragraph" w:customStyle="1" w:styleId="719C24094A7387479FBD1E8F42134EEA">
    <w:name w:val="719C24094A7387479FBD1E8F42134EEA"/>
    <w:rsid w:val="001637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2018-01-11T00:00:00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541</Words>
  <Characters>3084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Plasma Vortex Theory</vt:lpstr>
    </vt:vector>
  </TitlesOfParts>
  <LinksUpToDate>false</LinksUpToDate>
  <CharactersWithSpaces>3618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Plasma Vortex Theory</dc:title>
  <dc:subject/>
  <dc:creator>Hofstad, Cory Andrew</dc:creator>
  <cp:keywords/>
  <dc:description/>
  <cp:lastModifiedBy>Hofstad, Cory</cp:lastModifiedBy>
  <cp:revision>3</cp:revision>
  <dcterms:created xsi:type="dcterms:W3CDTF">2018-01-16T22:42:00Z</dcterms:created>
  <dcterms:modified xsi:type="dcterms:W3CDTF">2018-01-16T23:27:00Z</dcterms:modified>
</cp:coreProperties>
</file>