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7A7A9" w14:textId="6A26F4CF" w:rsidR="00D718FE" w:rsidRPr="00124CDE" w:rsidRDefault="00D718FE" w:rsidP="00495C8E">
      <w:pPr>
        <w:jc w:val="center"/>
        <w:rPr>
          <w:rFonts w:ascii="Helvetica" w:hAnsi="Helvetica"/>
          <w:b/>
          <w:sz w:val="40"/>
          <w:szCs w:val="40"/>
        </w:rPr>
      </w:pPr>
      <w:r w:rsidRPr="00124CDE">
        <w:rPr>
          <w:rFonts w:ascii="Helvetica" w:hAnsi="Helvetica"/>
          <w:b/>
          <w:sz w:val="40"/>
          <w:szCs w:val="40"/>
        </w:rPr>
        <w:t xml:space="preserve">PLASMA VORTEX </w:t>
      </w:r>
      <w:r w:rsidR="00124CDE">
        <w:rPr>
          <w:rFonts w:ascii="Helvetica" w:hAnsi="Helvetica"/>
          <w:b/>
          <w:sz w:val="40"/>
          <w:szCs w:val="40"/>
        </w:rPr>
        <w:t>APPLICATION</w:t>
      </w:r>
    </w:p>
    <w:p w14:paraId="017ACF54" w14:textId="1EE03585" w:rsidR="00D718FE" w:rsidRPr="00124CDE" w:rsidRDefault="00D718FE" w:rsidP="00495C8E">
      <w:pPr>
        <w:jc w:val="center"/>
        <w:rPr>
          <w:rFonts w:ascii="Helvetica" w:hAnsi="Helvetica"/>
          <w:b/>
          <w:sz w:val="28"/>
          <w:szCs w:val="28"/>
        </w:rPr>
      </w:pPr>
      <w:r w:rsidRPr="00124CDE">
        <w:rPr>
          <w:rFonts w:ascii="Helvetica" w:hAnsi="Helvetica"/>
          <w:b/>
          <w:sz w:val="28"/>
          <w:szCs w:val="28"/>
        </w:rPr>
        <w:t>TECHNICAL DATA AND INSTRUCTION SHEET</w:t>
      </w:r>
    </w:p>
    <w:p w14:paraId="4C861FCD" w14:textId="77777777" w:rsidR="00D718FE" w:rsidRPr="00124CDE" w:rsidRDefault="00D718FE" w:rsidP="00D718FE">
      <w:pPr>
        <w:jc w:val="center"/>
        <w:rPr>
          <w:rFonts w:ascii="Helvetica" w:hAnsi="Helvetica"/>
          <w:i/>
          <w:sz w:val="22"/>
          <w:szCs w:val="22"/>
        </w:rPr>
      </w:pPr>
      <w:r w:rsidRPr="00124CDE">
        <w:rPr>
          <w:rFonts w:ascii="Helvetica" w:hAnsi="Helvetica"/>
          <w:i/>
          <w:sz w:val="22"/>
          <w:szCs w:val="22"/>
        </w:rPr>
        <w:t>Investigation of the Effects of Sound on Noble Gases used in Electronic Propulsion Devices.</w:t>
      </w:r>
    </w:p>
    <w:p w14:paraId="507EEA4A" w14:textId="77777777" w:rsidR="00D718FE" w:rsidRPr="00124CDE" w:rsidRDefault="00D718FE" w:rsidP="00D718FE">
      <w:pPr>
        <w:jc w:val="center"/>
        <w:rPr>
          <w:rFonts w:ascii="Helvetica" w:hAnsi="Helvetica"/>
          <w:b/>
          <w:sz w:val="22"/>
          <w:szCs w:val="22"/>
        </w:rPr>
      </w:pPr>
    </w:p>
    <w:p w14:paraId="2FEF0B86" w14:textId="77777777" w:rsidR="00D718FE" w:rsidRPr="00124CDE" w:rsidRDefault="00D718FE" w:rsidP="00D718FE">
      <w:pPr>
        <w:jc w:val="center"/>
        <w:rPr>
          <w:rFonts w:ascii="Helvetica" w:hAnsi="Helvetica"/>
          <w:b/>
          <w:sz w:val="22"/>
          <w:szCs w:val="22"/>
        </w:rPr>
      </w:pPr>
    </w:p>
    <w:p w14:paraId="0099EA14" w14:textId="77777777" w:rsidR="00D718FE" w:rsidRPr="00124CDE" w:rsidRDefault="00D718FE" w:rsidP="00D718FE">
      <w:pPr>
        <w:jc w:val="center"/>
        <w:rPr>
          <w:rFonts w:ascii="Helvetica" w:hAnsi="Helvetica"/>
          <w:b/>
          <w:sz w:val="22"/>
          <w:szCs w:val="22"/>
        </w:rPr>
      </w:pPr>
      <w:r w:rsidRPr="00124CDE">
        <w:rPr>
          <w:rFonts w:ascii="Helvetica" w:hAnsi="Helvetica"/>
          <w:b/>
          <w:sz w:val="22"/>
          <w:szCs w:val="22"/>
        </w:rPr>
        <w:t>Undergraduate Research 294</w:t>
      </w:r>
    </w:p>
    <w:p w14:paraId="2BB59EF0" w14:textId="5185291E" w:rsidR="00D718FE" w:rsidRPr="00124CDE" w:rsidRDefault="00D718FE" w:rsidP="00D718FE">
      <w:pPr>
        <w:jc w:val="center"/>
        <w:rPr>
          <w:rFonts w:ascii="Helvetica" w:hAnsi="Helvetica"/>
          <w:sz w:val="22"/>
          <w:szCs w:val="22"/>
        </w:rPr>
      </w:pPr>
      <w:r w:rsidRPr="00124CDE">
        <w:rPr>
          <w:rFonts w:ascii="Helvetica" w:hAnsi="Helvetica"/>
          <w:sz w:val="22"/>
          <w:szCs w:val="22"/>
        </w:rPr>
        <w:t>Winter 2018 Quarter Research Proposal (ENGINEERING REVISION 1)</w:t>
      </w:r>
    </w:p>
    <w:p w14:paraId="719F3454"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Team Name: “Cyberdyne Gundam Shinra Capsule Corp” (CGSCC)</w:t>
      </w:r>
    </w:p>
    <w:p w14:paraId="03A76960" w14:textId="77777777" w:rsidR="00D718FE" w:rsidRPr="00124CDE" w:rsidRDefault="00D718FE" w:rsidP="00D718FE">
      <w:pPr>
        <w:jc w:val="center"/>
        <w:rPr>
          <w:rFonts w:ascii="Helvetica" w:hAnsi="Helvetica"/>
          <w:sz w:val="22"/>
          <w:szCs w:val="22"/>
        </w:rPr>
      </w:pPr>
      <w:r w:rsidRPr="00124CDE">
        <w:rPr>
          <w:rFonts w:ascii="Helvetica" w:hAnsi="Helvetica"/>
          <w:sz w:val="22"/>
          <w:szCs w:val="22"/>
        </w:rPr>
        <w:t>Members: Cory Andrew Hofstad</w:t>
      </w:r>
    </w:p>
    <w:p w14:paraId="4882447E" w14:textId="77777777" w:rsidR="00D718FE" w:rsidRPr="00124CDE" w:rsidRDefault="00D718FE" w:rsidP="00D718FE">
      <w:pPr>
        <w:rPr>
          <w:rFonts w:ascii="Helvetica" w:hAnsi="Helvetica"/>
          <w:sz w:val="16"/>
          <w:szCs w:val="16"/>
        </w:rPr>
      </w:pPr>
    </w:p>
    <w:p w14:paraId="488A6D97" w14:textId="77777777" w:rsidR="00D718FE" w:rsidRPr="00124CDE" w:rsidRDefault="00D718FE" w:rsidP="00D718FE">
      <w:pPr>
        <w:jc w:val="center"/>
        <w:rPr>
          <w:rFonts w:ascii="Helvetica" w:hAnsi="Helvetica"/>
          <w:sz w:val="16"/>
          <w:szCs w:val="16"/>
        </w:rPr>
      </w:pPr>
      <w:r w:rsidRPr="00124CDE">
        <w:rPr>
          <w:rFonts w:ascii="Helvetica" w:hAnsi="Helvetica"/>
          <w:sz w:val="16"/>
          <w:szCs w:val="16"/>
        </w:rPr>
        <w:t>Authored By: Cory Andrew Hofstad</w:t>
      </w:r>
    </w:p>
    <w:p w14:paraId="3F67D6F6" w14:textId="77777777" w:rsidR="00D718FE" w:rsidRPr="00124CDE" w:rsidRDefault="00D718FE" w:rsidP="00D718FE">
      <w:pPr>
        <w:pStyle w:val="ListParagraph"/>
        <w:ind w:left="1080"/>
        <w:rPr>
          <w:rFonts w:ascii="Helvetica" w:hAnsi="Helvetica"/>
          <w:b/>
          <w:sz w:val="40"/>
          <w:szCs w:val="40"/>
        </w:rPr>
      </w:pPr>
    </w:p>
    <w:p w14:paraId="4AD48940" w14:textId="0D5720DD" w:rsidR="00C06C88" w:rsidRDefault="00C06C88" w:rsidP="00DE70E0">
      <w:pPr>
        <w:pStyle w:val="ListParagraph"/>
        <w:numPr>
          <w:ilvl w:val="0"/>
          <w:numId w:val="27"/>
        </w:numPr>
        <w:jc w:val="center"/>
        <w:rPr>
          <w:rFonts w:ascii="Helvetica" w:hAnsi="Helvetica"/>
          <w:b/>
          <w:sz w:val="40"/>
          <w:szCs w:val="40"/>
        </w:rPr>
      </w:pPr>
      <w:r w:rsidRPr="00124CDE">
        <w:rPr>
          <w:rFonts w:ascii="Helvetica" w:hAnsi="Helvetica"/>
          <w:b/>
          <w:sz w:val="40"/>
          <w:szCs w:val="40"/>
        </w:rPr>
        <w:t>Introduction</w:t>
      </w:r>
      <w:r w:rsidR="008065AF" w:rsidRPr="00124CDE">
        <w:rPr>
          <w:rFonts w:ascii="Helvetica" w:hAnsi="Helvetica"/>
          <w:b/>
          <w:sz w:val="40"/>
          <w:szCs w:val="40"/>
        </w:rPr>
        <w:t>:</w:t>
      </w:r>
    </w:p>
    <w:p w14:paraId="62948098" w14:textId="536E0237" w:rsidR="003A6C81" w:rsidRDefault="003A6C81" w:rsidP="003A6C81">
      <w:pPr>
        <w:jc w:val="center"/>
        <w:rPr>
          <w:rFonts w:ascii="Helvetica" w:hAnsi="Helvetica"/>
          <w:b/>
          <w:sz w:val="40"/>
          <w:szCs w:val="40"/>
        </w:rPr>
      </w:pPr>
    </w:p>
    <w:p w14:paraId="3E57C9BA" w14:textId="56E23540" w:rsidR="003A6C81" w:rsidRPr="000831D5" w:rsidRDefault="008631BE" w:rsidP="003A6C81">
      <w:pPr>
        <w:jc w:val="center"/>
        <w:rPr>
          <w:rFonts w:ascii="Helvetica" w:hAnsi="Helvetica"/>
          <w:sz w:val="22"/>
          <w:szCs w:val="22"/>
        </w:rPr>
      </w:pPr>
      <w:r w:rsidRPr="000831D5">
        <w:rPr>
          <w:rFonts w:ascii="Helvetica" w:hAnsi="Helvetica"/>
          <w:sz w:val="22"/>
          <w:szCs w:val="22"/>
        </w:rPr>
        <w:t>V</w:t>
      </w:r>
      <w:r w:rsidR="003A6C81" w:rsidRPr="000831D5">
        <w:rPr>
          <w:rFonts w:ascii="Helvetica" w:hAnsi="Helvetica"/>
          <w:sz w:val="22"/>
          <w:szCs w:val="22"/>
        </w:rPr>
        <w:t>ortex formations in pl</w:t>
      </w:r>
      <w:r w:rsidRPr="000831D5">
        <w:rPr>
          <w:rFonts w:ascii="Helvetica" w:hAnsi="Helvetica"/>
          <w:sz w:val="22"/>
          <w:szCs w:val="22"/>
        </w:rPr>
        <w:t>asma, created by an onboard wave driver will</w:t>
      </w:r>
      <w:r w:rsidR="003A6C81" w:rsidRPr="000831D5">
        <w:rPr>
          <w:rFonts w:ascii="Helvetica" w:hAnsi="Helvetica"/>
          <w:sz w:val="22"/>
          <w:szCs w:val="22"/>
        </w:rPr>
        <w:t xml:space="preserve"> be used to increase </w:t>
      </w:r>
      <w:r w:rsidRPr="000831D5">
        <w:rPr>
          <w:rFonts w:ascii="Helvetica" w:hAnsi="Helvetica"/>
          <w:sz w:val="22"/>
          <w:szCs w:val="22"/>
        </w:rPr>
        <w:t xml:space="preserve">the </w:t>
      </w:r>
      <w:r w:rsidR="000831D5">
        <w:rPr>
          <w:rFonts w:ascii="Helvetica" w:hAnsi="Helvetica"/>
          <w:sz w:val="22"/>
          <w:szCs w:val="22"/>
        </w:rPr>
        <w:t>exhaust velocity of a space craft.</w:t>
      </w:r>
      <w:bookmarkStart w:id="0" w:name="_GoBack"/>
      <w:bookmarkEnd w:id="0"/>
      <w:r w:rsidRPr="000831D5">
        <w:rPr>
          <w:rFonts w:ascii="Helvetica" w:hAnsi="Helvetica"/>
          <w:sz w:val="22"/>
          <w:szCs w:val="22"/>
        </w:rPr>
        <w:t>.</w:t>
      </w:r>
    </w:p>
    <w:p w14:paraId="122665FF" w14:textId="7641C407" w:rsidR="00862BD4" w:rsidRDefault="00862BD4" w:rsidP="003A6C81">
      <w:pPr>
        <w:jc w:val="center"/>
        <w:rPr>
          <w:rFonts w:ascii="Helvetica" w:hAnsi="Helvetica"/>
          <w:color w:val="FF0000"/>
          <w:sz w:val="22"/>
          <w:szCs w:val="22"/>
        </w:rPr>
      </w:pPr>
    </w:p>
    <w:p w14:paraId="212184E4" w14:textId="48048B42" w:rsidR="001F592C" w:rsidRPr="001F592C" w:rsidRDefault="001F592C">
      <w:pPr>
        <w:rPr>
          <w:sz w:val="40"/>
          <w:szCs w:val="40"/>
        </w:rPr>
      </w:pPr>
      <m:oMathPara>
        <m:oMath>
          <m:r>
            <w:rPr>
              <w:rFonts w:ascii="Cambria Math" w:eastAsiaTheme="majorEastAsia" w:hAnsi="Cambria Math" w:cstheme="majorBidi"/>
              <w:sz w:val="40"/>
              <w:szCs w:val="40"/>
            </w:rPr>
            <m:t>f=</m:t>
          </m:r>
          <m:r>
            <w:rPr>
              <w:rFonts w:ascii="Cambria Math" w:eastAsiaTheme="majorEastAsia" w:hAnsi="Cambria Math" w:cstheme="majorBidi"/>
              <w:sz w:val="40"/>
              <w:szCs w:val="40"/>
            </w:rPr>
            <m:t>ma=</m:t>
          </m:r>
          <m:r>
            <w:rPr>
              <w:rFonts w:ascii="Cambria Math" w:eastAsiaTheme="majorEastAsia" w:hAnsi="Cambria Math" w:cstheme="majorBidi"/>
              <w:strike/>
              <w:sz w:val="40"/>
              <w:szCs w:val="40"/>
            </w:rPr>
            <m:t>m</m:t>
          </m:r>
          <m:r>
            <w:rPr>
              <w:rFonts w:ascii="Cambria Math" w:eastAsiaTheme="majorEastAsia" w:hAnsi="Cambria Math" w:cstheme="majorBidi"/>
              <w:sz w:val="40"/>
              <w:szCs w:val="40"/>
            </w:rPr>
            <m:t>v</m:t>
          </m:r>
        </m:oMath>
      </m:oMathPara>
    </w:p>
    <w:p w14:paraId="540A2E2A" w14:textId="57198A5C" w:rsidR="00862BD4" w:rsidRDefault="00862BD4" w:rsidP="00862BD4">
      <w:pPr>
        <w:ind w:firstLine="720"/>
        <w:jc w:val="center"/>
        <w:rPr>
          <w:rFonts w:ascii="Helvetica" w:hAnsi="Helvetica"/>
          <w:color w:val="FF0000"/>
          <w:sz w:val="22"/>
          <w:szCs w:val="22"/>
          <w:vertAlign w:val="subscript"/>
        </w:rPr>
      </w:pPr>
    </w:p>
    <w:p w14:paraId="08890795" w14:textId="568F2B00" w:rsidR="00862BD4" w:rsidRDefault="00862BD4" w:rsidP="003A6C81">
      <w:pPr>
        <w:jc w:val="center"/>
        <w:rPr>
          <w:rFonts w:ascii="Helvetica" w:hAnsi="Helvetica"/>
          <w:color w:val="FF0000"/>
          <w:sz w:val="22"/>
          <w:szCs w:val="22"/>
        </w:rPr>
      </w:pPr>
    </w:p>
    <w:p w14:paraId="4D718547" w14:textId="27A3E28C" w:rsidR="00862BD4" w:rsidRPr="000831D5" w:rsidRDefault="00862BD4" w:rsidP="009B0DB4">
      <w:pPr>
        <w:ind w:left="2160"/>
        <w:rPr>
          <w:rFonts w:ascii="Helvetica" w:hAnsi="Helvetica"/>
          <w:sz w:val="16"/>
          <w:szCs w:val="22"/>
        </w:rPr>
      </w:pPr>
      <w:r w:rsidRPr="000831D5">
        <w:rPr>
          <w:rFonts w:ascii="Helvetica" w:hAnsi="Helvetica"/>
          <w:sz w:val="16"/>
          <w:szCs w:val="22"/>
        </w:rPr>
        <w:t>m = mass of spacecraft</w:t>
      </w:r>
    </w:p>
    <w:p w14:paraId="2C1C02C4" w14:textId="44044237" w:rsidR="00862BD4" w:rsidRPr="000831D5" w:rsidRDefault="001F592C" w:rsidP="009B0DB4">
      <w:pPr>
        <w:ind w:left="2160"/>
        <w:rPr>
          <w:rFonts w:ascii="Helvetica" w:hAnsi="Helvetica"/>
          <w:sz w:val="16"/>
          <w:szCs w:val="22"/>
        </w:rPr>
      </w:pPr>
      <w:r w:rsidRPr="000831D5">
        <w:rPr>
          <w:rFonts w:ascii="Helvetica" w:hAnsi="Helvetica"/>
          <w:sz w:val="16"/>
          <w:szCs w:val="22"/>
        </w:rPr>
        <w:t>a = acceleration of spacecraft</w:t>
      </w:r>
    </w:p>
    <w:p w14:paraId="726D0994" w14:textId="7DBE6DE5" w:rsidR="009B0DB4" w:rsidRPr="000831D5" w:rsidRDefault="009B0DB4" w:rsidP="009B0DB4">
      <w:pPr>
        <w:ind w:left="2160"/>
        <w:rPr>
          <w:rFonts w:ascii="Helvetica" w:hAnsi="Helvetica"/>
          <w:sz w:val="16"/>
          <w:szCs w:val="22"/>
        </w:rPr>
      </w:pPr>
      <w:r w:rsidRPr="000831D5">
        <w:rPr>
          <w:rFonts w:ascii="Helvetica" w:hAnsi="Helvetica"/>
          <w:strike/>
          <w:sz w:val="16"/>
          <w:szCs w:val="22"/>
        </w:rPr>
        <w:t>m</w:t>
      </w:r>
      <w:r w:rsidRPr="000831D5">
        <w:rPr>
          <w:rFonts w:ascii="Helvetica" w:hAnsi="Helvetica"/>
          <w:sz w:val="16"/>
          <w:szCs w:val="22"/>
        </w:rPr>
        <w:t xml:space="preserve"> = rate of change of space craft mass from spent propellant fuel</w:t>
      </w:r>
    </w:p>
    <w:p w14:paraId="0D8AEB25" w14:textId="018F9E72" w:rsidR="009B0DB4" w:rsidRDefault="009B0DB4" w:rsidP="009B0DB4">
      <w:pPr>
        <w:ind w:left="2160"/>
        <w:rPr>
          <w:rFonts w:ascii="Helvetica" w:hAnsi="Helvetica"/>
          <w:sz w:val="16"/>
          <w:szCs w:val="22"/>
        </w:rPr>
      </w:pPr>
      <w:r w:rsidRPr="000831D5">
        <w:rPr>
          <w:rFonts w:ascii="Helvetica" w:hAnsi="Helvetica"/>
          <w:sz w:val="16"/>
          <w:szCs w:val="22"/>
        </w:rPr>
        <w:t xml:space="preserve">v = vector sum of velocity in relation to space craft </w:t>
      </w:r>
    </w:p>
    <w:p w14:paraId="7DBE2D17" w14:textId="5A4EC784" w:rsidR="000831D5" w:rsidRDefault="000831D5" w:rsidP="009B0DB4">
      <w:pPr>
        <w:ind w:left="2160"/>
        <w:rPr>
          <w:rFonts w:ascii="Helvetica" w:hAnsi="Helvetica"/>
          <w:sz w:val="16"/>
          <w:szCs w:val="22"/>
        </w:rPr>
      </w:pPr>
    </w:p>
    <w:p w14:paraId="1B48F869" w14:textId="77777777" w:rsidR="000831D5" w:rsidRPr="000831D5" w:rsidRDefault="000831D5" w:rsidP="000831D5">
      <w:pPr>
        <w:rPr>
          <w:rFonts w:ascii="Helvetica" w:hAnsi="Helvetica"/>
          <w:sz w:val="22"/>
          <w:szCs w:val="22"/>
        </w:rPr>
      </w:pPr>
    </w:p>
    <w:p w14:paraId="63C8B109" w14:textId="23A0C2FA" w:rsidR="003439C9" w:rsidRPr="00124CDE" w:rsidRDefault="003439C9" w:rsidP="00C06C88">
      <w:pPr>
        <w:rPr>
          <w:rFonts w:ascii="Helvetica" w:hAnsi="Helvetica"/>
        </w:rPr>
      </w:pPr>
    </w:p>
    <w:p w14:paraId="7B38BC1C" w14:textId="2AF1919C" w:rsidR="00701BE6" w:rsidRPr="00124CDE" w:rsidRDefault="00701BE6" w:rsidP="00701BE6">
      <w:pPr>
        <w:pStyle w:val="p5"/>
      </w:pPr>
      <w:r w:rsidRPr="00124CDE">
        <w:rPr>
          <w:sz w:val="22"/>
          <w:szCs w:val="22"/>
        </w:rPr>
        <w:t>The field of electronic propulsion is critical to human spaceflight and our ability to conduct further space explorations which enhance our scientific knowledge of the future. When dealing with an issue in the scientific community that has the potential to rescue and save the human species from problems such as planet overpopulation and extinction level events we must be willing to research any new hypothesis which has the possibility of teaching us something which could help us learn about achieving propulsion through transfer of energy.</w:t>
      </w:r>
      <w:r w:rsidR="00CF51A5" w:rsidRPr="00124CDE">
        <w:t xml:space="preserve"> </w:t>
      </w:r>
      <w:r w:rsidR="00CF51A5" w:rsidRPr="00124CDE">
        <w:rPr>
          <w:sz w:val="22"/>
          <w:szCs w:val="22"/>
        </w:rPr>
        <w:t>In t</w:t>
      </w:r>
      <w:r w:rsidRPr="00124CDE">
        <w:rPr>
          <w:sz w:val="22"/>
          <w:szCs w:val="22"/>
        </w:rPr>
        <w:t>he field of electronic propulsion, we are faced with two major obstacles, manufacturing robust hardware for deep space missions and increasing the ratio of thrust generated from electricity vs relying on chemical fuel for thrust.</w:t>
      </w:r>
      <w:r w:rsidR="00A433A2" w:rsidRPr="00124CDE">
        <w:rPr>
          <w:sz w:val="22"/>
          <w:szCs w:val="22"/>
        </w:rPr>
        <w:t xml:space="preserve"> </w:t>
      </w:r>
      <w:r w:rsidR="00A433A2" w:rsidRPr="00124CDE">
        <w:rPr>
          <w:sz w:val="16"/>
          <w:szCs w:val="22"/>
        </w:rPr>
        <w:t>-</w:t>
      </w:r>
      <w:r w:rsidR="00A433A2" w:rsidRPr="00124CDE">
        <w:rPr>
          <w:i/>
          <w:sz w:val="16"/>
          <w:szCs w:val="22"/>
        </w:rPr>
        <w:t>Robertson, G. A., &amp; Webb, D. W. (2011)</w:t>
      </w:r>
    </w:p>
    <w:p w14:paraId="7F7CABA3" w14:textId="77777777" w:rsidR="00701BE6" w:rsidRPr="00124CDE" w:rsidRDefault="00701BE6" w:rsidP="00C06C88">
      <w:pPr>
        <w:rPr>
          <w:rFonts w:ascii="Helvetica" w:hAnsi="Helvetica"/>
        </w:rPr>
      </w:pPr>
    </w:p>
    <w:p w14:paraId="7D34F8BB" w14:textId="3982C3E2" w:rsidR="003439C9" w:rsidRPr="00124CDE" w:rsidRDefault="00701BE6" w:rsidP="0065067A">
      <w:pPr>
        <w:pStyle w:val="p1"/>
        <w:rPr>
          <w:sz w:val="22"/>
          <w:szCs w:val="22"/>
        </w:rPr>
      </w:pPr>
      <w:r w:rsidRPr="00124CDE">
        <w:rPr>
          <w:sz w:val="22"/>
          <w:szCs w:val="22"/>
        </w:rPr>
        <w:t xml:space="preserve">The goal of this proposal is to re-introduce a scientific approach to the way we handle space propulsion sciences, specifically </w:t>
      </w:r>
      <w:r w:rsidR="00CF51A5" w:rsidRPr="00124CDE">
        <w:rPr>
          <w:sz w:val="22"/>
          <w:szCs w:val="22"/>
        </w:rPr>
        <w:t xml:space="preserve">increasing thrust density in </w:t>
      </w:r>
      <w:r w:rsidRPr="00124CDE">
        <w:rPr>
          <w:sz w:val="22"/>
          <w:szCs w:val="22"/>
        </w:rPr>
        <w:t>electronic propulsion. The function of this proposal is to introduce an experiment that combines physics, chemistry, engineering, sound, electricity, and magnetism. Experiments in sound created by scientist Hans Jenny</w:t>
      </w:r>
      <w:r w:rsidR="00A433A2" w:rsidRPr="00124CDE">
        <w:rPr>
          <w:sz w:val="22"/>
          <w:szCs w:val="22"/>
        </w:rPr>
        <w:t xml:space="preserve"> </w:t>
      </w:r>
      <w:r w:rsidR="00A433A2" w:rsidRPr="00124CDE">
        <w:rPr>
          <w:sz w:val="16"/>
          <w:szCs w:val="22"/>
        </w:rPr>
        <w:t>-J</w:t>
      </w:r>
      <w:r w:rsidR="00A433A2" w:rsidRPr="00124CDE">
        <w:rPr>
          <w:i/>
          <w:sz w:val="16"/>
          <w:szCs w:val="22"/>
        </w:rPr>
        <w:t>enny, H. (2001)</w:t>
      </w:r>
      <w:r w:rsidRPr="00124CDE">
        <w:rPr>
          <w:sz w:val="22"/>
          <w:szCs w:val="22"/>
        </w:rPr>
        <w:t xml:space="preserve">, as well as current curriculum </w:t>
      </w:r>
      <w:r w:rsidR="0065067A" w:rsidRPr="00124CDE">
        <w:rPr>
          <w:sz w:val="22"/>
          <w:szCs w:val="22"/>
        </w:rPr>
        <w:t xml:space="preserve">taught </w:t>
      </w:r>
      <w:r w:rsidRPr="00124CDE">
        <w:rPr>
          <w:sz w:val="22"/>
          <w:szCs w:val="22"/>
        </w:rPr>
        <w:t>in Physics</w:t>
      </w:r>
      <w:r w:rsidR="00C258FE" w:rsidRPr="00124CDE">
        <w:rPr>
          <w:sz w:val="22"/>
          <w:szCs w:val="22"/>
        </w:rPr>
        <w:t xml:space="preserve"> -</w:t>
      </w:r>
      <w:r w:rsidR="00C258FE" w:rsidRPr="00124CDE">
        <w:rPr>
          <w:sz w:val="16"/>
          <w:szCs w:val="22"/>
        </w:rPr>
        <w:t xml:space="preserve">Knight, R. D., Jones, B., Field, S., &amp; Knight, R. D. (2014), </w:t>
      </w:r>
      <w:r w:rsidRPr="00124CDE">
        <w:rPr>
          <w:sz w:val="22"/>
          <w:szCs w:val="22"/>
        </w:rPr>
        <w:t>Chemistry, EET and Math classrooms at North Seattl</w:t>
      </w:r>
      <w:r w:rsidR="0065067A" w:rsidRPr="00124CDE">
        <w:rPr>
          <w:sz w:val="22"/>
          <w:szCs w:val="22"/>
        </w:rPr>
        <w:t xml:space="preserve">e College will be Investigated. This experiment is unique in </w:t>
      </w:r>
      <w:r w:rsidR="005C443B" w:rsidRPr="00124CDE">
        <w:rPr>
          <w:sz w:val="22"/>
          <w:szCs w:val="22"/>
        </w:rPr>
        <w:t>using sound to create</w:t>
      </w:r>
      <w:r w:rsidR="0065067A" w:rsidRPr="00124CDE">
        <w:rPr>
          <w:sz w:val="22"/>
          <w:szCs w:val="22"/>
        </w:rPr>
        <w:t xml:space="preserve"> a rotating vortex in a noble gas used for space propulsion. </w:t>
      </w:r>
      <w:r w:rsidR="005C443B" w:rsidRPr="00124CDE">
        <w:rPr>
          <w:sz w:val="22"/>
          <w:szCs w:val="22"/>
        </w:rPr>
        <w:t>Current Textbooks and faculty support will be utilized during planning and execution of this experiment.</w:t>
      </w:r>
    </w:p>
    <w:p w14:paraId="0CB4FDEE" w14:textId="77777777" w:rsidR="00C06C88" w:rsidRPr="00124CDE" w:rsidRDefault="00C06C88" w:rsidP="00C06C88">
      <w:pPr>
        <w:rPr>
          <w:rFonts w:ascii="Helvetica" w:hAnsi="Helvetica"/>
        </w:rPr>
      </w:pPr>
    </w:p>
    <w:p w14:paraId="0912C641" w14:textId="77777777" w:rsidR="00C06C88" w:rsidRPr="00124CDE" w:rsidRDefault="00C06C88" w:rsidP="00C06C88">
      <w:pPr>
        <w:rPr>
          <w:rFonts w:ascii="Helvetica" w:hAnsi="Helvetica"/>
        </w:rPr>
      </w:pPr>
    </w:p>
    <w:p w14:paraId="2DFD07DE" w14:textId="77146BE4" w:rsidR="00C06C88" w:rsidRPr="00124CDE" w:rsidRDefault="00495C8E" w:rsidP="00C06C88">
      <w:pPr>
        <w:jc w:val="center"/>
        <w:rPr>
          <w:rFonts w:ascii="Helvetica" w:hAnsi="Helvetica"/>
          <w:b/>
          <w:sz w:val="40"/>
          <w:szCs w:val="40"/>
        </w:rPr>
      </w:pPr>
      <w:r w:rsidRPr="00124CDE">
        <w:rPr>
          <w:rFonts w:ascii="Helvetica" w:hAnsi="Helvetica"/>
          <w:b/>
          <w:sz w:val="40"/>
          <w:szCs w:val="40"/>
        </w:rPr>
        <w:t>II.</w:t>
      </w:r>
      <w:r w:rsidRPr="00124CDE">
        <w:rPr>
          <w:rFonts w:ascii="Helvetica" w:hAnsi="Helvetica"/>
          <w:b/>
          <w:sz w:val="40"/>
          <w:szCs w:val="40"/>
        </w:rPr>
        <w:tab/>
      </w:r>
      <w:r w:rsidR="00C06C88" w:rsidRPr="00124CDE">
        <w:rPr>
          <w:rFonts w:ascii="Helvetica" w:hAnsi="Helvetica"/>
          <w:b/>
          <w:sz w:val="40"/>
          <w:szCs w:val="40"/>
        </w:rPr>
        <w:t>Research Question</w:t>
      </w:r>
      <w:r w:rsidR="008065AF" w:rsidRPr="00124CDE">
        <w:rPr>
          <w:rFonts w:ascii="Helvetica" w:hAnsi="Helvetica"/>
          <w:b/>
          <w:sz w:val="40"/>
          <w:szCs w:val="40"/>
        </w:rPr>
        <w:t>:</w:t>
      </w:r>
    </w:p>
    <w:p w14:paraId="3F0C3EAB" w14:textId="5A36CD3A" w:rsidR="00642031" w:rsidRPr="00124CDE" w:rsidRDefault="00642031" w:rsidP="00C06C88">
      <w:pPr>
        <w:rPr>
          <w:rFonts w:ascii="Helvetica" w:hAnsi="Helvetica"/>
          <w:color w:val="FF0000"/>
          <w:sz w:val="22"/>
        </w:rPr>
      </w:pPr>
    </w:p>
    <w:p w14:paraId="18A27042" w14:textId="77777777" w:rsidR="00512D08" w:rsidRPr="00124CDE" w:rsidRDefault="00512D08" w:rsidP="005C443B">
      <w:pPr>
        <w:jc w:val="center"/>
        <w:rPr>
          <w:rFonts w:ascii="Helvetica" w:hAnsi="Helvetica"/>
          <w:b/>
          <w:color w:val="000000" w:themeColor="text1"/>
          <w:sz w:val="22"/>
        </w:rPr>
      </w:pPr>
      <w:r w:rsidRPr="00124CDE">
        <w:rPr>
          <w:rFonts w:ascii="Helvetica" w:hAnsi="Helvetica"/>
          <w:b/>
          <w:color w:val="000000" w:themeColor="text1"/>
          <w:sz w:val="22"/>
        </w:rPr>
        <w:t>“Can Sound Be Used to Create Vortex Patterns</w:t>
      </w:r>
    </w:p>
    <w:p w14:paraId="02299720" w14:textId="2AB95E75" w:rsidR="005C443B" w:rsidRPr="00124CDE" w:rsidRDefault="00512D08" w:rsidP="005C443B">
      <w:pPr>
        <w:jc w:val="center"/>
        <w:rPr>
          <w:rFonts w:ascii="Helvetica" w:hAnsi="Helvetica"/>
          <w:b/>
          <w:color w:val="000000" w:themeColor="text1"/>
          <w:sz w:val="22"/>
        </w:rPr>
      </w:pPr>
      <w:r w:rsidRPr="00124CDE">
        <w:rPr>
          <w:rFonts w:ascii="Helvetica" w:hAnsi="Helvetica"/>
          <w:b/>
          <w:color w:val="000000" w:themeColor="text1"/>
          <w:sz w:val="22"/>
        </w:rPr>
        <w:t>in Plasma Gas Used in Space Flight Applications?”</w:t>
      </w:r>
    </w:p>
    <w:p w14:paraId="00A62D6E" w14:textId="77777777" w:rsidR="005C443B" w:rsidRPr="00124CDE" w:rsidRDefault="005C443B" w:rsidP="00C06C88">
      <w:pPr>
        <w:rPr>
          <w:rFonts w:ascii="Helvetica" w:hAnsi="Helvetica"/>
          <w:color w:val="FF0000"/>
          <w:sz w:val="22"/>
        </w:rPr>
      </w:pPr>
    </w:p>
    <w:p w14:paraId="05C26FC9" w14:textId="77777777" w:rsidR="00512D08" w:rsidRPr="00124CDE" w:rsidRDefault="00512D08" w:rsidP="00512D08">
      <w:pPr>
        <w:rPr>
          <w:rFonts w:ascii="Helvetica" w:hAnsi="Helvetica"/>
          <w:color w:val="000000" w:themeColor="text1"/>
          <w:sz w:val="22"/>
          <w:szCs w:val="22"/>
        </w:rPr>
      </w:pPr>
      <w:r w:rsidRPr="00124CDE">
        <w:rPr>
          <w:rFonts w:ascii="Helvetica" w:hAnsi="Helvetica"/>
          <w:color w:val="000000" w:themeColor="text1"/>
          <w:sz w:val="22"/>
          <w:szCs w:val="22"/>
        </w:rPr>
        <w:t xml:space="preserve">In nature we see many vortexes, contained within solids liquids and gas.  In the observation of these vortex we notice many things in common. In many common vortex formations in nature we observe harmonic motion in the three dimensions. We observe sinusoidal motion, with an axis which is in a spherical formation that carries motion in three dimensions which we can measured and investigated. Within the three-dimensional rotational forms created by substances which carry the qualities of a vortex, we find an increase in Kinetic Energy within </w:t>
      </w:r>
      <w:r w:rsidRPr="00124CDE">
        <w:rPr>
          <w:rFonts w:ascii="Helvetica" w:hAnsi="Helvetica"/>
          <w:color w:val="000000" w:themeColor="text1"/>
          <w:sz w:val="22"/>
          <w:szCs w:val="22"/>
        </w:rPr>
        <w:lastRenderedPageBreak/>
        <w:t>their structures which we can quantify through measuring the mass and velocity of particles within a vortex in three dimensions. </w:t>
      </w:r>
    </w:p>
    <w:p w14:paraId="6FF0D904" w14:textId="77777777" w:rsidR="00512D08" w:rsidRPr="00124CDE" w:rsidRDefault="00512D08" w:rsidP="00C06C88">
      <w:pPr>
        <w:rPr>
          <w:rFonts w:ascii="Helvetica" w:hAnsi="Helvetica"/>
          <w:color w:val="FF0000"/>
          <w:sz w:val="22"/>
        </w:rPr>
      </w:pPr>
    </w:p>
    <w:p w14:paraId="63FAD171" w14:textId="3CB14F22" w:rsidR="00C06C88" w:rsidRPr="00124CDE" w:rsidRDefault="003439C9" w:rsidP="00661B62">
      <w:pPr>
        <w:rPr>
          <w:rFonts w:ascii="Helvetica" w:hAnsi="Helvetica"/>
          <w:color w:val="000000" w:themeColor="text1"/>
          <w:sz w:val="22"/>
        </w:rPr>
      </w:pPr>
      <w:r w:rsidRPr="00124CDE">
        <w:rPr>
          <w:rFonts w:ascii="Helvetica" w:hAnsi="Helvetica"/>
          <w:color w:val="FF0000"/>
          <w:sz w:val="22"/>
        </w:rPr>
        <w:t xml:space="preserve"> </w:t>
      </w:r>
      <w:r w:rsidRPr="00124CDE">
        <w:rPr>
          <w:rFonts w:ascii="Helvetica" w:hAnsi="Helvetica"/>
          <w:color w:val="000000" w:themeColor="text1"/>
          <w:sz w:val="22"/>
        </w:rPr>
        <w:t xml:space="preserve">The purpose of this investigation is to determine how sound waves affect the shape and formation of </w:t>
      </w:r>
      <w:r w:rsidR="00512D08" w:rsidRPr="00124CDE">
        <w:rPr>
          <w:rFonts w:ascii="Helvetica" w:hAnsi="Helvetica"/>
          <w:color w:val="000000" w:themeColor="text1"/>
          <w:sz w:val="22"/>
        </w:rPr>
        <w:t>a gas cloud which will</w:t>
      </w:r>
      <w:r w:rsidRPr="00124CDE">
        <w:rPr>
          <w:rFonts w:ascii="Helvetica" w:hAnsi="Helvetica"/>
          <w:color w:val="000000" w:themeColor="text1"/>
          <w:sz w:val="22"/>
        </w:rPr>
        <w:t xml:space="preserve"> be used as an electronic propellant for use in a spaceflight vehicle.  Experiments done with lycopodium; a gas like particle used in physics have been done which produce a spherical vortex formation when under specific ranges of tones and frequency. In this experiment, we will attempt to create </w:t>
      </w:r>
      <w:r w:rsidR="00512D08" w:rsidRPr="00124CDE">
        <w:rPr>
          <w:rFonts w:ascii="Helvetica" w:hAnsi="Helvetica"/>
          <w:color w:val="000000" w:themeColor="text1"/>
          <w:sz w:val="22"/>
        </w:rPr>
        <w:t xml:space="preserve">these </w:t>
      </w:r>
      <w:r w:rsidRPr="00124CDE">
        <w:rPr>
          <w:rFonts w:ascii="Helvetica" w:hAnsi="Helvetica"/>
          <w:color w:val="000000" w:themeColor="text1"/>
          <w:sz w:val="22"/>
        </w:rPr>
        <w:t>formations</w:t>
      </w:r>
      <w:r w:rsidR="00512D08" w:rsidRPr="00124CDE">
        <w:rPr>
          <w:rFonts w:ascii="Helvetica" w:hAnsi="Helvetica"/>
          <w:color w:val="000000" w:themeColor="text1"/>
          <w:sz w:val="22"/>
        </w:rPr>
        <w:t xml:space="preserve">, adding to the body of knowledge on the effects of soundwaves on matter through modification of </w:t>
      </w:r>
      <w:r w:rsidRPr="00124CDE">
        <w:rPr>
          <w:rFonts w:ascii="Helvetica" w:hAnsi="Helvetica"/>
          <w:color w:val="000000" w:themeColor="text1"/>
          <w:sz w:val="22"/>
        </w:rPr>
        <w:t>Hans Jenny’s experiment</w:t>
      </w:r>
      <w:r w:rsidR="00512D08" w:rsidRPr="00124CDE">
        <w:rPr>
          <w:rFonts w:ascii="Helvetica" w:hAnsi="Helvetica"/>
          <w:color w:val="000000" w:themeColor="text1"/>
          <w:sz w:val="22"/>
        </w:rPr>
        <w:t>ations with sound by</w:t>
      </w:r>
      <w:r w:rsidRPr="00124CDE">
        <w:rPr>
          <w:rFonts w:ascii="Helvetica" w:hAnsi="Helvetica"/>
          <w:color w:val="000000" w:themeColor="text1"/>
          <w:sz w:val="22"/>
        </w:rPr>
        <w:t xml:space="preserve"> using noble gases which are commonly used in electronic propulsion devices.  </w:t>
      </w:r>
    </w:p>
    <w:p w14:paraId="2841D729" w14:textId="77777777" w:rsidR="00C06C88" w:rsidRPr="00124CDE" w:rsidRDefault="00C06C88" w:rsidP="00C06C88">
      <w:pPr>
        <w:rPr>
          <w:rFonts w:ascii="Helvetica" w:hAnsi="Helvetica"/>
          <w:b/>
          <w:sz w:val="28"/>
        </w:rPr>
      </w:pPr>
    </w:p>
    <w:p w14:paraId="04CEB56D" w14:textId="77777777" w:rsidR="00C06C88" w:rsidRPr="00124CDE" w:rsidRDefault="00C06C88" w:rsidP="00C06C88">
      <w:pPr>
        <w:rPr>
          <w:rFonts w:ascii="Helvetica" w:hAnsi="Helvetica"/>
          <w:b/>
          <w:sz w:val="28"/>
        </w:rPr>
      </w:pPr>
    </w:p>
    <w:p w14:paraId="00E80415" w14:textId="02069144" w:rsidR="00C06C88" w:rsidRPr="00124CDE" w:rsidRDefault="00495C8E" w:rsidP="00C06C88">
      <w:pPr>
        <w:jc w:val="center"/>
        <w:rPr>
          <w:rFonts w:ascii="Helvetica" w:hAnsi="Helvetica"/>
          <w:b/>
          <w:sz w:val="40"/>
          <w:szCs w:val="40"/>
        </w:rPr>
      </w:pPr>
      <w:r w:rsidRPr="00124CDE">
        <w:rPr>
          <w:rFonts w:ascii="Helvetica" w:hAnsi="Helvetica"/>
          <w:b/>
          <w:sz w:val="40"/>
          <w:szCs w:val="40"/>
        </w:rPr>
        <w:t>III.</w:t>
      </w:r>
      <w:r w:rsidRPr="00124CDE">
        <w:rPr>
          <w:rFonts w:ascii="Helvetica" w:hAnsi="Helvetica"/>
          <w:b/>
          <w:sz w:val="40"/>
          <w:szCs w:val="40"/>
        </w:rPr>
        <w:tab/>
      </w:r>
      <w:r w:rsidR="00C06C88" w:rsidRPr="00124CDE">
        <w:rPr>
          <w:rFonts w:ascii="Helvetica" w:hAnsi="Helvetica"/>
          <w:b/>
          <w:sz w:val="40"/>
          <w:szCs w:val="40"/>
        </w:rPr>
        <w:t>Methods</w:t>
      </w:r>
      <w:r w:rsidR="008065AF" w:rsidRPr="00124CDE">
        <w:rPr>
          <w:rFonts w:ascii="Helvetica" w:hAnsi="Helvetica"/>
          <w:b/>
          <w:sz w:val="40"/>
          <w:szCs w:val="40"/>
        </w:rPr>
        <w:t>:</w:t>
      </w:r>
    </w:p>
    <w:p w14:paraId="7D0B4762" w14:textId="77777777" w:rsidR="00512D08" w:rsidRPr="00124CDE" w:rsidRDefault="00512D08" w:rsidP="00C06C88">
      <w:pPr>
        <w:jc w:val="center"/>
        <w:rPr>
          <w:rFonts w:ascii="Helvetica" w:hAnsi="Helvetica"/>
          <w:b/>
        </w:rPr>
      </w:pPr>
    </w:p>
    <w:p w14:paraId="34BE6F1E" w14:textId="09B523C2" w:rsidR="00512D08" w:rsidRPr="00F077C8" w:rsidRDefault="00512D08" w:rsidP="00F077C8">
      <w:pPr>
        <w:jc w:val="center"/>
        <w:rPr>
          <w:rFonts w:ascii="Helvetica" w:hAnsi="Helvetica"/>
          <w:b/>
        </w:rPr>
      </w:pPr>
      <w:r w:rsidRPr="00F077C8">
        <w:rPr>
          <w:rFonts w:ascii="Helvetica" w:hAnsi="Helvetica"/>
          <w:b/>
        </w:rPr>
        <w:t>Part 1: C</w:t>
      </w:r>
      <w:r w:rsidR="00495C8E" w:rsidRPr="00F077C8">
        <w:rPr>
          <w:rFonts w:ascii="Helvetica" w:hAnsi="Helvetica"/>
          <w:b/>
        </w:rPr>
        <w:t xml:space="preserve">onstruct Lab Environment for </w:t>
      </w:r>
      <w:r w:rsidR="00F077C8">
        <w:rPr>
          <w:rFonts w:ascii="Helvetica" w:hAnsi="Helvetica"/>
          <w:b/>
        </w:rPr>
        <w:t>oscillation of reagents using SHM.</w:t>
      </w:r>
    </w:p>
    <w:p w14:paraId="0CA81B8E" w14:textId="2CF457DA" w:rsidR="00495C8E" w:rsidRPr="00124CDE" w:rsidRDefault="00495C8E" w:rsidP="00495C8E">
      <w:pPr>
        <w:rPr>
          <w:rFonts w:ascii="Helvetica" w:hAnsi="Helvetica"/>
          <w:b/>
        </w:rPr>
      </w:pPr>
    </w:p>
    <w:p w14:paraId="34DB109A" w14:textId="648B61CA" w:rsidR="00495C8E" w:rsidRPr="00124CDE" w:rsidRDefault="00495C8E" w:rsidP="00495C8E">
      <w:pPr>
        <w:rPr>
          <w:rFonts w:ascii="Helvetica" w:hAnsi="Helvetica"/>
          <w:sz w:val="22"/>
          <w:szCs w:val="22"/>
        </w:rPr>
      </w:pPr>
      <w:r w:rsidRPr="00124CDE">
        <w:rPr>
          <w:rFonts w:ascii="Helvetica" w:hAnsi="Helvetica"/>
          <w:sz w:val="22"/>
          <w:szCs w:val="22"/>
        </w:rPr>
        <w:t>For this experiment, a modular testing environment will be designed and constructed which will allow us to test various mediums under SHM (Simple Harmonic Motion) in the form of sound. The lab environment for this experiment will consist of a pressurized chamber with an imbedded wave driver and a modular platform which will allow for the use of diaphragms of various materials for resonance experimentation.</w:t>
      </w:r>
    </w:p>
    <w:p w14:paraId="630CDD9A" w14:textId="77777777" w:rsidR="00A06E5D" w:rsidRPr="00F077C8" w:rsidRDefault="00A06E5D" w:rsidP="00495C8E">
      <w:pPr>
        <w:rPr>
          <w:rFonts w:ascii="Helvetica" w:hAnsi="Helvetica"/>
          <w:sz w:val="22"/>
          <w:szCs w:val="22"/>
        </w:rPr>
      </w:pPr>
    </w:p>
    <w:p w14:paraId="7F9E42FE" w14:textId="0073153E" w:rsidR="00A06E5D" w:rsidRPr="00F077C8" w:rsidRDefault="00A06E5D" w:rsidP="00F077C8">
      <w:pPr>
        <w:jc w:val="center"/>
        <w:rPr>
          <w:rFonts w:ascii="Helvetica" w:hAnsi="Helvetica"/>
          <w:b/>
          <w:sz w:val="22"/>
          <w:szCs w:val="22"/>
        </w:rPr>
      </w:pPr>
      <w:r w:rsidRPr="00F077C8">
        <w:rPr>
          <w:rFonts w:ascii="Helvetica" w:hAnsi="Helvetica"/>
          <w:b/>
          <w:sz w:val="22"/>
          <w:szCs w:val="22"/>
        </w:rPr>
        <w:t>Lab Environment Physical Specifications:</w:t>
      </w:r>
    </w:p>
    <w:p w14:paraId="679EF20C" w14:textId="77777777" w:rsidR="00A06E5D" w:rsidRPr="00124CDE" w:rsidRDefault="00A06E5D" w:rsidP="00F077C8">
      <w:pPr>
        <w:jc w:val="center"/>
        <w:rPr>
          <w:rFonts w:ascii="Helvetica" w:hAnsi="Helvetica"/>
          <w:b/>
        </w:rPr>
      </w:pPr>
    </w:p>
    <w:tbl>
      <w:tblPr>
        <w:tblStyle w:val="TableGrid"/>
        <w:tblW w:w="0" w:type="auto"/>
        <w:tblInd w:w="1164" w:type="dxa"/>
        <w:tblLook w:val="04A0" w:firstRow="1" w:lastRow="0" w:firstColumn="1" w:lastColumn="0" w:noHBand="0" w:noVBand="1"/>
      </w:tblPr>
      <w:tblGrid>
        <w:gridCol w:w="3396"/>
        <w:gridCol w:w="3397"/>
      </w:tblGrid>
      <w:tr w:rsidR="00A06E5D" w:rsidRPr="00124CDE" w14:paraId="1DFC28AB" w14:textId="77777777" w:rsidTr="00F077C8">
        <w:trPr>
          <w:trHeight w:val="289"/>
        </w:trPr>
        <w:tc>
          <w:tcPr>
            <w:tcW w:w="3396" w:type="dxa"/>
            <w:vAlign w:val="center"/>
          </w:tcPr>
          <w:p w14:paraId="05F63472" w14:textId="77777777" w:rsidR="00A06E5D" w:rsidRPr="00124CDE" w:rsidRDefault="00A06E5D" w:rsidP="00F077C8">
            <w:pPr>
              <w:jc w:val="center"/>
              <w:rPr>
                <w:rFonts w:ascii="Helvetica" w:hAnsi="Helvetica"/>
                <w:b/>
              </w:rPr>
            </w:pPr>
            <w:r w:rsidRPr="00124CDE">
              <w:rPr>
                <w:rFonts w:ascii="Helvetica" w:hAnsi="Helvetica"/>
                <w:b/>
              </w:rPr>
              <w:t>QUALITY</w:t>
            </w:r>
          </w:p>
        </w:tc>
        <w:tc>
          <w:tcPr>
            <w:tcW w:w="3397" w:type="dxa"/>
          </w:tcPr>
          <w:p w14:paraId="5146A386" w14:textId="77777777" w:rsidR="00A06E5D" w:rsidRPr="00124CDE" w:rsidRDefault="00A06E5D" w:rsidP="00F077C8">
            <w:pPr>
              <w:jc w:val="center"/>
              <w:rPr>
                <w:rFonts w:ascii="Helvetica" w:hAnsi="Helvetica"/>
                <w:b/>
              </w:rPr>
            </w:pPr>
            <w:r w:rsidRPr="00124CDE">
              <w:rPr>
                <w:rFonts w:ascii="Helvetica" w:hAnsi="Helvetica"/>
                <w:b/>
              </w:rPr>
              <w:t>MEASUREMENT</w:t>
            </w:r>
          </w:p>
        </w:tc>
      </w:tr>
      <w:tr w:rsidR="00A06E5D" w:rsidRPr="00124CDE" w14:paraId="1C8E07CB" w14:textId="77777777" w:rsidTr="00F077C8">
        <w:trPr>
          <w:trHeight w:val="270"/>
        </w:trPr>
        <w:tc>
          <w:tcPr>
            <w:tcW w:w="3396" w:type="dxa"/>
            <w:vAlign w:val="center"/>
          </w:tcPr>
          <w:p w14:paraId="6DB0EB8E"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DIAMETER</w:t>
            </w:r>
          </w:p>
        </w:tc>
        <w:tc>
          <w:tcPr>
            <w:tcW w:w="3397" w:type="dxa"/>
          </w:tcPr>
          <w:p w14:paraId="374992B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~200mm</w:t>
            </w:r>
          </w:p>
        </w:tc>
      </w:tr>
      <w:tr w:rsidR="00A06E5D" w:rsidRPr="00124CDE" w14:paraId="26BB98ED" w14:textId="77777777" w:rsidTr="00F077C8">
        <w:trPr>
          <w:trHeight w:val="289"/>
        </w:trPr>
        <w:tc>
          <w:tcPr>
            <w:tcW w:w="3396" w:type="dxa"/>
            <w:vAlign w:val="center"/>
          </w:tcPr>
          <w:p w14:paraId="0FCDA8A7"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DEPTH</w:t>
            </w:r>
          </w:p>
        </w:tc>
        <w:tc>
          <w:tcPr>
            <w:tcW w:w="3397" w:type="dxa"/>
          </w:tcPr>
          <w:p w14:paraId="5FCBC118"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~150mm</w:t>
            </w:r>
          </w:p>
        </w:tc>
      </w:tr>
      <w:tr w:rsidR="00A06E5D" w:rsidRPr="00124CDE" w14:paraId="431EEABD" w14:textId="77777777" w:rsidTr="00F077C8">
        <w:trPr>
          <w:trHeight w:val="289"/>
        </w:trPr>
        <w:tc>
          <w:tcPr>
            <w:tcW w:w="3396" w:type="dxa"/>
            <w:vAlign w:val="center"/>
          </w:tcPr>
          <w:p w14:paraId="05E68276"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HORIZONTAL AREA</w:t>
            </w:r>
          </w:p>
        </w:tc>
        <w:tc>
          <w:tcPr>
            <w:tcW w:w="3397" w:type="dxa"/>
          </w:tcPr>
          <w:p w14:paraId="77278B7B"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~3.1416e</w:t>
            </w:r>
            <w:r w:rsidRPr="00124CDE">
              <w:rPr>
                <w:rFonts w:ascii="Helvetica" w:hAnsi="Helvetica"/>
                <w:sz w:val="16"/>
                <w:szCs w:val="16"/>
                <w:vertAlign w:val="superscript"/>
              </w:rPr>
              <w:t xml:space="preserve">4 </w:t>
            </w:r>
            <w:r w:rsidRPr="00124CDE">
              <w:rPr>
                <w:rFonts w:ascii="Helvetica" w:hAnsi="Helvetica"/>
                <w:sz w:val="16"/>
                <w:szCs w:val="16"/>
              </w:rPr>
              <w:t>mm</w:t>
            </w:r>
            <w:r w:rsidRPr="00124CDE">
              <w:rPr>
                <w:rFonts w:ascii="Helvetica" w:hAnsi="Helvetica"/>
                <w:sz w:val="16"/>
                <w:szCs w:val="16"/>
                <w:vertAlign w:val="superscript"/>
              </w:rPr>
              <w:t>2</w:t>
            </w:r>
          </w:p>
        </w:tc>
      </w:tr>
      <w:tr w:rsidR="00A06E5D" w:rsidRPr="00124CDE" w14:paraId="697B7A68" w14:textId="77777777" w:rsidTr="00F077C8">
        <w:trPr>
          <w:trHeight w:val="289"/>
        </w:trPr>
        <w:tc>
          <w:tcPr>
            <w:tcW w:w="3396" w:type="dxa"/>
            <w:vAlign w:val="center"/>
          </w:tcPr>
          <w:p w14:paraId="142034A5"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CHAMBER VOLUME</w:t>
            </w:r>
          </w:p>
        </w:tc>
        <w:tc>
          <w:tcPr>
            <w:tcW w:w="3397" w:type="dxa"/>
          </w:tcPr>
          <w:p w14:paraId="32906B91"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4.71239e</w:t>
            </w:r>
            <w:r w:rsidRPr="00124CDE">
              <w:rPr>
                <w:rFonts w:ascii="Helvetica" w:hAnsi="Helvetica"/>
                <w:sz w:val="16"/>
                <w:szCs w:val="16"/>
                <w:vertAlign w:val="superscript"/>
              </w:rPr>
              <w:t xml:space="preserve">6 </w:t>
            </w:r>
            <w:r w:rsidRPr="00124CDE">
              <w:rPr>
                <w:rFonts w:ascii="Helvetica" w:hAnsi="Helvetica"/>
                <w:sz w:val="16"/>
                <w:szCs w:val="16"/>
              </w:rPr>
              <w:t>mm</w:t>
            </w:r>
            <w:r w:rsidRPr="00124CDE">
              <w:rPr>
                <w:rFonts w:ascii="Helvetica" w:hAnsi="Helvetica"/>
                <w:sz w:val="16"/>
                <w:szCs w:val="16"/>
                <w:vertAlign w:val="superscript"/>
              </w:rPr>
              <w:t>3</w:t>
            </w:r>
          </w:p>
        </w:tc>
      </w:tr>
      <w:tr w:rsidR="00A06E5D" w:rsidRPr="00124CDE" w14:paraId="6D0E6FD5" w14:textId="77777777" w:rsidTr="00F077C8">
        <w:trPr>
          <w:trHeight w:val="270"/>
        </w:trPr>
        <w:tc>
          <w:tcPr>
            <w:tcW w:w="3396" w:type="dxa"/>
            <w:vAlign w:val="center"/>
          </w:tcPr>
          <w:p w14:paraId="4113D4BA"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SPEAKER VOLUME</w:t>
            </w:r>
          </w:p>
        </w:tc>
        <w:tc>
          <w:tcPr>
            <w:tcW w:w="3397" w:type="dxa"/>
          </w:tcPr>
          <w:p w14:paraId="30D4C175" w14:textId="77777777" w:rsidR="00A06E5D" w:rsidRPr="00124CDE" w:rsidRDefault="00A06E5D" w:rsidP="00F077C8">
            <w:pPr>
              <w:jc w:val="center"/>
              <w:rPr>
                <w:rFonts w:ascii="Helvetica" w:hAnsi="Helvetica"/>
                <w:sz w:val="16"/>
                <w:szCs w:val="16"/>
              </w:rPr>
            </w:pPr>
          </w:p>
        </w:tc>
      </w:tr>
      <w:tr w:rsidR="00A06E5D" w:rsidRPr="00124CDE" w14:paraId="35C87E38" w14:textId="77777777" w:rsidTr="00F077C8">
        <w:trPr>
          <w:trHeight w:val="579"/>
        </w:trPr>
        <w:tc>
          <w:tcPr>
            <w:tcW w:w="3396" w:type="dxa"/>
            <w:vAlign w:val="center"/>
          </w:tcPr>
          <w:p w14:paraId="5DE51F69" w14:textId="77777777" w:rsidR="00A06E5D" w:rsidRPr="00124CDE" w:rsidRDefault="00A06E5D" w:rsidP="00F077C8">
            <w:pPr>
              <w:jc w:val="center"/>
              <w:rPr>
                <w:rFonts w:ascii="Helvetica" w:hAnsi="Helvetica"/>
                <w:sz w:val="16"/>
                <w:szCs w:val="16"/>
              </w:rPr>
            </w:pPr>
            <w:r w:rsidRPr="00124CDE">
              <w:rPr>
                <w:rFonts w:ascii="Helvetica" w:hAnsi="Helvetica"/>
                <w:sz w:val="16"/>
                <w:szCs w:val="16"/>
              </w:rPr>
              <w:t>TOTAL ENVIRONMENT VOLUME</w:t>
            </w:r>
          </w:p>
        </w:tc>
        <w:tc>
          <w:tcPr>
            <w:tcW w:w="3397" w:type="dxa"/>
          </w:tcPr>
          <w:p w14:paraId="39F2E1AD" w14:textId="77777777" w:rsidR="00A06E5D" w:rsidRPr="00124CDE" w:rsidRDefault="00A06E5D" w:rsidP="00F077C8">
            <w:pPr>
              <w:jc w:val="center"/>
              <w:rPr>
                <w:rFonts w:ascii="Helvetica" w:hAnsi="Helvetica"/>
                <w:sz w:val="16"/>
                <w:szCs w:val="16"/>
              </w:rPr>
            </w:pPr>
          </w:p>
        </w:tc>
      </w:tr>
    </w:tbl>
    <w:p w14:paraId="21459873" w14:textId="77777777" w:rsidR="00A06E5D" w:rsidRPr="00124CDE" w:rsidRDefault="00A06E5D" w:rsidP="00495C8E">
      <w:pPr>
        <w:rPr>
          <w:rFonts w:ascii="Helvetica" w:hAnsi="Helvetica"/>
          <w:b/>
        </w:rPr>
      </w:pPr>
    </w:p>
    <w:p w14:paraId="52335EFE" w14:textId="77777777" w:rsidR="00495C8E" w:rsidRPr="00124CDE" w:rsidRDefault="00495C8E" w:rsidP="00F077C8">
      <w:pPr>
        <w:ind w:left="720"/>
        <w:rPr>
          <w:rFonts w:ascii="Helvetica" w:hAnsi="Helvetica"/>
        </w:rPr>
      </w:pPr>
    </w:p>
    <w:p w14:paraId="17D02399" w14:textId="387161A6" w:rsidR="00495C8E" w:rsidRPr="00124CDE" w:rsidRDefault="00495C8E" w:rsidP="00422C5B">
      <w:pPr>
        <w:jc w:val="center"/>
        <w:rPr>
          <w:rFonts w:ascii="Helvetica" w:hAnsi="Helvetica"/>
          <w:b/>
        </w:rPr>
      </w:pPr>
      <w:r w:rsidRPr="00124CDE">
        <w:rPr>
          <w:rFonts w:ascii="Helvetica" w:hAnsi="Helvetica"/>
          <w:b/>
        </w:rPr>
        <w:t>This lab environment will support the following experimentation:</w:t>
      </w:r>
    </w:p>
    <w:p w14:paraId="70BBE934" w14:textId="694AC95D"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Oscillation of Lycopodium with a diaphragm of stretched paper</w:t>
      </w:r>
    </w:p>
    <w:p w14:paraId="3CC35C30" w14:textId="6B370CAE" w:rsidR="00495C8E" w:rsidRPr="00124CDE" w:rsidRDefault="00495C8E" w:rsidP="00F077C8">
      <w:pPr>
        <w:pStyle w:val="ListParagraph"/>
        <w:numPr>
          <w:ilvl w:val="0"/>
          <w:numId w:val="23"/>
        </w:numPr>
        <w:ind w:left="1440"/>
        <w:rPr>
          <w:rFonts w:ascii="Helvetica" w:hAnsi="Helvetica"/>
          <w:sz w:val="22"/>
          <w:szCs w:val="22"/>
        </w:rPr>
      </w:pPr>
      <w:r w:rsidRPr="00124CDE">
        <w:rPr>
          <w:rFonts w:ascii="Helvetica" w:hAnsi="Helvetica"/>
          <w:sz w:val="22"/>
          <w:szCs w:val="22"/>
        </w:rPr>
        <w:t xml:space="preserve">Partial/Total Pressure </w:t>
      </w:r>
      <w:r w:rsidR="006A0303" w:rsidRPr="00124CDE">
        <w:rPr>
          <w:rFonts w:ascii="Helvetica" w:hAnsi="Helvetica"/>
          <w:sz w:val="22"/>
          <w:szCs w:val="22"/>
        </w:rPr>
        <w:t>Experimentation of Gases under SHM</w:t>
      </w:r>
    </w:p>
    <w:p w14:paraId="57E7B56C" w14:textId="6557CF62"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Experimentation of Plasma Ionization under SHM</w:t>
      </w:r>
    </w:p>
    <w:p w14:paraId="74BBDCF5" w14:textId="15D169E4" w:rsidR="006A0303" w:rsidRPr="00124CDE" w:rsidRDefault="006A0303" w:rsidP="00F077C8">
      <w:pPr>
        <w:pStyle w:val="ListParagraph"/>
        <w:numPr>
          <w:ilvl w:val="0"/>
          <w:numId w:val="23"/>
        </w:numPr>
        <w:ind w:left="1440"/>
        <w:rPr>
          <w:rFonts w:ascii="Helvetica" w:hAnsi="Helvetica"/>
          <w:sz w:val="22"/>
          <w:szCs w:val="22"/>
        </w:rPr>
      </w:pPr>
      <w:r w:rsidRPr="00124CDE">
        <w:rPr>
          <w:rFonts w:ascii="Helvetica" w:hAnsi="Helvetica"/>
          <w:sz w:val="22"/>
          <w:szCs w:val="22"/>
        </w:rPr>
        <w:t>Investigation of wave path using rubber diaphragm, mirror and laser.</w:t>
      </w:r>
    </w:p>
    <w:p w14:paraId="0BCD3F14" w14:textId="77777777" w:rsidR="00A06E5D" w:rsidRPr="00124CDE" w:rsidRDefault="00A06E5D" w:rsidP="00A06E5D">
      <w:pPr>
        <w:rPr>
          <w:rFonts w:ascii="Helvetica" w:hAnsi="Helvetica"/>
        </w:rPr>
      </w:pPr>
    </w:p>
    <w:p w14:paraId="4F8FDA0F" w14:textId="77777777" w:rsidR="00A06E5D" w:rsidRDefault="00A06E5D" w:rsidP="00A06E5D">
      <w:pPr>
        <w:rPr>
          <w:rFonts w:ascii="Helvetica" w:hAnsi="Helvetica"/>
        </w:rPr>
      </w:pPr>
    </w:p>
    <w:p w14:paraId="05298ABE" w14:textId="77777777" w:rsidR="00F077C8" w:rsidRPr="00124CDE" w:rsidRDefault="00F077C8" w:rsidP="00A06E5D">
      <w:pPr>
        <w:rPr>
          <w:rFonts w:ascii="Helvetica" w:hAnsi="Helvetica"/>
        </w:rPr>
      </w:pPr>
    </w:p>
    <w:p w14:paraId="1DD80CE6" w14:textId="77777777" w:rsidR="006A0303" w:rsidRPr="00124CDE" w:rsidRDefault="006A0303" w:rsidP="006A0303">
      <w:pPr>
        <w:jc w:val="center"/>
        <w:rPr>
          <w:rFonts w:ascii="Helvetica" w:hAnsi="Helvetica"/>
        </w:rPr>
      </w:pPr>
    </w:p>
    <w:p w14:paraId="0280CEA3" w14:textId="2259CAC2" w:rsidR="006A0303" w:rsidRPr="00F077C8" w:rsidRDefault="006A0303" w:rsidP="00F077C8">
      <w:pPr>
        <w:jc w:val="center"/>
        <w:rPr>
          <w:rFonts w:ascii="Helvetica" w:hAnsi="Helvetica"/>
          <w:b/>
        </w:rPr>
      </w:pPr>
      <w:r w:rsidRPr="00F077C8">
        <w:rPr>
          <w:rFonts w:ascii="Helvetica" w:hAnsi="Helvetica"/>
          <w:b/>
        </w:rPr>
        <w:t>Par</w:t>
      </w:r>
      <w:r w:rsidR="00F077C8">
        <w:rPr>
          <w:rFonts w:ascii="Helvetica" w:hAnsi="Helvetica"/>
          <w:b/>
        </w:rPr>
        <w:t xml:space="preserve">t 2: Calibration of Frequencies </w:t>
      </w:r>
      <w:r w:rsidR="00422C5B">
        <w:rPr>
          <w:rFonts w:ascii="Helvetica" w:hAnsi="Helvetica"/>
          <w:b/>
        </w:rPr>
        <w:t>using Lycopodium</w:t>
      </w:r>
    </w:p>
    <w:p w14:paraId="22FEAE80" w14:textId="77777777" w:rsidR="00067A2D" w:rsidRPr="00124CDE" w:rsidRDefault="00067A2D" w:rsidP="00A06E5D">
      <w:pPr>
        <w:rPr>
          <w:rFonts w:ascii="Helvetica" w:hAnsi="Helvetica"/>
          <w:b/>
          <w:sz w:val="22"/>
          <w:szCs w:val="22"/>
        </w:rPr>
      </w:pPr>
    </w:p>
    <w:p w14:paraId="6E0158F1" w14:textId="3854BF25" w:rsidR="009861BD" w:rsidRPr="00124CDE" w:rsidRDefault="006A0303" w:rsidP="00A06E5D">
      <w:pPr>
        <w:rPr>
          <w:rFonts w:ascii="Helvetica" w:hAnsi="Helvetica"/>
          <w:sz w:val="22"/>
          <w:szCs w:val="22"/>
        </w:rPr>
      </w:pPr>
      <w:r w:rsidRPr="00124CDE">
        <w:rPr>
          <w:rFonts w:ascii="Helvetica" w:hAnsi="Helvetica"/>
          <w:sz w:val="22"/>
          <w:szCs w:val="22"/>
        </w:rPr>
        <w:t xml:space="preserve">In this portion of this experiment, methods published by Hans Jenny </w:t>
      </w:r>
      <w:r w:rsidR="001A38F4" w:rsidRPr="00124CDE">
        <w:rPr>
          <w:rFonts w:ascii="Helvetica" w:hAnsi="Helvetica"/>
          <w:sz w:val="22"/>
          <w:szCs w:val="22"/>
        </w:rPr>
        <w:t>-</w:t>
      </w:r>
      <w:r w:rsidR="001A38F4" w:rsidRPr="00124CDE">
        <w:rPr>
          <w:rFonts w:ascii="Helvetica" w:hAnsi="Helvetica"/>
          <w:i/>
          <w:sz w:val="22"/>
          <w:szCs w:val="22"/>
        </w:rPr>
        <w:t>Jenny, H. (Director). (2006). </w:t>
      </w:r>
      <w:r w:rsidR="001A38F4" w:rsidRPr="00124CDE">
        <w:rPr>
          <w:rFonts w:ascii="Helvetica" w:hAnsi="Helvetica"/>
          <w:i/>
          <w:iCs/>
          <w:sz w:val="22"/>
          <w:szCs w:val="22"/>
        </w:rPr>
        <w:t>Cymatics Soundscapes</w:t>
      </w:r>
      <w:r w:rsidR="001A38F4" w:rsidRPr="00124CDE">
        <w:rPr>
          <w:rFonts w:ascii="Helvetica" w:hAnsi="Helvetica"/>
          <w:sz w:val="22"/>
          <w:szCs w:val="22"/>
        </w:rPr>
        <w:t xml:space="preserve"> </w:t>
      </w:r>
      <w:r w:rsidRPr="00124CDE">
        <w:rPr>
          <w:rFonts w:ascii="Helvetica" w:hAnsi="Helvetica"/>
          <w:sz w:val="22"/>
          <w:szCs w:val="22"/>
        </w:rPr>
        <w:t xml:space="preserve">on the investigation on the effects of sound on matter will be used to </w:t>
      </w:r>
      <w:r w:rsidR="00A06E5D" w:rsidRPr="00124CDE">
        <w:rPr>
          <w:rFonts w:ascii="Helvetica" w:hAnsi="Helvetica"/>
          <w:sz w:val="22"/>
          <w:szCs w:val="22"/>
        </w:rPr>
        <w:t>generate</w:t>
      </w:r>
      <w:r w:rsidRPr="00124CDE">
        <w:rPr>
          <w:rFonts w:ascii="Helvetica" w:hAnsi="Helvetica"/>
          <w:sz w:val="22"/>
          <w:szCs w:val="22"/>
        </w:rPr>
        <w:t xml:space="preserve"> frequencies that produce vortex patterns in matter. For the calibration, Lycopodium powder on </w:t>
      </w:r>
      <w:r w:rsidR="00A06E5D" w:rsidRPr="00124CDE">
        <w:rPr>
          <w:rFonts w:ascii="Helvetica" w:hAnsi="Helvetica"/>
          <w:sz w:val="22"/>
          <w:szCs w:val="22"/>
        </w:rPr>
        <w:t>an</w:t>
      </w:r>
      <w:r w:rsidRPr="00124CDE">
        <w:rPr>
          <w:rFonts w:ascii="Helvetica" w:hAnsi="Helvetica"/>
          <w:sz w:val="22"/>
          <w:szCs w:val="22"/>
        </w:rPr>
        <w:t xml:space="preserve"> oscillating diaphragm will be used to simulate a layer of gas within the SHM experimentation chamber.</w:t>
      </w:r>
      <w:r w:rsidR="00A06E5D" w:rsidRPr="00124CDE">
        <w:rPr>
          <w:rFonts w:ascii="Helvetica" w:hAnsi="Helvetica"/>
          <w:sz w:val="22"/>
          <w:szCs w:val="22"/>
        </w:rPr>
        <w:t xml:space="preserve"> </w:t>
      </w:r>
    </w:p>
    <w:p w14:paraId="471C8F7D" w14:textId="77777777" w:rsidR="009861BD" w:rsidRPr="00124CDE" w:rsidRDefault="009861BD" w:rsidP="00A06E5D">
      <w:pPr>
        <w:rPr>
          <w:rFonts w:ascii="Helvetica" w:hAnsi="Helvetica"/>
          <w:sz w:val="22"/>
          <w:szCs w:val="22"/>
        </w:rPr>
      </w:pPr>
    </w:p>
    <w:p w14:paraId="507DEC4E" w14:textId="4D1AC1B8" w:rsidR="006A0303" w:rsidRPr="00124CDE" w:rsidRDefault="009861BD" w:rsidP="00A06E5D">
      <w:pPr>
        <w:rPr>
          <w:rFonts w:ascii="Helvetica" w:hAnsi="Helvetica"/>
          <w:sz w:val="22"/>
          <w:szCs w:val="22"/>
        </w:rPr>
      </w:pPr>
      <w:r w:rsidRPr="00124CDE">
        <w:rPr>
          <w:rFonts w:ascii="Helvetica" w:hAnsi="Helvetica"/>
          <w:sz w:val="22"/>
          <w:szCs w:val="22"/>
        </w:rPr>
        <w:t xml:space="preserve">While observing the Lycopodium test medium, frequencies which produce vortex formations will be recorded. Recorded frequencies will then be observed under varying amplitudes to calibrate which frequency offers the most structural stability under high amplitude vibration. Higher amplitudes of oscillation within our vortex pattern will give us a higher transfer of energy into our propellant gas from our wave driver. </w:t>
      </w:r>
    </w:p>
    <w:p w14:paraId="16867CDF" w14:textId="77777777" w:rsidR="009861BD" w:rsidRPr="00124CDE" w:rsidRDefault="009861BD" w:rsidP="00A06E5D">
      <w:pPr>
        <w:rPr>
          <w:rFonts w:ascii="Helvetica" w:hAnsi="Helvetica"/>
          <w:sz w:val="22"/>
          <w:szCs w:val="22"/>
        </w:rPr>
      </w:pPr>
    </w:p>
    <w:p w14:paraId="4071465C" w14:textId="3CD05C00" w:rsidR="009861BD" w:rsidRPr="00124CDE" w:rsidRDefault="009861BD" w:rsidP="00F077C8">
      <w:pPr>
        <w:ind w:left="72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Add Thin layer of Lycopodium powder to paper diaphragm of experimentation environment.</w:t>
      </w:r>
    </w:p>
    <w:p w14:paraId="5CE16778" w14:textId="77777777" w:rsidR="009861BD" w:rsidRPr="00124CDE" w:rsidRDefault="009861BD" w:rsidP="00F077C8">
      <w:pPr>
        <w:ind w:left="720"/>
        <w:rPr>
          <w:rFonts w:ascii="Helvetica" w:hAnsi="Helvetica"/>
          <w:sz w:val="22"/>
          <w:szCs w:val="22"/>
        </w:rPr>
      </w:pPr>
    </w:p>
    <w:p w14:paraId="4E4B60E0" w14:textId="78D03C3A" w:rsidR="009861BD" w:rsidRPr="00124CDE" w:rsidRDefault="009861BD"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Begin testing full range of frequencies</w:t>
      </w:r>
      <w:r w:rsidR="0090060B" w:rsidRPr="00124CDE">
        <w:rPr>
          <w:rFonts w:ascii="Helvetica" w:hAnsi="Helvetica"/>
          <w:sz w:val="22"/>
          <w:szCs w:val="22"/>
        </w:rPr>
        <w:t>, adding additional lycopodium powder to increase visualization area and replaced initial volume lost during fallout during oscillation.</w:t>
      </w:r>
    </w:p>
    <w:p w14:paraId="67A3812B" w14:textId="77777777" w:rsidR="0090060B" w:rsidRPr="00124CDE" w:rsidRDefault="0090060B" w:rsidP="00F077C8">
      <w:pPr>
        <w:ind w:left="720"/>
        <w:rPr>
          <w:rFonts w:ascii="Helvetica" w:hAnsi="Helvetica"/>
          <w:sz w:val="22"/>
          <w:szCs w:val="22"/>
        </w:rPr>
      </w:pPr>
    </w:p>
    <w:p w14:paraId="069F3175" w14:textId="60FB453C" w:rsidR="0090060B" w:rsidRPr="00124CDE" w:rsidRDefault="0090060B"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Find vortex patterns and experiment on stability with adjustment of frequency and amplitude.</w:t>
      </w:r>
    </w:p>
    <w:p w14:paraId="229BEA49" w14:textId="77777777" w:rsidR="0090060B" w:rsidRPr="00124CDE" w:rsidRDefault="0090060B" w:rsidP="00F077C8">
      <w:pPr>
        <w:ind w:left="720"/>
        <w:rPr>
          <w:rFonts w:ascii="Helvetica" w:hAnsi="Helvetica"/>
          <w:sz w:val="22"/>
          <w:szCs w:val="22"/>
        </w:rPr>
      </w:pPr>
    </w:p>
    <w:p w14:paraId="5277C40A" w14:textId="2B852B09" w:rsidR="0090060B" w:rsidRPr="00124CDE" w:rsidRDefault="0090060B" w:rsidP="00F077C8">
      <w:pPr>
        <w:ind w:left="72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Measure vortex diameter, height and angular velocity of vortex</w:t>
      </w:r>
    </w:p>
    <w:p w14:paraId="2ED0B38A" w14:textId="77777777" w:rsidR="0090060B" w:rsidRPr="00124CDE" w:rsidRDefault="0090060B" w:rsidP="00F077C8">
      <w:pPr>
        <w:ind w:left="720"/>
        <w:rPr>
          <w:rFonts w:ascii="Helvetica" w:hAnsi="Helvetica"/>
          <w:sz w:val="22"/>
          <w:szCs w:val="22"/>
        </w:rPr>
      </w:pPr>
    </w:p>
    <w:p w14:paraId="1784829D" w14:textId="34E33ECE" w:rsidR="0090060B" w:rsidRPr="00124CDE" w:rsidRDefault="0090060B" w:rsidP="00F077C8">
      <w:pPr>
        <w:ind w:left="720"/>
        <w:rPr>
          <w:rFonts w:ascii="Helvetica" w:hAnsi="Helvetica"/>
          <w:sz w:val="22"/>
          <w:szCs w:val="22"/>
        </w:rPr>
      </w:pPr>
      <w:r w:rsidRPr="00124CDE">
        <w:rPr>
          <w:rFonts w:ascii="Helvetica" w:hAnsi="Helvetica"/>
          <w:b/>
          <w:sz w:val="22"/>
          <w:szCs w:val="22"/>
        </w:rPr>
        <w:t xml:space="preserve">Step 5: </w:t>
      </w:r>
      <w:r w:rsidRPr="00124CDE">
        <w:rPr>
          <w:rFonts w:ascii="Helvetica" w:hAnsi="Helvetica"/>
          <w:sz w:val="22"/>
          <w:szCs w:val="22"/>
        </w:rPr>
        <w:t>Use amplitude and frequency adjustment to scale vortex size to fit inside gas oscillation chamber</w:t>
      </w:r>
    </w:p>
    <w:p w14:paraId="0CED2BB9" w14:textId="77777777" w:rsidR="0090060B" w:rsidRPr="00124CDE" w:rsidRDefault="0090060B" w:rsidP="00F077C8">
      <w:pPr>
        <w:ind w:left="720"/>
        <w:rPr>
          <w:rFonts w:ascii="Helvetica" w:hAnsi="Helvetica"/>
          <w:sz w:val="22"/>
          <w:szCs w:val="22"/>
        </w:rPr>
      </w:pPr>
    </w:p>
    <w:p w14:paraId="01B3053E" w14:textId="4C710282" w:rsidR="0090060B" w:rsidRPr="00124CDE" w:rsidRDefault="0090060B" w:rsidP="00F077C8">
      <w:pPr>
        <w:ind w:left="720"/>
        <w:rPr>
          <w:rFonts w:ascii="Helvetica" w:hAnsi="Helvetica"/>
          <w:sz w:val="22"/>
          <w:szCs w:val="22"/>
        </w:rPr>
      </w:pPr>
      <w:r w:rsidRPr="00124CDE">
        <w:rPr>
          <w:rFonts w:ascii="Helvetica" w:hAnsi="Helvetica"/>
          <w:b/>
          <w:sz w:val="22"/>
          <w:szCs w:val="22"/>
        </w:rPr>
        <w:t>Step 6:</w:t>
      </w:r>
      <w:r w:rsidRPr="00124CDE">
        <w:rPr>
          <w:rFonts w:ascii="Helvetica" w:hAnsi="Helvetica"/>
          <w:sz w:val="22"/>
          <w:szCs w:val="22"/>
        </w:rPr>
        <w:t xml:space="preserve"> Record calibration results, plot data and look for trends in calibration results.</w:t>
      </w:r>
    </w:p>
    <w:p w14:paraId="267A14B0" w14:textId="77777777" w:rsidR="0090060B" w:rsidRPr="00124CDE" w:rsidRDefault="0090060B" w:rsidP="00A06E5D">
      <w:pPr>
        <w:rPr>
          <w:rFonts w:ascii="Helvetica" w:hAnsi="Helvetica"/>
          <w:sz w:val="22"/>
          <w:szCs w:val="22"/>
        </w:rPr>
      </w:pPr>
    </w:p>
    <w:p w14:paraId="6652B17C" w14:textId="77777777" w:rsidR="002B47B3" w:rsidRPr="00124CDE" w:rsidRDefault="002B47B3" w:rsidP="00A06E5D">
      <w:pPr>
        <w:rPr>
          <w:rFonts w:ascii="Helvetica" w:hAnsi="Helvetica"/>
          <w:sz w:val="22"/>
          <w:szCs w:val="22"/>
        </w:rPr>
      </w:pPr>
    </w:p>
    <w:p w14:paraId="0D6FC33B" w14:textId="77777777" w:rsidR="002B47B3" w:rsidRPr="00124CDE" w:rsidRDefault="002B47B3" w:rsidP="00A06E5D">
      <w:pPr>
        <w:rPr>
          <w:rFonts w:ascii="Helvetica" w:hAnsi="Helvetica"/>
        </w:rPr>
      </w:pPr>
    </w:p>
    <w:p w14:paraId="13A17877" w14:textId="77777777" w:rsidR="002B47B3" w:rsidRPr="00124CDE" w:rsidRDefault="002B47B3" w:rsidP="00A06E5D">
      <w:pPr>
        <w:rPr>
          <w:rFonts w:ascii="Helvetica" w:hAnsi="Helvetica"/>
        </w:rPr>
      </w:pPr>
    </w:p>
    <w:p w14:paraId="34973264" w14:textId="77777777" w:rsidR="002B47B3" w:rsidRPr="00124CDE" w:rsidRDefault="002B47B3" w:rsidP="00A06E5D">
      <w:pPr>
        <w:rPr>
          <w:rFonts w:ascii="Helvetica" w:hAnsi="Helvetica"/>
        </w:rPr>
      </w:pPr>
    </w:p>
    <w:p w14:paraId="2774F2E8" w14:textId="77777777" w:rsidR="002B47B3" w:rsidRPr="00124CDE" w:rsidRDefault="002B47B3" w:rsidP="00A06E5D">
      <w:pPr>
        <w:rPr>
          <w:rFonts w:ascii="Helvetica" w:hAnsi="Helvetica"/>
        </w:rPr>
      </w:pPr>
    </w:p>
    <w:p w14:paraId="30639806" w14:textId="77777777" w:rsidR="00DD625E" w:rsidRPr="00124CDE" w:rsidRDefault="00DD625E" w:rsidP="00A06E5D">
      <w:pPr>
        <w:rPr>
          <w:rFonts w:ascii="Helvetica" w:hAnsi="Helvetica"/>
        </w:rPr>
      </w:pPr>
    </w:p>
    <w:p w14:paraId="77CBE4C2" w14:textId="77777777" w:rsidR="00DD625E" w:rsidRPr="00124CDE" w:rsidRDefault="00DD625E" w:rsidP="00A06E5D">
      <w:pPr>
        <w:rPr>
          <w:rFonts w:ascii="Helvetica" w:hAnsi="Helvetica"/>
        </w:rPr>
      </w:pPr>
    </w:p>
    <w:p w14:paraId="6413EAB9" w14:textId="77777777" w:rsidR="00DD625E" w:rsidRDefault="00DD625E" w:rsidP="00A06E5D">
      <w:pPr>
        <w:rPr>
          <w:rFonts w:ascii="Helvetica" w:hAnsi="Helvetica"/>
        </w:rPr>
      </w:pPr>
    </w:p>
    <w:p w14:paraId="5E42E6EA" w14:textId="77777777" w:rsidR="00124CDE" w:rsidRDefault="00124CDE" w:rsidP="00A06E5D">
      <w:pPr>
        <w:rPr>
          <w:rFonts w:ascii="Helvetica" w:hAnsi="Helvetica"/>
        </w:rPr>
      </w:pPr>
    </w:p>
    <w:p w14:paraId="47A194B8" w14:textId="77777777" w:rsidR="00124CDE" w:rsidRDefault="00124CDE" w:rsidP="00A06E5D">
      <w:pPr>
        <w:rPr>
          <w:rFonts w:ascii="Helvetica" w:hAnsi="Helvetica"/>
        </w:rPr>
      </w:pPr>
    </w:p>
    <w:p w14:paraId="1CD33E66" w14:textId="77777777" w:rsidR="00124CDE" w:rsidRDefault="00124CDE" w:rsidP="00A06E5D">
      <w:pPr>
        <w:rPr>
          <w:rFonts w:ascii="Helvetica" w:hAnsi="Helvetica"/>
        </w:rPr>
      </w:pPr>
    </w:p>
    <w:p w14:paraId="6F0D8394" w14:textId="77777777" w:rsidR="00124CDE" w:rsidRDefault="00124CDE" w:rsidP="00A06E5D">
      <w:pPr>
        <w:rPr>
          <w:rFonts w:ascii="Helvetica" w:hAnsi="Helvetica"/>
        </w:rPr>
      </w:pPr>
    </w:p>
    <w:p w14:paraId="2E47921F" w14:textId="77777777" w:rsidR="00F077C8" w:rsidRPr="00124CDE" w:rsidRDefault="00F077C8" w:rsidP="00A06E5D">
      <w:pPr>
        <w:rPr>
          <w:rFonts w:ascii="Helvetica" w:hAnsi="Helvetica"/>
        </w:rPr>
      </w:pPr>
    </w:p>
    <w:p w14:paraId="34786726" w14:textId="77777777" w:rsidR="0090060B" w:rsidRPr="00124CDE" w:rsidRDefault="0090060B" w:rsidP="00A06E5D">
      <w:pPr>
        <w:rPr>
          <w:rFonts w:ascii="Helvetica" w:hAnsi="Helvetica"/>
        </w:rPr>
      </w:pPr>
    </w:p>
    <w:p w14:paraId="07DFE9AF" w14:textId="77777777" w:rsidR="00F077C8" w:rsidRDefault="00F077C8" w:rsidP="00F077C8">
      <w:pPr>
        <w:jc w:val="center"/>
        <w:rPr>
          <w:rFonts w:ascii="Helvetica" w:hAnsi="Helvetica"/>
          <w:b/>
        </w:rPr>
      </w:pPr>
    </w:p>
    <w:p w14:paraId="1F0690F1" w14:textId="449449CC" w:rsidR="0090060B" w:rsidRPr="00F077C8" w:rsidRDefault="0090060B" w:rsidP="00F077C8">
      <w:pPr>
        <w:jc w:val="center"/>
        <w:rPr>
          <w:rFonts w:ascii="Helvetica" w:hAnsi="Helvetica"/>
          <w:b/>
        </w:rPr>
      </w:pPr>
      <w:r w:rsidRPr="00F077C8">
        <w:rPr>
          <w:rFonts w:ascii="Helvetica" w:hAnsi="Helvetica"/>
          <w:b/>
        </w:rPr>
        <w:t>Part 3: Testing Calibrated Vortex Frequencies using SF</w:t>
      </w:r>
      <w:r w:rsidRPr="00F077C8">
        <w:rPr>
          <w:rFonts w:ascii="Helvetica" w:hAnsi="Helvetica"/>
          <w:b/>
          <w:vertAlign w:val="subscript"/>
        </w:rPr>
        <w:t>6</w:t>
      </w:r>
    </w:p>
    <w:p w14:paraId="59F32F09" w14:textId="77777777" w:rsidR="0090060B" w:rsidRPr="00124CDE" w:rsidRDefault="0090060B" w:rsidP="004760DE">
      <w:pPr>
        <w:rPr>
          <w:rFonts w:ascii="Helvetica" w:hAnsi="Helvetica"/>
          <w:b/>
          <w:sz w:val="28"/>
        </w:rPr>
      </w:pPr>
    </w:p>
    <w:p w14:paraId="4AAA88F8" w14:textId="0A8731CC" w:rsidR="00C0741F" w:rsidRPr="00124CDE" w:rsidRDefault="0090060B" w:rsidP="004760DE">
      <w:pPr>
        <w:rPr>
          <w:rFonts w:ascii="Helvetica" w:hAnsi="Helvetica"/>
          <w:sz w:val="22"/>
          <w:szCs w:val="22"/>
        </w:rPr>
      </w:pPr>
      <w:r w:rsidRPr="00124CDE">
        <w:rPr>
          <w:rFonts w:ascii="Helvetica" w:hAnsi="Helvetica"/>
          <w:sz w:val="22"/>
          <w:szCs w:val="22"/>
        </w:rPr>
        <w:t xml:space="preserve">After vortex pattern forming frequencies have been recorded and tested, various amplitudes will be used on Sulfur </w:t>
      </w:r>
      <w:r w:rsidR="00E8082F" w:rsidRPr="00124CDE">
        <w:rPr>
          <w:rFonts w:ascii="Helvetica" w:hAnsi="Helvetica"/>
          <w:sz w:val="22"/>
          <w:szCs w:val="22"/>
        </w:rPr>
        <w:t>Hexafluoride</w:t>
      </w:r>
      <w:r w:rsidRPr="00124CDE">
        <w:rPr>
          <w:rFonts w:ascii="Helvetica" w:hAnsi="Helvetica"/>
          <w:sz w:val="22"/>
          <w:szCs w:val="22"/>
        </w:rPr>
        <w:t xml:space="preserve">, and affordable substitute for </w:t>
      </w:r>
      <w:r w:rsidR="00C0741F" w:rsidRPr="00124CDE">
        <w:rPr>
          <w:rFonts w:ascii="Helvetica" w:hAnsi="Helvetica"/>
          <w:sz w:val="22"/>
          <w:szCs w:val="22"/>
        </w:rPr>
        <w:t xml:space="preserve">attaining proof of concept for creating a vortex formation in </w:t>
      </w:r>
      <w:r w:rsidRPr="00124CDE">
        <w:rPr>
          <w:rFonts w:ascii="Helvetica" w:hAnsi="Helvetica"/>
          <w:sz w:val="22"/>
          <w:szCs w:val="22"/>
        </w:rPr>
        <w:t xml:space="preserve">Xenon gas. </w:t>
      </w:r>
      <w:r w:rsidR="00C0741F" w:rsidRPr="00124CDE">
        <w:rPr>
          <w:rFonts w:ascii="Helvetica" w:hAnsi="Helvetica"/>
          <w:sz w:val="22"/>
          <w:szCs w:val="22"/>
        </w:rPr>
        <w:t>Experimentation for this portion of this investigation will consist of loading the SHM chamber with incrementally increasing partial pressures of SF6, and observing vortex formations created by sound. Observations will be conducted using miniature ping pong balls which will float above the layer of SF6 and allow for tracking of changes in velocity, acceleration and force.</w:t>
      </w:r>
    </w:p>
    <w:p w14:paraId="6EB07C61" w14:textId="77777777" w:rsidR="0072309F" w:rsidRPr="00124CDE" w:rsidRDefault="0072309F" w:rsidP="004760DE">
      <w:pPr>
        <w:rPr>
          <w:rFonts w:ascii="Helvetica" w:hAnsi="Helvetica"/>
        </w:rPr>
      </w:pPr>
    </w:p>
    <w:p w14:paraId="4155B006" w14:textId="77777777" w:rsidR="0072309F" w:rsidRPr="00F077C8" w:rsidRDefault="0072309F" w:rsidP="00661B62">
      <w:pPr>
        <w:jc w:val="center"/>
        <w:rPr>
          <w:rFonts w:ascii="Helvetica" w:hAnsi="Helvetica"/>
          <w:b/>
          <w:sz w:val="22"/>
          <w:szCs w:val="22"/>
        </w:rPr>
      </w:pPr>
      <w:r w:rsidRPr="00F077C8">
        <w:rPr>
          <w:rFonts w:ascii="Helvetica" w:hAnsi="Helvetica"/>
          <w:b/>
          <w:sz w:val="22"/>
          <w:szCs w:val="22"/>
        </w:rPr>
        <w:t>Sulfur Hexafluoride vs Xenon Comparison</w:t>
      </w:r>
    </w:p>
    <w:p w14:paraId="50836264" w14:textId="77777777" w:rsidR="00F077C8" w:rsidRPr="00124CDE" w:rsidRDefault="00F077C8" w:rsidP="00661B62">
      <w:pPr>
        <w:jc w:val="center"/>
        <w:rPr>
          <w:rFonts w:ascii="Helvetica" w:hAnsi="Helvetica"/>
          <w:b/>
        </w:rPr>
      </w:pPr>
    </w:p>
    <w:tbl>
      <w:tblPr>
        <w:tblStyle w:val="TableGrid"/>
        <w:tblW w:w="0" w:type="auto"/>
        <w:tblLook w:val="04A0" w:firstRow="1" w:lastRow="0" w:firstColumn="1" w:lastColumn="0" w:noHBand="0" w:noVBand="1"/>
      </w:tblPr>
      <w:tblGrid>
        <w:gridCol w:w="3685"/>
        <w:gridCol w:w="2548"/>
        <w:gridCol w:w="3117"/>
      </w:tblGrid>
      <w:tr w:rsidR="0072309F" w:rsidRPr="00124CDE" w14:paraId="55436247" w14:textId="77777777" w:rsidTr="0072309F">
        <w:trPr>
          <w:trHeight w:val="386"/>
        </w:trPr>
        <w:tc>
          <w:tcPr>
            <w:tcW w:w="3685" w:type="dxa"/>
            <w:vAlign w:val="center"/>
          </w:tcPr>
          <w:p w14:paraId="0F4EAF7F" w14:textId="77777777" w:rsidR="0072309F" w:rsidRPr="00124CDE" w:rsidRDefault="0072309F" w:rsidP="0072309F">
            <w:pPr>
              <w:jc w:val="center"/>
              <w:rPr>
                <w:rFonts w:ascii="Helvetica" w:hAnsi="Helvetica"/>
                <w:b/>
              </w:rPr>
            </w:pPr>
            <w:r w:rsidRPr="00124CDE">
              <w:rPr>
                <w:rFonts w:ascii="Helvetica" w:hAnsi="Helvetica"/>
                <w:b/>
              </w:rPr>
              <w:t>QUALITY</w:t>
            </w:r>
          </w:p>
        </w:tc>
        <w:tc>
          <w:tcPr>
            <w:tcW w:w="2548" w:type="dxa"/>
            <w:vAlign w:val="center"/>
          </w:tcPr>
          <w:p w14:paraId="58AF6264" w14:textId="77777777" w:rsidR="0072309F" w:rsidRPr="00124CDE" w:rsidRDefault="0072309F" w:rsidP="0072309F">
            <w:pPr>
              <w:jc w:val="center"/>
              <w:rPr>
                <w:rFonts w:ascii="Helvetica" w:hAnsi="Helvetica"/>
                <w:b/>
              </w:rPr>
            </w:pPr>
            <w:r w:rsidRPr="00124CDE">
              <w:rPr>
                <w:rFonts w:ascii="Helvetica" w:hAnsi="Helvetica"/>
                <w:b/>
              </w:rPr>
              <w:t>XE</w:t>
            </w:r>
          </w:p>
        </w:tc>
        <w:tc>
          <w:tcPr>
            <w:tcW w:w="3117" w:type="dxa"/>
            <w:vAlign w:val="center"/>
          </w:tcPr>
          <w:p w14:paraId="5B5E8C90" w14:textId="77777777" w:rsidR="0072309F" w:rsidRPr="00124CDE" w:rsidRDefault="0072309F" w:rsidP="0072309F">
            <w:pPr>
              <w:jc w:val="center"/>
              <w:rPr>
                <w:rFonts w:ascii="Helvetica" w:hAnsi="Helvetica"/>
                <w:b/>
              </w:rPr>
            </w:pPr>
            <w:r w:rsidRPr="00124CDE">
              <w:rPr>
                <w:rFonts w:ascii="Helvetica" w:hAnsi="Helvetica"/>
                <w:b/>
              </w:rPr>
              <w:t>SF</w:t>
            </w:r>
            <w:r w:rsidRPr="00124CDE">
              <w:rPr>
                <w:rFonts w:ascii="Helvetica" w:hAnsi="Helvetica"/>
                <w:b/>
                <w:vertAlign w:val="subscript"/>
              </w:rPr>
              <w:t>6</w:t>
            </w:r>
          </w:p>
        </w:tc>
      </w:tr>
      <w:tr w:rsidR="0072309F" w:rsidRPr="00124CDE" w14:paraId="25C86E5B" w14:textId="77777777" w:rsidTr="0072309F">
        <w:tc>
          <w:tcPr>
            <w:tcW w:w="3685" w:type="dxa"/>
          </w:tcPr>
          <w:p w14:paraId="151E2233" w14:textId="77777777" w:rsidR="0072309F" w:rsidRPr="00124CDE" w:rsidRDefault="0072309F" w:rsidP="0072309F">
            <w:pPr>
              <w:jc w:val="center"/>
              <w:rPr>
                <w:rFonts w:ascii="Helvetica" w:hAnsi="Helvetica"/>
              </w:rPr>
            </w:pPr>
            <w:r w:rsidRPr="00124CDE">
              <w:rPr>
                <w:rFonts w:ascii="Helvetica" w:hAnsi="Helvetica"/>
              </w:rPr>
              <w:t>DENSITY (STP)</w:t>
            </w:r>
          </w:p>
        </w:tc>
        <w:tc>
          <w:tcPr>
            <w:tcW w:w="2548" w:type="dxa"/>
          </w:tcPr>
          <w:p w14:paraId="4012C14A" w14:textId="77777777" w:rsidR="0072309F" w:rsidRPr="00124CDE" w:rsidRDefault="0072309F" w:rsidP="0072309F">
            <w:pPr>
              <w:jc w:val="center"/>
              <w:rPr>
                <w:rFonts w:ascii="Helvetica" w:hAnsi="Helvetica"/>
              </w:rPr>
            </w:pPr>
            <w:r w:rsidRPr="00124CDE">
              <w:rPr>
                <w:rFonts w:ascii="Helvetica" w:hAnsi="Helvetica"/>
              </w:rPr>
              <w:t>5.761 kg/m</w:t>
            </w:r>
            <w:r w:rsidRPr="00124CDE">
              <w:rPr>
                <w:rFonts w:ascii="Helvetica" w:hAnsi="Helvetica"/>
                <w:vertAlign w:val="superscript"/>
              </w:rPr>
              <w:t>3</w:t>
            </w:r>
          </w:p>
        </w:tc>
        <w:tc>
          <w:tcPr>
            <w:tcW w:w="3117" w:type="dxa"/>
          </w:tcPr>
          <w:p w14:paraId="2A8E07A7" w14:textId="77777777" w:rsidR="0072309F" w:rsidRPr="00124CDE" w:rsidRDefault="0072309F" w:rsidP="0072309F">
            <w:pPr>
              <w:jc w:val="center"/>
              <w:rPr>
                <w:rFonts w:ascii="Helvetica" w:hAnsi="Helvetica"/>
                <w:vertAlign w:val="superscript"/>
              </w:rPr>
            </w:pPr>
            <w:r w:rsidRPr="00124CDE">
              <w:rPr>
                <w:rFonts w:ascii="Helvetica" w:hAnsi="Helvetica"/>
              </w:rPr>
              <w:t>6.164 kg/m</w:t>
            </w:r>
            <w:r w:rsidRPr="00124CDE">
              <w:rPr>
                <w:rFonts w:ascii="Helvetica" w:hAnsi="Helvetica"/>
                <w:vertAlign w:val="superscript"/>
              </w:rPr>
              <w:t>3</w:t>
            </w:r>
          </w:p>
        </w:tc>
      </w:tr>
      <w:tr w:rsidR="0072309F" w:rsidRPr="00124CDE" w14:paraId="6B5DADCF" w14:textId="77777777" w:rsidTr="0072309F">
        <w:tc>
          <w:tcPr>
            <w:tcW w:w="3685" w:type="dxa"/>
          </w:tcPr>
          <w:p w14:paraId="153E66FD" w14:textId="77777777" w:rsidR="0072309F" w:rsidRPr="00124CDE" w:rsidRDefault="0072309F" w:rsidP="0072309F">
            <w:pPr>
              <w:jc w:val="center"/>
              <w:rPr>
                <w:rFonts w:ascii="Helvetica" w:hAnsi="Helvetica"/>
              </w:rPr>
            </w:pPr>
            <w:r w:rsidRPr="00124CDE">
              <w:rPr>
                <w:rFonts w:ascii="Helvetica" w:hAnsi="Helvetica"/>
              </w:rPr>
              <w:t>MOLECULAR MASS</w:t>
            </w:r>
          </w:p>
        </w:tc>
        <w:tc>
          <w:tcPr>
            <w:tcW w:w="2548" w:type="dxa"/>
          </w:tcPr>
          <w:p w14:paraId="1601A7CB" w14:textId="77777777" w:rsidR="0072309F" w:rsidRPr="00124CDE" w:rsidRDefault="0072309F" w:rsidP="0072309F">
            <w:pPr>
              <w:jc w:val="center"/>
              <w:rPr>
                <w:rFonts w:ascii="Helvetica" w:hAnsi="Helvetica"/>
              </w:rPr>
            </w:pPr>
            <w:r w:rsidRPr="00124CDE">
              <w:rPr>
                <w:rFonts w:ascii="Helvetica" w:hAnsi="Helvetica"/>
              </w:rPr>
              <w:t>131.29 g/mol</w:t>
            </w:r>
          </w:p>
        </w:tc>
        <w:tc>
          <w:tcPr>
            <w:tcW w:w="3117" w:type="dxa"/>
          </w:tcPr>
          <w:p w14:paraId="588ECCD8" w14:textId="77777777" w:rsidR="0072309F" w:rsidRPr="00124CDE" w:rsidRDefault="0072309F" w:rsidP="0072309F">
            <w:pPr>
              <w:jc w:val="center"/>
              <w:rPr>
                <w:rStyle w:val="list-propertydata--units"/>
                <w:rFonts w:ascii="Helvetica" w:hAnsi="Helvetica" w:cs="Dubai"/>
                <w:color w:val="1F2554"/>
                <w:bdr w:val="none" w:sz="0" w:space="0" w:color="auto" w:frame="1"/>
                <w:shd w:val="clear" w:color="auto" w:fill="FFFFFF"/>
              </w:rPr>
            </w:pPr>
            <w:r w:rsidRPr="00124CDE">
              <w:rPr>
                <w:rStyle w:val="list-propertydata--value"/>
                <w:rFonts w:ascii="Helvetica" w:hAnsi="Helvetica"/>
              </w:rPr>
              <w:t>146.055 g/mol</w:t>
            </w:r>
          </w:p>
          <w:p w14:paraId="795559D9" w14:textId="77777777" w:rsidR="0072309F" w:rsidRPr="00124CDE" w:rsidRDefault="0072309F" w:rsidP="0072309F">
            <w:pPr>
              <w:jc w:val="center"/>
              <w:textAlignment w:val="baseline"/>
              <w:rPr>
                <w:rFonts w:ascii="Helvetica" w:hAnsi="Helvetica"/>
              </w:rPr>
            </w:pPr>
          </w:p>
          <w:p w14:paraId="5A64E2CD" w14:textId="77777777" w:rsidR="0072309F" w:rsidRPr="00124CDE" w:rsidRDefault="0072309F" w:rsidP="0072309F">
            <w:pPr>
              <w:jc w:val="center"/>
              <w:rPr>
                <w:rFonts w:ascii="Helvetica" w:hAnsi="Helvetica"/>
              </w:rPr>
            </w:pPr>
          </w:p>
        </w:tc>
      </w:tr>
      <w:tr w:rsidR="0072309F" w:rsidRPr="00124CDE" w14:paraId="0B3FD32D" w14:textId="77777777" w:rsidTr="0072309F">
        <w:tc>
          <w:tcPr>
            <w:tcW w:w="3685" w:type="dxa"/>
          </w:tcPr>
          <w:p w14:paraId="03E1C827" w14:textId="77777777" w:rsidR="0072309F" w:rsidRPr="00124CDE" w:rsidRDefault="0072309F" w:rsidP="0072309F">
            <w:pPr>
              <w:jc w:val="center"/>
              <w:rPr>
                <w:rFonts w:ascii="Helvetica" w:hAnsi="Helvetica"/>
              </w:rPr>
            </w:pPr>
            <w:r w:rsidRPr="00124CDE">
              <w:rPr>
                <w:rFonts w:ascii="Helvetica" w:hAnsi="Helvetica"/>
              </w:rPr>
              <w:t>INERT</w:t>
            </w:r>
          </w:p>
        </w:tc>
        <w:tc>
          <w:tcPr>
            <w:tcW w:w="2548" w:type="dxa"/>
          </w:tcPr>
          <w:p w14:paraId="07C82DA7" w14:textId="77777777" w:rsidR="0072309F" w:rsidRPr="00124CDE" w:rsidRDefault="0072309F" w:rsidP="0072309F">
            <w:pPr>
              <w:jc w:val="center"/>
              <w:rPr>
                <w:rFonts w:ascii="Helvetica" w:hAnsi="Helvetica"/>
              </w:rPr>
            </w:pPr>
            <w:r w:rsidRPr="00124CDE">
              <w:rPr>
                <w:rFonts w:ascii="Helvetica" w:hAnsi="Helvetica"/>
              </w:rPr>
              <w:t>YES</w:t>
            </w:r>
          </w:p>
        </w:tc>
        <w:tc>
          <w:tcPr>
            <w:tcW w:w="3117" w:type="dxa"/>
          </w:tcPr>
          <w:p w14:paraId="258C1CF6" w14:textId="77777777" w:rsidR="0072309F" w:rsidRPr="00124CDE" w:rsidRDefault="0072309F" w:rsidP="0072309F">
            <w:pPr>
              <w:jc w:val="center"/>
              <w:rPr>
                <w:rStyle w:val="list-propertydata--value"/>
                <w:rFonts w:ascii="Helvetica" w:hAnsi="Helvetica"/>
              </w:rPr>
            </w:pPr>
            <w:r w:rsidRPr="00124CDE">
              <w:rPr>
                <w:rStyle w:val="list-propertydata--value"/>
                <w:rFonts w:ascii="Helvetica" w:hAnsi="Helvetica"/>
              </w:rPr>
              <w:t>YES</w:t>
            </w:r>
          </w:p>
        </w:tc>
      </w:tr>
    </w:tbl>
    <w:p w14:paraId="76D2083E" w14:textId="77777777" w:rsidR="0072309F" w:rsidRPr="00124CDE" w:rsidRDefault="0072309F" w:rsidP="004760DE">
      <w:pPr>
        <w:rPr>
          <w:rFonts w:ascii="Helvetica" w:hAnsi="Helvetica"/>
        </w:rPr>
      </w:pPr>
    </w:p>
    <w:p w14:paraId="06D0035D" w14:textId="77777777" w:rsidR="0005422C" w:rsidRPr="00124CDE" w:rsidRDefault="0005422C" w:rsidP="004760DE">
      <w:pPr>
        <w:rPr>
          <w:rFonts w:ascii="Helvetica" w:hAnsi="Helvetica"/>
        </w:rPr>
      </w:pPr>
    </w:p>
    <w:p w14:paraId="751DC233" w14:textId="69B23EDE" w:rsidR="0005422C" w:rsidRPr="00F077C8" w:rsidRDefault="008C5017" w:rsidP="00661B62">
      <w:pPr>
        <w:jc w:val="center"/>
        <w:rPr>
          <w:rFonts w:ascii="Helvetica" w:hAnsi="Helvetica"/>
          <w:b/>
          <w:sz w:val="22"/>
          <w:szCs w:val="22"/>
        </w:rPr>
      </w:pPr>
      <w:r w:rsidRPr="00F077C8">
        <w:rPr>
          <w:rFonts w:ascii="Helvetica" w:hAnsi="Helvetica"/>
          <w:b/>
          <w:sz w:val="22"/>
          <w:szCs w:val="22"/>
        </w:rPr>
        <w:t>Sulfur Hexafluoride &amp; f</w:t>
      </w:r>
      <w:r w:rsidR="0005422C" w:rsidRPr="00F077C8">
        <w:rPr>
          <w:rFonts w:ascii="Helvetica" w:hAnsi="Helvetica"/>
          <w:b/>
          <w:sz w:val="22"/>
          <w:szCs w:val="22"/>
        </w:rPr>
        <w:t>loating orbital Experiment</w:t>
      </w:r>
    </w:p>
    <w:p w14:paraId="3E746DD9" w14:textId="77777777" w:rsidR="00E8082F" w:rsidRPr="00124CDE" w:rsidRDefault="00E8082F" w:rsidP="004760DE">
      <w:pPr>
        <w:rPr>
          <w:rFonts w:ascii="Helvetica" w:hAnsi="Helvetica"/>
          <w:b/>
        </w:rPr>
      </w:pPr>
    </w:p>
    <w:p w14:paraId="13A6EC83" w14:textId="1033BAFE" w:rsidR="00E8082F" w:rsidRPr="00124CDE" w:rsidRDefault="00E8082F" w:rsidP="004760DE">
      <w:pPr>
        <w:rPr>
          <w:rFonts w:ascii="Helvetica" w:hAnsi="Helvetica"/>
          <w:sz w:val="22"/>
          <w:szCs w:val="22"/>
        </w:rPr>
      </w:pPr>
      <w:r w:rsidRPr="00124CDE">
        <w:rPr>
          <w:rFonts w:ascii="Helvetica" w:hAnsi="Helvetica"/>
          <w:sz w:val="22"/>
          <w:szCs w:val="22"/>
        </w:rPr>
        <w:t>10mm Ping Pong Balls will be used to visualize patterns of movement in gas by floating on SF6 layer and moving with vortex formation. By recording the mass of a single ping pong ball and finding it’s acceleration, the force of the gas vortex can be calculated.</w:t>
      </w:r>
    </w:p>
    <w:p w14:paraId="291DB786" w14:textId="77777777" w:rsidR="00EA5C22" w:rsidRPr="00124CDE" w:rsidRDefault="00EA5C22" w:rsidP="004760DE">
      <w:pPr>
        <w:rPr>
          <w:rFonts w:ascii="Helvetica" w:hAnsi="Helvetica"/>
          <w:sz w:val="22"/>
          <w:szCs w:val="22"/>
        </w:rPr>
      </w:pPr>
    </w:p>
    <w:p w14:paraId="1A176DC9" w14:textId="78D825C1" w:rsidR="00EA5C22" w:rsidRPr="00124CDE" w:rsidRDefault="00EA5C22" w:rsidP="00EA5C22">
      <w:pPr>
        <w:rPr>
          <w:rFonts w:ascii="Helvetica" w:hAnsi="Helvetica"/>
          <w:sz w:val="22"/>
          <w:szCs w:val="22"/>
        </w:rPr>
      </w:pPr>
      <w:r w:rsidRPr="00124CDE">
        <w:rPr>
          <w:rFonts w:ascii="Helvetica" w:hAnsi="Helvetica"/>
          <w:sz w:val="22"/>
          <w:szCs w:val="22"/>
        </w:rPr>
        <w:t>The system pressure of the SHM testing chamber before applicatio</w:t>
      </w:r>
      <w:r w:rsidR="00661B62" w:rsidRPr="00124CDE">
        <w:rPr>
          <w:rFonts w:ascii="Helvetica" w:hAnsi="Helvetica"/>
          <w:sz w:val="22"/>
          <w:szCs w:val="22"/>
        </w:rPr>
        <w:t>n of sound will not exceeded 1 A</w:t>
      </w:r>
      <w:r w:rsidRPr="00124CDE">
        <w:rPr>
          <w:rFonts w:ascii="Helvetica" w:hAnsi="Helvetica"/>
          <w:sz w:val="22"/>
          <w:szCs w:val="22"/>
        </w:rPr>
        <w:t>tm</w:t>
      </w:r>
      <w:r w:rsidR="00661B62" w:rsidRPr="00124CDE">
        <w:rPr>
          <w:rFonts w:ascii="Helvetica" w:hAnsi="Helvetica"/>
          <w:sz w:val="22"/>
          <w:szCs w:val="22"/>
        </w:rPr>
        <w:t>, which is the common range of an electronic thruster</w:t>
      </w:r>
      <w:r w:rsidRPr="00124CDE">
        <w:rPr>
          <w:rFonts w:ascii="Helvetica" w:hAnsi="Helvetica"/>
          <w:sz w:val="22"/>
          <w:szCs w:val="22"/>
        </w:rPr>
        <w:t>. Depending on the physical limitations of the containment vessel, a vacuum environment will</w:t>
      </w:r>
      <w:r w:rsidR="00661B62" w:rsidRPr="00124CDE">
        <w:rPr>
          <w:rFonts w:ascii="Helvetica" w:hAnsi="Helvetica"/>
          <w:sz w:val="22"/>
          <w:szCs w:val="22"/>
        </w:rPr>
        <w:t xml:space="preserve"> be attempted in range of 0.3 Atm and 1.0 A</w:t>
      </w:r>
      <w:r w:rsidRPr="00124CDE">
        <w:rPr>
          <w:rFonts w:ascii="Helvetica" w:hAnsi="Helvetica"/>
          <w:sz w:val="22"/>
          <w:szCs w:val="22"/>
        </w:rPr>
        <w:t>tm. Lower pressure will allow for a closer replication of pressures used in modern electric propulsion devices and will also allow for visualization of low pressure Noble gases when ionized.</w:t>
      </w:r>
    </w:p>
    <w:p w14:paraId="7416646C" w14:textId="77777777" w:rsidR="00EA5C22" w:rsidRPr="00124CDE" w:rsidRDefault="00EA5C22" w:rsidP="004760DE">
      <w:pPr>
        <w:rPr>
          <w:rFonts w:ascii="Helvetica" w:hAnsi="Helvetica"/>
          <w:sz w:val="22"/>
          <w:szCs w:val="22"/>
        </w:rPr>
      </w:pPr>
    </w:p>
    <w:p w14:paraId="0956BB9C" w14:textId="77777777" w:rsidR="00616449" w:rsidRPr="00124CDE" w:rsidRDefault="00616449" w:rsidP="004760DE">
      <w:pPr>
        <w:rPr>
          <w:rFonts w:ascii="Helvetica" w:hAnsi="Helvetica"/>
          <w:b/>
          <w:sz w:val="22"/>
          <w:szCs w:val="22"/>
        </w:rPr>
      </w:pPr>
    </w:p>
    <w:p w14:paraId="132C45EF" w14:textId="26277C6C" w:rsidR="008634B2" w:rsidRPr="00124CDE" w:rsidRDefault="00E8082F" w:rsidP="00F077C8">
      <w:pPr>
        <w:ind w:left="720"/>
        <w:rPr>
          <w:rFonts w:ascii="Helvetica" w:hAnsi="Helvetica"/>
          <w:sz w:val="22"/>
          <w:szCs w:val="22"/>
        </w:rPr>
      </w:pPr>
      <w:r w:rsidRPr="00124CDE">
        <w:rPr>
          <w:rFonts w:ascii="Helvetica" w:hAnsi="Helvetica"/>
          <w:b/>
          <w:sz w:val="22"/>
          <w:szCs w:val="22"/>
        </w:rPr>
        <w:t xml:space="preserve">Step 1:  </w:t>
      </w:r>
      <w:r w:rsidRPr="00124CDE">
        <w:rPr>
          <w:rFonts w:ascii="Helvetica" w:hAnsi="Helvetica"/>
          <w:sz w:val="22"/>
          <w:szCs w:val="22"/>
        </w:rPr>
        <w:t>Measure Ping Pong Ball Mass with Uncertainty</w:t>
      </w:r>
    </w:p>
    <w:p w14:paraId="53DD0F01" w14:textId="77777777" w:rsidR="00E8082F" w:rsidRPr="00124CDE" w:rsidRDefault="00E8082F" w:rsidP="004760DE">
      <w:pPr>
        <w:rPr>
          <w:rFonts w:ascii="Helvetica" w:hAnsi="Helvetica"/>
          <w:sz w:val="22"/>
          <w:szCs w:val="22"/>
        </w:rPr>
      </w:pPr>
    </w:p>
    <w:p w14:paraId="6295760C" w14:textId="51963276" w:rsidR="00E8082F" w:rsidRPr="00124CDE" w:rsidRDefault="00E8082F"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Add Ping Pong Balls to SHM Experimentation Chamber</w:t>
      </w:r>
    </w:p>
    <w:p w14:paraId="2385F1BA" w14:textId="77777777" w:rsidR="00EA5C22" w:rsidRPr="00124CDE" w:rsidRDefault="00EA5C22" w:rsidP="004760DE">
      <w:pPr>
        <w:rPr>
          <w:rFonts w:ascii="Helvetica" w:hAnsi="Helvetica"/>
          <w:sz w:val="22"/>
          <w:szCs w:val="22"/>
        </w:rPr>
      </w:pPr>
    </w:p>
    <w:p w14:paraId="649732B4" w14:textId="4D5BA11F" w:rsidR="00EA5C22" w:rsidRPr="00124CDE" w:rsidRDefault="00EA5C22"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Fill SHM Experimentation environment with desired of concentration of SF6. Use visualization of gas level (ping pong balls) or gas flow rate to calculate concentration levels.</w:t>
      </w:r>
    </w:p>
    <w:p w14:paraId="4F410757" w14:textId="77777777" w:rsidR="00EA5C22" w:rsidRPr="00124CDE" w:rsidRDefault="00EA5C22" w:rsidP="004760DE">
      <w:pPr>
        <w:rPr>
          <w:rFonts w:ascii="Helvetica" w:hAnsi="Helvetica"/>
          <w:sz w:val="22"/>
          <w:szCs w:val="22"/>
        </w:rPr>
      </w:pPr>
    </w:p>
    <w:p w14:paraId="0CC36FB9" w14:textId="0B754AAE" w:rsidR="00EA5C22" w:rsidRPr="00124CDE" w:rsidRDefault="00EA5C22" w:rsidP="00F077C8">
      <w:pPr>
        <w:ind w:left="720"/>
        <w:rPr>
          <w:rFonts w:ascii="Helvetica" w:hAnsi="Helvetica"/>
          <w:sz w:val="22"/>
          <w:szCs w:val="22"/>
        </w:rPr>
      </w:pPr>
      <w:r w:rsidRPr="00124CDE">
        <w:rPr>
          <w:rFonts w:ascii="Helvetica" w:hAnsi="Helvetica"/>
          <w:b/>
          <w:sz w:val="22"/>
          <w:szCs w:val="22"/>
        </w:rPr>
        <w:t>Step 4 (Vacuum Experiment Only):</w:t>
      </w:r>
      <w:r w:rsidRPr="00124CDE">
        <w:rPr>
          <w:rFonts w:ascii="Helvetica" w:hAnsi="Helvetica"/>
          <w:sz w:val="22"/>
          <w:szCs w:val="22"/>
        </w:rPr>
        <w:t xml:space="preserve"> For Vacuum Experimentation at .66 Atm, fill the chamber with 33% SF6 and 66% air, then pump out 1/2 of the volume of air from the top gas port to achieve a 50/50 mixture.</w:t>
      </w:r>
    </w:p>
    <w:p w14:paraId="018C555F" w14:textId="77777777" w:rsidR="00EA5C22" w:rsidRPr="00124CDE" w:rsidRDefault="00EA5C22" w:rsidP="004760DE">
      <w:pPr>
        <w:rPr>
          <w:rFonts w:ascii="Helvetica" w:hAnsi="Helvetica"/>
          <w:sz w:val="22"/>
          <w:szCs w:val="22"/>
        </w:rPr>
      </w:pPr>
    </w:p>
    <w:p w14:paraId="7FB3D9AD" w14:textId="518D12D0" w:rsidR="00EA5C22" w:rsidRPr="00124CDE" w:rsidRDefault="00EA5C22" w:rsidP="00F077C8">
      <w:pPr>
        <w:ind w:left="720"/>
        <w:rPr>
          <w:rFonts w:ascii="Helvetica" w:hAnsi="Helvetica"/>
          <w:sz w:val="22"/>
          <w:szCs w:val="22"/>
        </w:rPr>
      </w:pPr>
      <w:r w:rsidRPr="00124CDE">
        <w:rPr>
          <w:rFonts w:ascii="Helvetica" w:hAnsi="Helvetica"/>
          <w:b/>
          <w:sz w:val="22"/>
          <w:szCs w:val="22"/>
        </w:rPr>
        <w:t>Step 4 (Vacuum Experiment Only):</w:t>
      </w:r>
      <w:r w:rsidRPr="00124CDE">
        <w:rPr>
          <w:rFonts w:ascii="Helvetica" w:hAnsi="Helvetica"/>
          <w:sz w:val="22"/>
          <w:szCs w:val="22"/>
        </w:rPr>
        <w:t xml:space="preserve"> For Vacuum Experimentation at .5 Atm, fill the chamber with 25% SF6 and 75% air, then pump out 2/3 of the volume of air from the top gas port to achieve a 50/50 mixture.</w:t>
      </w:r>
    </w:p>
    <w:p w14:paraId="1BC67EFB" w14:textId="77777777" w:rsidR="00EA5C22" w:rsidRPr="00124CDE" w:rsidRDefault="00EA5C22" w:rsidP="004760DE">
      <w:pPr>
        <w:rPr>
          <w:rFonts w:ascii="Helvetica" w:hAnsi="Helvetica"/>
        </w:rPr>
      </w:pPr>
    </w:p>
    <w:tbl>
      <w:tblPr>
        <w:tblStyle w:val="TableGrid"/>
        <w:tblW w:w="0" w:type="auto"/>
        <w:tblLook w:val="04A0" w:firstRow="1" w:lastRow="0" w:firstColumn="1" w:lastColumn="0" w:noHBand="0" w:noVBand="1"/>
      </w:tblPr>
      <w:tblGrid>
        <w:gridCol w:w="3116"/>
        <w:gridCol w:w="3117"/>
        <w:gridCol w:w="3117"/>
      </w:tblGrid>
      <w:tr w:rsidR="00EA5C22" w:rsidRPr="00124CDE" w14:paraId="2A90B63B" w14:textId="77777777" w:rsidTr="00862BD4">
        <w:tc>
          <w:tcPr>
            <w:tcW w:w="3116" w:type="dxa"/>
          </w:tcPr>
          <w:p w14:paraId="52DE0407" w14:textId="77777777" w:rsidR="00EA5C22" w:rsidRPr="00124CDE" w:rsidRDefault="00EA5C22" w:rsidP="00862BD4">
            <w:pPr>
              <w:jc w:val="center"/>
              <w:rPr>
                <w:rFonts w:ascii="Helvetica" w:hAnsi="Helvetica"/>
                <w:b/>
              </w:rPr>
            </w:pPr>
            <w:r w:rsidRPr="00124CDE">
              <w:rPr>
                <w:rFonts w:ascii="Helvetica" w:hAnsi="Helvetica"/>
                <w:b/>
              </w:rPr>
              <w:t>RUN</w:t>
            </w:r>
          </w:p>
        </w:tc>
        <w:tc>
          <w:tcPr>
            <w:tcW w:w="3117" w:type="dxa"/>
          </w:tcPr>
          <w:p w14:paraId="2A4D6253" w14:textId="77777777" w:rsidR="00EA5C22" w:rsidRPr="00124CDE" w:rsidRDefault="00EA5C22" w:rsidP="00862BD4">
            <w:pPr>
              <w:jc w:val="center"/>
              <w:rPr>
                <w:rFonts w:ascii="Helvetica" w:hAnsi="Helvetica"/>
                <w:b/>
              </w:rPr>
            </w:pPr>
            <w:r w:rsidRPr="00124CDE">
              <w:rPr>
                <w:rFonts w:ascii="Helvetica" w:hAnsi="Helvetica"/>
                <w:b/>
              </w:rPr>
              <w:t>SF</w:t>
            </w:r>
            <w:r w:rsidRPr="00124CDE">
              <w:rPr>
                <w:rFonts w:ascii="Helvetica" w:hAnsi="Helvetica"/>
                <w:b/>
                <w:vertAlign w:val="subscript"/>
              </w:rPr>
              <w:t>6</w:t>
            </w:r>
            <w:r w:rsidRPr="00124CDE">
              <w:rPr>
                <w:rFonts w:ascii="Helvetica" w:hAnsi="Helvetica"/>
                <w:b/>
              </w:rPr>
              <w:t xml:space="preserve"> %</w:t>
            </w:r>
          </w:p>
        </w:tc>
        <w:tc>
          <w:tcPr>
            <w:tcW w:w="3117" w:type="dxa"/>
          </w:tcPr>
          <w:p w14:paraId="75C1E590" w14:textId="77777777" w:rsidR="00EA5C22" w:rsidRPr="00124CDE" w:rsidRDefault="00EA5C22" w:rsidP="00862BD4">
            <w:pPr>
              <w:jc w:val="center"/>
              <w:rPr>
                <w:rFonts w:ascii="Helvetica" w:hAnsi="Helvetica"/>
                <w:b/>
              </w:rPr>
            </w:pPr>
            <w:r w:rsidRPr="00124CDE">
              <w:rPr>
                <w:rFonts w:ascii="Helvetica" w:hAnsi="Helvetica"/>
                <w:b/>
              </w:rPr>
              <w:t>Air %</w:t>
            </w:r>
          </w:p>
        </w:tc>
      </w:tr>
      <w:tr w:rsidR="00EA5C22" w:rsidRPr="00124CDE" w14:paraId="2D9E5C64" w14:textId="77777777" w:rsidTr="00862BD4">
        <w:tc>
          <w:tcPr>
            <w:tcW w:w="3116" w:type="dxa"/>
            <w:vAlign w:val="center"/>
          </w:tcPr>
          <w:p w14:paraId="0CABC516" w14:textId="77777777" w:rsidR="00EA5C22" w:rsidRPr="00124CDE" w:rsidRDefault="00EA5C22" w:rsidP="00862BD4">
            <w:pPr>
              <w:jc w:val="center"/>
              <w:rPr>
                <w:rFonts w:ascii="Helvetica" w:hAnsi="Helvetica"/>
              </w:rPr>
            </w:pPr>
            <w:r w:rsidRPr="00124CDE">
              <w:rPr>
                <w:rFonts w:ascii="Helvetica" w:hAnsi="Helvetica"/>
              </w:rPr>
              <w:t>#1</w:t>
            </w:r>
          </w:p>
        </w:tc>
        <w:tc>
          <w:tcPr>
            <w:tcW w:w="3117" w:type="dxa"/>
            <w:vAlign w:val="center"/>
          </w:tcPr>
          <w:p w14:paraId="34B493B1" w14:textId="77777777" w:rsidR="00EA5C22" w:rsidRPr="00124CDE" w:rsidRDefault="00EA5C22" w:rsidP="00862BD4">
            <w:pPr>
              <w:jc w:val="center"/>
              <w:rPr>
                <w:rFonts w:ascii="Helvetica" w:hAnsi="Helvetica"/>
              </w:rPr>
            </w:pPr>
            <w:r w:rsidRPr="00124CDE">
              <w:rPr>
                <w:rFonts w:ascii="Helvetica" w:hAnsi="Helvetica"/>
              </w:rPr>
              <w:t>20%</w:t>
            </w:r>
          </w:p>
        </w:tc>
        <w:tc>
          <w:tcPr>
            <w:tcW w:w="3117" w:type="dxa"/>
            <w:vAlign w:val="center"/>
          </w:tcPr>
          <w:p w14:paraId="0E92B7B5" w14:textId="77777777" w:rsidR="00EA5C22" w:rsidRPr="00124CDE" w:rsidRDefault="00EA5C22" w:rsidP="00862BD4">
            <w:pPr>
              <w:jc w:val="center"/>
              <w:rPr>
                <w:rFonts w:ascii="Helvetica" w:hAnsi="Helvetica"/>
              </w:rPr>
            </w:pPr>
            <w:r w:rsidRPr="00124CDE">
              <w:rPr>
                <w:rFonts w:ascii="Helvetica" w:hAnsi="Helvetica"/>
              </w:rPr>
              <w:t>80%</w:t>
            </w:r>
          </w:p>
        </w:tc>
      </w:tr>
      <w:tr w:rsidR="00EA5C22" w:rsidRPr="00124CDE" w14:paraId="61AAEAAE" w14:textId="77777777" w:rsidTr="00862BD4">
        <w:tc>
          <w:tcPr>
            <w:tcW w:w="3116" w:type="dxa"/>
            <w:vAlign w:val="center"/>
          </w:tcPr>
          <w:p w14:paraId="2F4B46AA" w14:textId="77777777" w:rsidR="00EA5C22" w:rsidRPr="00124CDE" w:rsidRDefault="00EA5C22" w:rsidP="00862BD4">
            <w:pPr>
              <w:jc w:val="center"/>
              <w:rPr>
                <w:rFonts w:ascii="Helvetica" w:hAnsi="Helvetica"/>
              </w:rPr>
            </w:pPr>
            <w:r w:rsidRPr="00124CDE">
              <w:rPr>
                <w:rFonts w:ascii="Helvetica" w:hAnsi="Helvetica"/>
              </w:rPr>
              <w:t>#2</w:t>
            </w:r>
          </w:p>
        </w:tc>
        <w:tc>
          <w:tcPr>
            <w:tcW w:w="3117" w:type="dxa"/>
            <w:vAlign w:val="center"/>
          </w:tcPr>
          <w:p w14:paraId="75E2B588" w14:textId="77777777" w:rsidR="00EA5C22" w:rsidRPr="00124CDE" w:rsidRDefault="00EA5C22" w:rsidP="00862BD4">
            <w:pPr>
              <w:jc w:val="center"/>
              <w:rPr>
                <w:rFonts w:ascii="Helvetica" w:hAnsi="Helvetica"/>
              </w:rPr>
            </w:pPr>
            <w:r w:rsidRPr="00124CDE">
              <w:rPr>
                <w:rFonts w:ascii="Helvetica" w:hAnsi="Helvetica"/>
              </w:rPr>
              <w:t>35%</w:t>
            </w:r>
          </w:p>
        </w:tc>
        <w:tc>
          <w:tcPr>
            <w:tcW w:w="3117" w:type="dxa"/>
            <w:vAlign w:val="center"/>
          </w:tcPr>
          <w:p w14:paraId="155B1114" w14:textId="77777777" w:rsidR="00EA5C22" w:rsidRPr="00124CDE" w:rsidRDefault="00EA5C22" w:rsidP="00862BD4">
            <w:pPr>
              <w:jc w:val="center"/>
              <w:rPr>
                <w:rFonts w:ascii="Helvetica" w:hAnsi="Helvetica"/>
              </w:rPr>
            </w:pPr>
            <w:r w:rsidRPr="00124CDE">
              <w:rPr>
                <w:rFonts w:ascii="Helvetica" w:hAnsi="Helvetica"/>
              </w:rPr>
              <w:t>65%</w:t>
            </w:r>
          </w:p>
        </w:tc>
      </w:tr>
      <w:tr w:rsidR="00EA5C22" w:rsidRPr="00124CDE" w14:paraId="0B581E90" w14:textId="77777777" w:rsidTr="00862BD4">
        <w:tc>
          <w:tcPr>
            <w:tcW w:w="3116" w:type="dxa"/>
            <w:vAlign w:val="center"/>
          </w:tcPr>
          <w:p w14:paraId="74F9FAD0" w14:textId="77777777" w:rsidR="00EA5C22" w:rsidRPr="00124CDE" w:rsidRDefault="00EA5C22" w:rsidP="00862BD4">
            <w:pPr>
              <w:jc w:val="center"/>
              <w:rPr>
                <w:rFonts w:ascii="Helvetica" w:hAnsi="Helvetica"/>
              </w:rPr>
            </w:pPr>
            <w:r w:rsidRPr="00124CDE">
              <w:rPr>
                <w:rFonts w:ascii="Helvetica" w:hAnsi="Helvetica"/>
              </w:rPr>
              <w:t>#3</w:t>
            </w:r>
          </w:p>
        </w:tc>
        <w:tc>
          <w:tcPr>
            <w:tcW w:w="3117" w:type="dxa"/>
            <w:vAlign w:val="center"/>
          </w:tcPr>
          <w:p w14:paraId="3517E317" w14:textId="77777777" w:rsidR="00EA5C22" w:rsidRPr="00124CDE" w:rsidRDefault="00EA5C22" w:rsidP="00862BD4">
            <w:pPr>
              <w:jc w:val="center"/>
              <w:rPr>
                <w:rFonts w:ascii="Helvetica" w:hAnsi="Helvetica"/>
              </w:rPr>
            </w:pPr>
            <w:r w:rsidRPr="00124CDE">
              <w:rPr>
                <w:rFonts w:ascii="Helvetica" w:hAnsi="Helvetica"/>
              </w:rPr>
              <w:t>50%</w:t>
            </w:r>
          </w:p>
        </w:tc>
        <w:tc>
          <w:tcPr>
            <w:tcW w:w="3117" w:type="dxa"/>
            <w:vAlign w:val="center"/>
          </w:tcPr>
          <w:p w14:paraId="706FC7FD" w14:textId="77777777" w:rsidR="00EA5C22" w:rsidRPr="00124CDE" w:rsidRDefault="00EA5C22" w:rsidP="00862BD4">
            <w:pPr>
              <w:jc w:val="center"/>
              <w:rPr>
                <w:rFonts w:ascii="Helvetica" w:hAnsi="Helvetica"/>
              </w:rPr>
            </w:pPr>
            <w:r w:rsidRPr="00124CDE">
              <w:rPr>
                <w:rFonts w:ascii="Helvetica" w:hAnsi="Helvetica"/>
              </w:rPr>
              <w:t>50%</w:t>
            </w:r>
          </w:p>
        </w:tc>
      </w:tr>
      <w:tr w:rsidR="00EA5C22" w:rsidRPr="00124CDE" w14:paraId="0651BCB7" w14:textId="77777777" w:rsidTr="00862BD4">
        <w:tc>
          <w:tcPr>
            <w:tcW w:w="3116" w:type="dxa"/>
            <w:vAlign w:val="center"/>
          </w:tcPr>
          <w:p w14:paraId="4E993249" w14:textId="77777777" w:rsidR="00EA5C22" w:rsidRPr="00124CDE" w:rsidRDefault="00EA5C22" w:rsidP="00862BD4">
            <w:pPr>
              <w:jc w:val="center"/>
              <w:rPr>
                <w:rFonts w:ascii="Helvetica" w:hAnsi="Helvetica"/>
              </w:rPr>
            </w:pPr>
            <w:r w:rsidRPr="00124CDE">
              <w:rPr>
                <w:rFonts w:ascii="Helvetica" w:hAnsi="Helvetica"/>
              </w:rPr>
              <w:t>#4</w:t>
            </w:r>
          </w:p>
        </w:tc>
        <w:tc>
          <w:tcPr>
            <w:tcW w:w="3117" w:type="dxa"/>
            <w:vAlign w:val="center"/>
          </w:tcPr>
          <w:p w14:paraId="662AE84B" w14:textId="77777777" w:rsidR="00EA5C22" w:rsidRPr="00124CDE" w:rsidRDefault="00EA5C22" w:rsidP="00862BD4">
            <w:pPr>
              <w:jc w:val="center"/>
              <w:rPr>
                <w:rFonts w:ascii="Helvetica" w:hAnsi="Helvetica"/>
              </w:rPr>
            </w:pPr>
            <w:r w:rsidRPr="00124CDE">
              <w:rPr>
                <w:rFonts w:ascii="Helvetica" w:hAnsi="Helvetica"/>
              </w:rPr>
              <w:t>75%</w:t>
            </w:r>
          </w:p>
        </w:tc>
        <w:tc>
          <w:tcPr>
            <w:tcW w:w="3117" w:type="dxa"/>
            <w:vAlign w:val="center"/>
          </w:tcPr>
          <w:p w14:paraId="171E73EB" w14:textId="77777777" w:rsidR="00EA5C22" w:rsidRPr="00124CDE" w:rsidRDefault="00EA5C22" w:rsidP="00862BD4">
            <w:pPr>
              <w:jc w:val="center"/>
              <w:rPr>
                <w:rFonts w:ascii="Helvetica" w:hAnsi="Helvetica"/>
              </w:rPr>
            </w:pPr>
            <w:r w:rsidRPr="00124CDE">
              <w:rPr>
                <w:rFonts w:ascii="Helvetica" w:hAnsi="Helvetica"/>
              </w:rPr>
              <w:t>25%</w:t>
            </w:r>
          </w:p>
        </w:tc>
      </w:tr>
      <w:tr w:rsidR="00EA5C22" w:rsidRPr="00124CDE" w14:paraId="684ECC5D" w14:textId="77777777" w:rsidTr="00862BD4">
        <w:tc>
          <w:tcPr>
            <w:tcW w:w="3116" w:type="dxa"/>
            <w:vAlign w:val="center"/>
          </w:tcPr>
          <w:p w14:paraId="08C170C1" w14:textId="77777777" w:rsidR="00EA5C22" w:rsidRPr="00124CDE" w:rsidRDefault="00EA5C22" w:rsidP="00862BD4">
            <w:pPr>
              <w:jc w:val="center"/>
              <w:rPr>
                <w:rFonts w:ascii="Helvetica" w:hAnsi="Helvetica"/>
              </w:rPr>
            </w:pPr>
            <w:r w:rsidRPr="00124CDE">
              <w:rPr>
                <w:rFonts w:ascii="Helvetica" w:hAnsi="Helvetica"/>
              </w:rPr>
              <w:t>#5 w/ Vacuum (.66 Atm)</w:t>
            </w:r>
          </w:p>
        </w:tc>
        <w:tc>
          <w:tcPr>
            <w:tcW w:w="3117" w:type="dxa"/>
            <w:vAlign w:val="center"/>
          </w:tcPr>
          <w:p w14:paraId="000F5F67" w14:textId="77777777" w:rsidR="00EA5C22" w:rsidRPr="00124CDE" w:rsidRDefault="00EA5C22" w:rsidP="00862BD4">
            <w:pPr>
              <w:jc w:val="center"/>
              <w:rPr>
                <w:rFonts w:ascii="Helvetica" w:hAnsi="Helvetica"/>
              </w:rPr>
            </w:pPr>
            <w:r w:rsidRPr="00124CDE">
              <w:rPr>
                <w:rFonts w:ascii="Helvetica" w:hAnsi="Helvetica"/>
              </w:rPr>
              <w:t>50%</w:t>
            </w:r>
          </w:p>
        </w:tc>
        <w:tc>
          <w:tcPr>
            <w:tcW w:w="3117" w:type="dxa"/>
            <w:vAlign w:val="center"/>
          </w:tcPr>
          <w:p w14:paraId="68CBAA3D" w14:textId="77777777" w:rsidR="00EA5C22" w:rsidRPr="00124CDE" w:rsidRDefault="00EA5C22" w:rsidP="00862BD4">
            <w:pPr>
              <w:jc w:val="center"/>
              <w:rPr>
                <w:rFonts w:ascii="Helvetica" w:hAnsi="Helvetica"/>
              </w:rPr>
            </w:pPr>
            <w:r w:rsidRPr="00124CDE">
              <w:rPr>
                <w:rFonts w:ascii="Helvetica" w:hAnsi="Helvetica"/>
              </w:rPr>
              <w:t>50%</w:t>
            </w:r>
          </w:p>
        </w:tc>
      </w:tr>
      <w:tr w:rsidR="00EA5C22" w:rsidRPr="00124CDE" w14:paraId="15CAE37D" w14:textId="77777777" w:rsidTr="00862BD4">
        <w:tc>
          <w:tcPr>
            <w:tcW w:w="3116" w:type="dxa"/>
            <w:vAlign w:val="center"/>
          </w:tcPr>
          <w:p w14:paraId="3202E9F9" w14:textId="77777777" w:rsidR="00EA5C22" w:rsidRPr="00124CDE" w:rsidRDefault="00EA5C22" w:rsidP="00862BD4">
            <w:pPr>
              <w:jc w:val="center"/>
              <w:rPr>
                <w:rFonts w:ascii="Helvetica" w:hAnsi="Helvetica"/>
              </w:rPr>
            </w:pPr>
            <w:r w:rsidRPr="00124CDE">
              <w:rPr>
                <w:rFonts w:ascii="Helvetica" w:hAnsi="Helvetica"/>
              </w:rPr>
              <w:t>#6 w/ Vacuum (.50 Atm)</w:t>
            </w:r>
          </w:p>
        </w:tc>
        <w:tc>
          <w:tcPr>
            <w:tcW w:w="3117" w:type="dxa"/>
            <w:vAlign w:val="center"/>
          </w:tcPr>
          <w:p w14:paraId="34D6B54C" w14:textId="77777777" w:rsidR="00EA5C22" w:rsidRPr="00124CDE" w:rsidRDefault="00EA5C22" w:rsidP="00862BD4">
            <w:pPr>
              <w:jc w:val="center"/>
              <w:rPr>
                <w:rFonts w:ascii="Helvetica" w:hAnsi="Helvetica"/>
              </w:rPr>
            </w:pPr>
            <w:r w:rsidRPr="00124CDE">
              <w:rPr>
                <w:rFonts w:ascii="Helvetica" w:hAnsi="Helvetica"/>
              </w:rPr>
              <w:t>50%</w:t>
            </w:r>
          </w:p>
        </w:tc>
        <w:tc>
          <w:tcPr>
            <w:tcW w:w="3117" w:type="dxa"/>
            <w:vAlign w:val="center"/>
          </w:tcPr>
          <w:p w14:paraId="2BF5F529" w14:textId="77777777" w:rsidR="00EA5C22" w:rsidRPr="00124CDE" w:rsidRDefault="00EA5C22" w:rsidP="00862BD4">
            <w:pPr>
              <w:jc w:val="center"/>
              <w:rPr>
                <w:rFonts w:ascii="Helvetica" w:hAnsi="Helvetica"/>
              </w:rPr>
            </w:pPr>
            <w:r w:rsidRPr="00124CDE">
              <w:rPr>
                <w:rFonts w:ascii="Helvetica" w:hAnsi="Helvetica"/>
              </w:rPr>
              <w:t>50%</w:t>
            </w:r>
          </w:p>
        </w:tc>
      </w:tr>
    </w:tbl>
    <w:p w14:paraId="290228A5" w14:textId="77777777" w:rsidR="00EA5C22" w:rsidRPr="00124CDE" w:rsidRDefault="00EA5C22" w:rsidP="004760DE">
      <w:pPr>
        <w:rPr>
          <w:rFonts w:ascii="Helvetica" w:hAnsi="Helvetica"/>
        </w:rPr>
      </w:pPr>
    </w:p>
    <w:p w14:paraId="76AD4245" w14:textId="747DAB44" w:rsidR="006E4AB6" w:rsidRPr="00124CDE" w:rsidRDefault="006E4AB6" w:rsidP="00F077C8">
      <w:pPr>
        <w:ind w:left="720"/>
        <w:rPr>
          <w:rFonts w:ascii="Helvetica" w:hAnsi="Helvetica"/>
          <w:sz w:val="22"/>
          <w:szCs w:val="22"/>
        </w:rPr>
      </w:pPr>
      <w:r w:rsidRPr="00124CDE">
        <w:rPr>
          <w:rFonts w:ascii="Helvetica" w:hAnsi="Helvetica"/>
          <w:b/>
          <w:sz w:val="22"/>
          <w:szCs w:val="22"/>
        </w:rPr>
        <w:t>Step 5:</w:t>
      </w:r>
      <w:r w:rsidRPr="00124CDE">
        <w:rPr>
          <w:rFonts w:ascii="Helvetica" w:hAnsi="Helvetica"/>
          <w:sz w:val="22"/>
          <w:szCs w:val="22"/>
        </w:rPr>
        <w:t xml:space="preserve"> Oscillated SF6 air mixture with calibrated frequencies and observe patterns. Record Angular Velocity, Linear Velocity, Angular Acceleration, Linear Acceleration and use this data to calculate the force of the vortex using the mass of the Ping Pong Balls</w:t>
      </w:r>
      <w:r w:rsidR="00124CDE">
        <w:rPr>
          <w:rFonts w:ascii="Helvetica" w:hAnsi="Helvetica"/>
          <w:sz w:val="22"/>
          <w:szCs w:val="22"/>
        </w:rPr>
        <w:t>.</w:t>
      </w:r>
    </w:p>
    <w:p w14:paraId="6FD44A86" w14:textId="77777777" w:rsidR="006E4AB6" w:rsidRPr="00124CDE" w:rsidRDefault="006E4AB6" w:rsidP="006E4AB6">
      <w:pPr>
        <w:rPr>
          <w:rFonts w:ascii="Helvetica" w:hAnsi="Helvetica"/>
        </w:rPr>
      </w:pPr>
    </w:p>
    <w:p w14:paraId="3E3BE174" w14:textId="77777777" w:rsidR="006E4AB6" w:rsidRPr="00124CDE" w:rsidRDefault="006E4AB6" w:rsidP="006E4AB6">
      <w:pPr>
        <w:jc w:val="center"/>
        <w:rPr>
          <w:rFonts w:ascii="Helvetica" w:hAnsi="Helvetica"/>
          <w:i/>
          <w:sz w:val="44"/>
        </w:rPr>
      </w:pPr>
      <w:r w:rsidRPr="00124CDE">
        <w:rPr>
          <w:rFonts w:ascii="Helvetica" w:hAnsi="Helvetica"/>
          <w:i/>
          <w:sz w:val="44"/>
        </w:rPr>
        <w:t>F</w:t>
      </w:r>
      <w:r w:rsidRPr="00124CDE">
        <w:rPr>
          <w:rFonts w:ascii="Helvetica" w:hAnsi="Helvetica"/>
          <w:i/>
          <w:sz w:val="44"/>
          <w:vertAlign w:val="subscript"/>
        </w:rPr>
        <w:t>vortex (torque)</w:t>
      </w:r>
      <w:r w:rsidRPr="00124CDE">
        <w:rPr>
          <w:rFonts w:ascii="Helvetica" w:hAnsi="Helvetica"/>
          <w:i/>
          <w:sz w:val="44"/>
        </w:rPr>
        <w:t xml:space="preserve"> = (m</w:t>
      </w:r>
      <w:r w:rsidRPr="00124CDE">
        <w:rPr>
          <w:rFonts w:ascii="Helvetica" w:hAnsi="Helvetica"/>
          <w:i/>
          <w:sz w:val="44"/>
          <w:vertAlign w:val="subscript"/>
        </w:rPr>
        <w:t>ping ping ball</w:t>
      </w:r>
      <w:r w:rsidRPr="00124CDE">
        <w:rPr>
          <w:rFonts w:ascii="Helvetica" w:hAnsi="Helvetica"/>
          <w:i/>
          <w:sz w:val="44"/>
        </w:rPr>
        <w:t>)(a</w:t>
      </w:r>
      <w:r w:rsidRPr="00124CDE">
        <w:rPr>
          <w:rFonts w:ascii="Helvetica" w:hAnsi="Helvetica"/>
          <w:i/>
          <w:sz w:val="44"/>
          <w:vertAlign w:val="subscript"/>
        </w:rPr>
        <w:t>linear</w:t>
      </w:r>
      <w:r w:rsidRPr="00124CDE">
        <w:rPr>
          <w:rFonts w:ascii="Helvetica" w:hAnsi="Helvetica"/>
          <w:i/>
          <w:sz w:val="44"/>
        </w:rPr>
        <w:t>)</w:t>
      </w:r>
    </w:p>
    <w:p w14:paraId="1A44F2D7" w14:textId="77777777" w:rsidR="006E4AB6" w:rsidRPr="00124CDE" w:rsidRDefault="006E4AB6" w:rsidP="006E4AB6">
      <w:pPr>
        <w:jc w:val="center"/>
        <w:rPr>
          <w:rFonts w:ascii="Helvetica" w:hAnsi="Helvetica"/>
          <w:i/>
          <w:sz w:val="44"/>
        </w:rPr>
      </w:pPr>
      <w:r w:rsidRPr="00124CDE">
        <w:rPr>
          <w:rFonts w:ascii="Helvetica" w:hAnsi="Helvetica"/>
          <w:i/>
          <w:sz w:val="44"/>
        </w:rPr>
        <w:t>a</w:t>
      </w:r>
      <w:r w:rsidRPr="00124CDE">
        <w:rPr>
          <w:rFonts w:ascii="Helvetica" w:hAnsi="Helvetica"/>
          <w:i/>
          <w:sz w:val="44"/>
          <w:vertAlign w:val="subscript"/>
        </w:rPr>
        <w:t>linear</w:t>
      </w:r>
      <w:r w:rsidRPr="00124CDE">
        <w:rPr>
          <w:rFonts w:ascii="Helvetica" w:hAnsi="Helvetica"/>
          <w:i/>
          <w:sz w:val="44"/>
        </w:rPr>
        <w:t xml:space="preserve"> = (r</w:t>
      </w:r>
      <w:r w:rsidRPr="00124CDE">
        <w:rPr>
          <w:rFonts w:ascii="Helvetica" w:hAnsi="Helvetica"/>
          <w:i/>
          <w:sz w:val="44"/>
          <w:vertAlign w:val="subscript"/>
        </w:rPr>
        <w:t>vortex</w:t>
      </w:r>
      <w:r w:rsidRPr="00124CDE">
        <w:rPr>
          <w:rFonts w:ascii="Helvetica" w:hAnsi="Helvetica"/>
          <w:i/>
          <w:sz w:val="44"/>
        </w:rPr>
        <w:t>)(a</w:t>
      </w:r>
      <w:r w:rsidRPr="00124CDE">
        <w:rPr>
          <w:rFonts w:ascii="Helvetica" w:hAnsi="Helvetica"/>
          <w:i/>
          <w:sz w:val="44"/>
          <w:vertAlign w:val="subscript"/>
        </w:rPr>
        <w:t>angular</w:t>
      </w:r>
      <w:r w:rsidRPr="00124CDE">
        <w:rPr>
          <w:rFonts w:ascii="Helvetica" w:hAnsi="Helvetica"/>
          <w:i/>
          <w:sz w:val="44"/>
        </w:rPr>
        <w:t>)</w:t>
      </w:r>
    </w:p>
    <w:p w14:paraId="6224D175" w14:textId="77777777" w:rsidR="006E4AB6" w:rsidRPr="00124CDE" w:rsidRDefault="006E4AB6" w:rsidP="006E4AB6">
      <w:pPr>
        <w:jc w:val="center"/>
        <w:rPr>
          <w:rFonts w:ascii="Helvetica" w:hAnsi="Helvetica"/>
          <w:i/>
          <w:sz w:val="44"/>
        </w:rPr>
      </w:pPr>
      <w:r w:rsidRPr="00124CDE">
        <w:rPr>
          <w:rFonts w:ascii="Helvetica" w:hAnsi="Helvetica"/>
          <w:i/>
          <w:sz w:val="44"/>
        </w:rPr>
        <w:t>(a</w:t>
      </w:r>
      <w:r w:rsidRPr="00124CDE">
        <w:rPr>
          <w:rFonts w:ascii="Helvetica" w:hAnsi="Helvetica"/>
          <w:i/>
          <w:sz w:val="44"/>
          <w:vertAlign w:val="subscript"/>
        </w:rPr>
        <w:t>angular</w:t>
      </w:r>
      <w:r w:rsidRPr="00124CDE">
        <w:rPr>
          <w:rFonts w:ascii="Helvetica" w:hAnsi="Helvetica"/>
          <w:i/>
          <w:sz w:val="44"/>
        </w:rPr>
        <w:t>) = (</w:t>
      </w:r>
      <w:r w:rsidRPr="00124CDE">
        <w:rPr>
          <w:rFonts w:ascii="Helvetica" w:eastAsia="Times New Roman" w:hAnsi="Helvetica" w:cs="Arial"/>
          <w:bCs/>
          <w:i/>
          <w:color w:val="222222"/>
          <w:sz w:val="44"/>
          <w:shd w:val="clear" w:color="auto" w:fill="FFFFFF"/>
        </w:rPr>
        <w:t>Δ</w:t>
      </w:r>
      <w:r w:rsidRPr="00124CDE">
        <w:rPr>
          <w:rFonts w:ascii="Helvetica" w:hAnsi="Helvetica"/>
          <w:i/>
          <w:sz w:val="44"/>
        </w:rPr>
        <w:t>v</w:t>
      </w:r>
      <w:r w:rsidRPr="00124CDE">
        <w:rPr>
          <w:rFonts w:ascii="Helvetica" w:hAnsi="Helvetica"/>
          <w:i/>
          <w:sz w:val="44"/>
          <w:vertAlign w:val="subscript"/>
        </w:rPr>
        <w:t>angular</w:t>
      </w:r>
      <w:r w:rsidRPr="00124CDE">
        <w:rPr>
          <w:rFonts w:ascii="Helvetica" w:hAnsi="Helvetica"/>
          <w:i/>
          <w:sz w:val="44"/>
        </w:rPr>
        <w:t>)(</w:t>
      </w:r>
      <w:r w:rsidRPr="00124CDE">
        <w:rPr>
          <w:rFonts w:ascii="Helvetica" w:hAnsi="Helvetica" w:cs="Arial"/>
          <w:bCs/>
          <w:i/>
          <w:color w:val="222222"/>
          <w:shd w:val="clear" w:color="auto" w:fill="FFFFFF"/>
        </w:rPr>
        <w:t xml:space="preserve"> </w:t>
      </w:r>
      <w:r w:rsidRPr="00124CDE">
        <w:rPr>
          <w:rFonts w:ascii="Helvetica" w:eastAsia="Times New Roman" w:hAnsi="Helvetica" w:cs="Arial"/>
          <w:bCs/>
          <w:i/>
          <w:color w:val="222222"/>
          <w:sz w:val="44"/>
          <w:shd w:val="clear" w:color="auto" w:fill="FFFFFF"/>
        </w:rPr>
        <w:t>Δ</w:t>
      </w:r>
      <w:r w:rsidRPr="00124CDE">
        <w:rPr>
          <w:rFonts w:ascii="Helvetica" w:hAnsi="Helvetica"/>
          <w:i/>
          <w:sz w:val="44"/>
        </w:rPr>
        <w:t>t)</w:t>
      </w:r>
    </w:p>
    <w:p w14:paraId="39846DEA" w14:textId="7A407D31" w:rsidR="006E4AB6" w:rsidRPr="00124CDE" w:rsidRDefault="006E4AB6" w:rsidP="006E4AB6">
      <w:pPr>
        <w:jc w:val="center"/>
        <w:rPr>
          <w:rFonts w:ascii="Helvetica" w:eastAsia="Times New Roman" w:hAnsi="Helvetica" w:cs="Arial"/>
          <w:bCs/>
          <w:i/>
          <w:color w:val="222222"/>
          <w:sz w:val="44"/>
          <w:shd w:val="clear" w:color="auto" w:fill="FFFFFF"/>
        </w:rPr>
      </w:pPr>
      <w:r w:rsidRPr="00124CDE">
        <w:rPr>
          <w:rFonts w:ascii="Helvetica" w:hAnsi="Helvetica"/>
          <w:i/>
          <w:sz w:val="44"/>
        </w:rPr>
        <w:t>(</w:t>
      </w:r>
      <w:r w:rsidR="00C001E4" w:rsidRPr="00124CDE">
        <w:rPr>
          <w:rFonts w:ascii="Helvetica" w:hAnsi="Helvetica"/>
          <w:i/>
          <w:sz w:val="44"/>
        </w:rPr>
        <w:t>v</w:t>
      </w:r>
      <w:r w:rsidRPr="00124CDE">
        <w:rPr>
          <w:rFonts w:ascii="Helvetica" w:hAnsi="Helvetica"/>
          <w:i/>
          <w:sz w:val="44"/>
          <w:vertAlign w:val="subscript"/>
        </w:rPr>
        <w:t>angular</w:t>
      </w:r>
      <w:r w:rsidRPr="00124CDE">
        <w:rPr>
          <w:rFonts w:ascii="Helvetica" w:hAnsi="Helvetica"/>
          <w:i/>
          <w:sz w:val="44"/>
        </w:rPr>
        <w:t>) = (</w:t>
      </w:r>
      <w:r w:rsidRPr="00124CDE">
        <w:rPr>
          <w:rFonts w:ascii="Helvetica" w:eastAsia="Times New Roman" w:hAnsi="Helvetica" w:cs="Arial"/>
          <w:bCs/>
          <w:i/>
          <w:color w:val="222222"/>
          <w:sz w:val="44"/>
          <w:shd w:val="clear" w:color="auto" w:fill="FFFFFF"/>
        </w:rPr>
        <w:t>Δθ)( Δt)</w:t>
      </w:r>
    </w:p>
    <w:p w14:paraId="3C7CB595" w14:textId="77777777" w:rsidR="00D718FE" w:rsidRPr="00124CDE" w:rsidRDefault="00D718FE" w:rsidP="006E4AB6">
      <w:pPr>
        <w:jc w:val="center"/>
        <w:rPr>
          <w:rFonts w:ascii="Helvetica" w:eastAsia="Times New Roman" w:hAnsi="Helvetica" w:cs="Arial"/>
          <w:bCs/>
          <w:i/>
          <w:color w:val="222222"/>
          <w:sz w:val="44"/>
          <w:shd w:val="clear" w:color="auto" w:fill="FFFFFF"/>
        </w:rPr>
      </w:pPr>
    </w:p>
    <w:p w14:paraId="4BE47E3D" w14:textId="6789D9DB" w:rsidR="00D718FE" w:rsidRPr="00124CDE" w:rsidRDefault="00D718FE" w:rsidP="00D718FE">
      <w:pPr>
        <w:rPr>
          <w:rFonts w:ascii="Helvetica" w:hAnsi="Helvetica"/>
          <w:color w:val="000000" w:themeColor="text1"/>
          <w:sz w:val="22"/>
          <w:szCs w:val="22"/>
        </w:rPr>
      </w:pPr>
      <w:r w:rsidRPr="00124CDE">
        <w:rPr>
          <w:rFonts w:ascii="Helvetica" w:hAnsi="Helvetica"/>
          <w:color w:val="000000" w:themeColor="text1"/>
          <w:sz w:val="22"/>
          <w:szCs w:val="22"/>
        </w:rPr>
        <w:t>“As we use sound to excite gas particles and began to form a vortex we will monitor changes in energy via infrared thermometer devices and changes in pressure within our container.   Once we observe the form of a vortex within our experimental chamber we will then continue the experiment with increased amplitudes while constantly observing temperature and pressure changes.</w:t>
      </w:r>
    </w:p>
    <w:p w14:paraId="17CBBB16" w14:textId="77777777" w:rsidR="00D718FE" w:rsidRPr="00124CDE" w:rsidRDefault="00D718FE" w:rsidP="00D718FE">
      <w:pPr>
        <w:rPr>
          <w:rFonts w:ascii="Helvetica" w:hAnsi="Helvetica"/>
          <w:color w:val="000000" w:themeColor="text1"/>
          <w:sz w:val="22"/>
          <w:szCs w:val="22"/>
        </w:rPr>
      </w:pPr>
    </w:p>
    <w:p w14:paraId="174EFA49" w14:textId="04CC75FA" w:rsidR="00D718FE" w:rsidRPr="00124CDE" w:rsidRDefault="00D718FE" w:rsidP="00D718FE">
      <w:pPr>
        <w:rPr>
          <w:rFonts w:ascii="Helvetica" w:hAnsi="Helvetica"/>
          <w:color w:val="000000" w:themeColor="text1"/>
          <w:sz w:val="22"/>
          <w:szCs w:val="22"/>
        </w:rPr>
      </w:pPr>
      <w:r w:rsidRPr="00124CDE">
        <w:rPr>
          <w:rFonts w:ascii="Helvetica" w:hAnsi="Helvetica"/>
          <w:color w:val="000000" w:themeColor="text1"/>
          <w:sz w:val="22"/>
          <w:szCs w:val="22"/>
        </w:rPr>
        <w:t xml:space="preserve"> We will experiment with different ranges and frequency container arrangements noble gases in amplitude in order to form the most measurably and observably stable vortex possible within our physical limitations.” </w:t>
      </w:r>
      <w:r w:rsidRPr="00124CDE">
        <w:rPr>
          <w:rFonts w:ascii="Helvetica" w:hAnsi="Helvetica"/>
          <w:color w:val="000000" w:themeColor="text1"/>
          <w:sz w:val="16"/>
          <w:szCs w:val="22"/>
        </w:rPr>
        <w:t xml:space="preserve">- Cory Hofstad, </w:t>
      </w:r>
      <w:r w:rsidR="00124CDE">
        <w:rPr>
          <w:rFonts w:ascii="Helvetica" w:hAnsi="Helvetica"/>
          <w:color w:val="000000" w:themeColor="text1"/>
          <w:sz w:val="16"/>
          <w:szCs w:val="22"/>
        </w:rPr>
        <w:t>Vortex Plasma Theory</w:t>
      </w:r>
    </w:p>
    <w:p w14:paraId="48D028B8" w14:textId="77777777" w:rsidR="00EA5C22" w:rsidRPr="00124CDE" w:rsidRDefault="00EA5C22" w:rsidP="004760DE">
      <w:pPr>
        <w:rPr>
          <w:rFonts w:ascii="Helvetica" w:hAnsi="Helvetica"/>
        </w:rPr>
      </w:pPr>
    </w:p>
    <w:p w14:paraId="694E0E72" w14:textId="77777777" w:rsidR="00DD625E" w:rsidRPr="00124CDE" w:rsidRDefault="00DD625E" w:rsidP="004760DE">
      <w:pPr>
        <w:rPr>
          <w:rFonts w:ascii="Helvetica" w:hAnsi="Helvetica"/>
        </w:rPr>
      </w:pPr>
    </w:p>
    <w:p w14:paraId="728D2505" w14:textId="77777777" w:rsidR="00DD625E" w:rsidRPr="00124CDE" w:rsidRDefault="00DD625E" w:rsidP="004760DE">
      <w:pPr>
        <w:rPr>
          <w:rFonts w:ascii="Helvetica" w:hAnsi="Helvetica"/>
        </w:rPr>
      </w:pPr>
    </w:p>
    <w:p w14:paraId="2BD22974" w14:textId="77777777" w:rsidR="00DD625E" w:rsidRPr="00124CDE" w:rsidRDefault="00DD625E" w:rsidP="004760DE">
      <w:pPr>
        <w:rPr>
          <w:rFonts w:ascii="Helvetica" w:hAnsi="Helvetica"/>
        </w:rPr>
      </w:pPr>
    </w:p>
    <w:p w14:paraId="388D0BB3" w14:textId="77777777" w:rsidR="00DD625E" w:rsidRDefault="00DD625E" w:rsidP="004760DE">
      <w:pPr>
        <w:rPr>
          <w:rFonts w:ascii="Helvetica" w:hAnsi="Helvetica"/>
        </w:rPr>
      </w:pPr>
    </w:p>
    <w:p w14:paraId="738A9A30" w14:textId="77777777" w:rsidR="00124CDE" w:rsidRDefault="00124CDE" w:rsidP="004760DE">
      <w:pPr>
        <w:rPr>
          <w:rFonts w:ascii="Helvetica" w:hAnsi="Helvetica"/>
        </w:rPr>
      </w:pPr>
    </w:p>
    <w:p w14:paraId="274A2058" w14:textId="77777777" w:rsidR="00124CDE" w:rsidRDefault="00124CDE" w:rsidP="004760DE">
      <w:pPr>
        <w:rPr>
          <w:rFonts w:ascii="Helvetica" w:hAnsi="Helvetica"/>
        </w:rPr>
      </w:pPr>
    </w:p>
    <w:p w14:paraId="61C7A203" w14:textId="77777777" w:rsidR="00124CDE" w:rsidRDefault="00124CDE" w:rsidP="004760DE">
      <w:pPr>
        <w:rPr>
          <w:rFonts w:ascii="Helvetica" w:hAnsi="Helvetica"/>
        </w:rPr>
      </w:pPr>
    </w:p>
    <w:p w14:paraId="0D8C8998" w14:textId="77777777" w:rsidR="00F077C8" w:rsidRDefault="00F077C8" w:rsidP="004760DE">
      <w:pPr>
        <w:rPr>
          <w:rFonts w:ascii="Helvetica" w:hAnsi="Helvetica"/>
        </w:rPr>
      </w:pPr>
    </w:p>
    <w:p w14:paraId="638742C4" w14:textId="77777777" w:rsidR="00F077C8" w:rsidRPr="00124CDE" w:rsidRDefault="00F077C8" w:rsidP="004760DE">
      <w:pPr>
        <w:rPr>
          <w:rFonts w:ascii="Helvetica" w:hAnsi="Helvetica"/>
        </w:rPr>
      </w:pPr>
    </w:p>
    <w:p w14:paraId="1606B396" w14:textId="77777777" w:rsidR="00DD625E" w:rsidRPr="00124CDE" w:rsidRDefault="00DD625E" w:rsidP="004760DE">
      <w:pPr>
        <w:rPr>
          <w:rFonts w:ascii="Helvetica" w:hAnsi="Helvetica"/>
        </w:rPr>
      </w:pPr>
    </w:p>
    <w:p w14:paraId="0ABD7506" w14:textId="77777777" w:rsidR="00F077C8" w:rsidRDefault="006E4AB6" w:rsidP="00F077C8">
      <w:pPr>
        <w:jc w:val="center"/>
        <w:rPr>
          <w:rFonts w:ascii="Helvetica" w:hAnsi="Helvetica"/>
          <w:b/>
        </w:rPr>
      </w:pPr>
      <w:r w:rsidRPr="00F077C8">
        <w:rPr>
          <w:rFonts w:ascii="Helvetica" w:hAnsi="Helvetica"/>
          <w:b/>
        </w:rPr>
        <w:t xml:space="preserve">Methods, Part 3-B: </w:t>
      </w:r>
      <w:r w:rsidR="009178C8" w:rsidRPr="00F077C8">
        <w:rPr>
          <w:rFonts w:ascii="Helvetica" w:hAnsi="Helvetica"/>
          <w:b/>
        </w:rPr>
        <w:t>Visualizing Calibrated Frequencies with CO2 vapor</w:t>
      </w:r>
    </w:p>
    <w:p w14:paraId="0A1ABA94" w14:textId="7E20EF25" w:rsidR="00E8082F" w:rsidRPr="00F077C8" w:rsidRDefault="009178C8" w:rsidP="00F077C8">
      <w:pPr>
        <w:jc w:val="center"/>
        <w:rPr>
          <w:rFonts w:ascii="Helvetica" w:hAnsi="Helvetica"/>
          <w:b/>
        </w:rPr>
      </w:pPr>
      <w:r w:rsidRPr="00F077C8">
        <w:rPr>
          <w:rFonts w:ascii="Helvetica" w:hAnsi="Helvetica"/>
          <w:b/>
          <w:color w:val="FF0000"/>
        </w:rPr>
        <w:t>(ONLY IF SAFE FOR TEST ENVIRONMENT)</w:t>
      </w:r>
    </w:p>
    <w:p w14:paraId="353A182C" w14:textId="77777777" w:rsidR="009178C8" w:rsidRPr="00124CDE" w:rsidRDefault="009178C8" w:rsidP="004760DE">
      <w:pPr>
        <w:rPr>
          <w:rFonts w:ascii="Helvetica" w:hAnsi="Helvetica"/>
          <w:b/>
          <w:sz w:val="28"/>
        </w:rPr>
      </w:pPr>
    </w:p>
    <w:p w14:paraId="10BE3165" w14:textId="23B42BF1" w:rsidR="009178C8" w:rsidRPr="00124CDE" w:rsidRDefault="009178C8" w:rsidP="004760DE">
      <w:pPr>
        <w:rPr>
          <w:rFonts w:ascii="Helvetica" w:hAnsi="Helvetica"/>
          <w:sz w:val="22"/>
          <w:szCs w:val="22"/>
        </w:rPr>
      </w:pPr>
      <w:r w:rsidRPr="00124CDE">
        <w:rPr>
          <w:rFonts w:ascii="Helvetica" w:hAnsi="Helvetica"/>
          <w:sz w:val="22"/>
          <w:szCs w:val="22"/>
        </w:rPr>
        <w:t xml:space="preserve">For further visualization of a gas vortex, gas created by placing dry ice in a measuring cup filled with hot water will be poured into the SHM experimentation chamber during oscillation of vortex frequencies. This experimentation is optional and is only for visualization purposes. observations such as shape and size may be able to be calculated, but velocity, acceleration and force will be difficult to determine without </w:t>
      </w:r>
      <w:r w:rsidR="00B12730" w:rsidRPr="00124CDE">
        <w:rPr>
          <w:rFonts w:ascii="Helvetica" w:hAnsi="Helvetica"/>
          <w:sz w:val="22"/>
          <w:szCs w:val="22"/>
        </w:rPr>
        <w:t>measurable particles.</w:t>
      </w:r>
    </w:p>
    <w:p w14:paraId="2E6AF592" w14:textId="77777777" w:rsidR="003D1E21" w:rsidRPr="00124CDE" w:rsidRDefault="003D1E21" w:rsidP="004760DE">
      <w:pPr>
        <w:rPr>
          <w:rFonts w:ascii="Helvetica" w:hAnsi="Helvetica"/>
        </w:rPr>
      </w:pPr>
    </w:p>
    <w:p w14:paraId="585BA0C1" w14:textId="0FF3E160" w:rsidR="003D1E21" w:rsidRPr="00124CDE" w:rsidRDefault="003D1E21" w:rsidP="003D1E21">
      <w:pPr>
        <w:jc w:val="center"/>
        <w:rPr>
          <w:rFonts w:ascii="Helvetica" w:hAnsi="Helvetica"/>
          <w:b/>
        </w:rPr>
      </w:pPr>
      <w:r w:rsidRPr="00124CDE">
        <w:rPr>
          <w:rFonts w:ascii="Helvetica" w:hAnsi="Helvetica"/>
          <w:b/>
          <w:color w:val="FF0000"/>
        </w:rPr>
        <w:t>!!!ENSURE TEMPERATURE OF CO2 IS NOT DAMAGING TO SHM CHAMBER!!!</w:t>
      </w:r>
    </w:p>
    <w:p w14:paraId="7CC38314" w14:textId="77777777" w:rsidR="003D1E21" w:rsidRPr="00124CDE" w:rsidRDefault="003D1E21" w:rsidP="004760DE">
      <w:pPr>
        <w:rPr>
          <w:rFonts w:ascii="Helvetica" w:hAnsi="Helvetica"/>
        </w:rPr>
      </w:pPr>
    </w:p>
    <w:p w14:paraId="73889A10" w14:textId="75E491AF" w:rsidR="003D1E21" w:rsidRPr="00124CDE" w:rsidRDefault="003D1E21" w:rsidP="00F077C8">
      <w:pPr>
        <w:ind w:left="720"/>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Initiate calibrated frequencies with open container</w:t>
      </w:r>
    </w:p>
    <w:p w14:paraId="5CB5EDBE" w14:textId="77777777" w:rsidR="003D1E21" w:rsidRPr="00124CDE" w:rsidRDefault="003D1E21" w:rsidP="004760DE">
      <w:pPr>
        <w:rPr>
          <w:rFonts w:ascii="Helvetica" w:hAnsi="Helvetica"/>
          <w:sz w:val="22"/>
          <w:szCs w:val="22"/>
        </w:rPr>
      </w:pPr>
    </w:p>
    <w:p w14:paraId="4A6E85F0" w14:textId="7C7FC525" w:rsidR="003D1E21" w:rsidRPr="00124CDE" w:rsidRDefault="003D1E21" w:rsidP="00F077C8">
      <w:pPr>
        <w:ind w:left="720"/>
        <w:rPr>
          <w:rFonts w:ascii="Helvetica" w:hAnsi="Helvetica"/>
          <w:sz w:val="22"/>
          <w:szCs w:val="22"/>
        </w:rPr>
      </w:pPr>
      <w:r w:rsidRPr="00124CDE">
        <w:rPr>
          <w:rFonts w:ascii="Helvetica" w:hAnsi="Helvetica"/>
          <w:b/>
          <w:sz w:val="22"/>
          <w:szCs w:val="22"/>
        </w:rPr>
        <w:t>Step 2:</w:t>
      </w:r>
      <w:r w:rsidRPr="00124CDE">
        <w:rPr>
          <w:rFonts w:ascii="Helvetica" w:hAnsi="Helvetica"/>
          <w:sz w:val="22"/>
          <w:szCs w:val="22"/>
        </w:rPr>
        <w:t xml:space="preserve"> Place Dry Ice in pouring vessel with warm water.</w:t>
      </w:r>
    </w:p>
    <w:p w14:paraId="74BC7274" w14:textId="77777777" w:rsidR="003D1E21" w:rsidRPr="00124CDE" w:rsidRDefault="003D1E21" w:rsidP="004760DE">
      <w:pPr>
        <w:rPr>
          <w:rFonts w:ascii="Helvetica" w:hAnsi="Helvetica"/>
          <w:sz w:val="22"/>
          <w:szCs w:val="22"/>
        </w:rPr>
      </w:pPr>
    </w:p>
    <w:p w14:paraId="4CBB2A21" w14:textId="18BCD710" w:rsidR="003D1E21" w:rsidRPr="00124CDE" w:rsidRDefault="003D1E21" w:rsidP="00F077C8">
      <w:pPr>
        <w:ind w:left="720"/>
        <w:rPr>
          <w:rFonts w:ascii="Helvetica" w:hAnsi="Helvetica"/>
          <w:sz w:val="22"/>
          <w:szCs w:val="22"/>
        </w:rPr>
      </w:pPr>
      <w:r w:rsidRPr="00124CDE">
        <w:rPr>
          <w:rFonts w:ascii="Helvetica" w:hAnsi="Helvetica"/>
          <w:b/>
          <w:sz w:val="22"/>
          <w:szCs w:val="22"/>
        </w:rPr>
        <w:t>Step 3:</w:t>
      </w:r>
      <w:r w:rsidRPr="00124CDE">
        <w:rPr>
          <w:rFonts w:ascii="Helvetica" w:hAnsi="Helvetica"/>
          <w:sz w:val="22"/>
          <w:szCs w:val="22"/>
        </w:rPr>
        <w:t xml:space="preserve"> Carefully without allowing liquid to fall, pour CO</w:t>
      </w:r>
      <w:r w:rsidRPr="00124CDE">
        <w:rPr>
          <w:rFonts w:ascii="Helvetica" w:hAnsi="Helvetica"/>
          <w:sz w:val="22"/>
          <w:szCs w:val="22"/>
          <w:vertAlign w:val="subscript"/>
        </w:rPr>
        <w:t>2</w:t>
      </w:r>
      <w:r w:rsidRPr="00124CDE">
        <w:rPr>
          <w:rFonts w:ascii="Helvetica" w:hAnsi="Helvetica"/>
          <w:sz w:val="22"/>
          <w:szCs w:val="22"/>
        </w:rPr>
        <w:t xml:space="preserve"> gas into active SHM chamber.</w:t>
      </w:r>
    </w:p>
    <w:p w14:paraId="1F933138" w14:textId="77777777" w:rsidR="003D1E21" w:rsidRPr="00124CDE" w:rsidRDefault="003D1E21" w:rsidP="004760DE">
      <w:pPr>
        <w:rPr>
          <w:rFonts w:ascii="Helvetica" w:hAnsi="Helvetica"/>
          <w:sz w:val="22"/>
          <w:szCs w:val="22"/>
        </w:rPr>
      </w:pPr>
    </w:p>
    <w:p w14:paraId="6CD3F1DB" w14:textId="77D265FE" w:rsidR="003D1E21" w:rsidRPr="00124CDE" w:rsidRDefault="003D1E21" w:rsidP="00F077C8">
      <w:pPr>
        <w:ind w:left="720"/>
        <w:rPr>
          <w:rFonts w:ascii="Helvetica" w:hAnsi="Helvetica"/>
          <w:sz w:val="22"/>
          <w:szCs w:val="22"/>
        </w:rPr>
      </w:pPr>
      <w:r w:rsidRPr="00124CDE">
        <w:rPr>
          <w:rFonts w:ascii="Helvetica" w:hAnsi="Helvetica"/>
          <w:b/>
          <w:sz w:val="22"/>
          <w:szCs w:val="22"/>
        </w:rPr>
        <w:t>Step 4:</w:t>
      </w:r>
      <w:r w:rsidRPr="00124CDE">
        <w:rPr>
          <w:rFonts w:ascii="Helvetica" w:hAnsi="Helvetica"/>
          <w:sz w:val="22"/>
          <w:szCs w:val="22"/>
        </w:rPr>
        <w:t xml:space="preserve"> observe CO</w:t>
      </w:r>
      <w:r w:rsidRPr="00124CDE">
        <w:rPr>
          <w:rFonts w:ascii="Helvetica" w:hAnsi="Helvetica"/>
          <w:sz w:val="22"/>
          <w:szCs w:val="22"/>
          <w:vertAlign w:val="subscript"/>
        </w:rPr>
        <w:t>2</w:t>
      </w:r>
      <w:r w:rsidRPr="00124CDE">
        <w:rPr>
          <w:rFonts w:ascii="Helvetica" w:hAnsi="Helvetica"/>
          <w:sz w:val="22"/>
          <w:szCs w:val="22"/>
        </w:rPr>
        <w:t xml:space="preserve"> gas cloud, find diameter, height and shape of vortex formation.</w:t>
      </w:r>
    </w:p>
    <w:p w14:paraId="5D9FB0FD" w14:textId="77777777" w:rsidR="003D1E21" w:rsidRPr="00124CDE" w:rsidRDefault="003D1E21" w:rsidP="004760DE">
      <w:pPr>
        <w:rPr>
          <w:rFonts w:ascii="Helvetica" w:hAnsi="Helvetica"/>
          <w:sz w:val="22"/>
          <w:szCs w:val="22"/>
        </w:rPr>
      </w:pPr>
    </w:p>
    <w:p w14:paraId="5255D385" w14:textId="06E8DCCA" w:rsidR="003D1E21" w:rsidRPr="00124CDE" w:rsidRDefault="003D1E21" w:rsidP="00F077C8">
      <w:pPr>
        <w:ind w:left="720"/>
        <w:rPr>
          <w:rFonts w:ascii="Helvetica" w:hAnsi="Helvetica"/>
          <w:sz w:val="22"/>
          <w:szCs w:val="22"/>
        </w:rPr>
      </w:pPr>
      <w:r w:rsidRPr="00124CDE">
        <w:rPr>
          <w:rFonts w:ascii="Helvetica" w:hAnsi="Helvetica"/>
          <w:b/>
          <w:sz w:val="22"/>
          <w:szCs w:val="22"/>
        </w:rPr>
        <w:t>Step 5:</w:t>
      </w:r>
      <w:r w:rsidRPr="00124CDE">
        <w:rPr>
          <w:rFonts w:ascii="Helvetica" w:hAnsi="Helvetica"/>
          <w:sz w:val="22"/>
          <w:szCs w:val="22"/>
        </w:rPr>
        <w:t xml:space="preserve"> Record all observations for later investigation</w:t>
      </w:r>
    </w:p>
    <w:p w14:paraId="26A0E87D" w14:textId="77777777" w:rsidR="00D718FE" w:rsidRPr="00124CDE" w:rsidRDefault="00D718FE" w:rsidP="004760DE">
      <w:pPr>
        <w:rPr>
          <w:rFonts w:ascii="Helvetica" w:hAnsi="Helvetica"/>
          <w:sz w:val="22"/>
          <w:szCs w:val="22"/>
        </w:rPr>
      </w:pPr>
    </w:p>
    <w:p w14:paraId="4CD5A137" w14:textId="77777777" w:rsidR="002B47B3" w:rsidRPr="00124CDE" w:rsidRDefault="002B47B3" w:rsidP="004760DE">
      <w:pPr>
        <w:rPr>
          <w:rFonts w:ascii="Helvetica" w:hAnsi="Helvetica"/>
        </w:rPr>
      </w:pPr>
    </w:p>
    <w:p w14:paraId="3A969EB6" w14:textId="77777777" w:rsidR="002B47B3" w:rsidRPr="00124CDE" w:rsidRDefault="002B47B3" w:rsidP="004760DE">
      <w:pPr>
        <w:rPr>
          <w:rFonts w:ascii="Helvetica" w:hAnsi="Helvetica"/>
        </w:rPr>
      </w:pPr>
    </w:p>
    <w:p w14:paraId="3F537CE4" w14:textId="77777777" w:rsidR="002B47B3" w:rsidRPr="00124CDE" w:rsidRDefault="002B47B3" w:rsidP="004760DE">
      <w:pPr>
        <w:rPr>
          <w:rFonts w:ascii="Helvetica" w:hAnsi="Helvetica"/>
        </w:rPr>
      </w:pPr>
    </w:p>
    <w:p w14:paraId="00EB0954" w14:textId="77777777" w:rsidR="002B47B3" w:rsidRPr="00124CDE" w:rsidRDefault="002B47B3" w:rsidP="004760DE">
      <w:pPr>
        <w:rPr>
          <w:rFonts w:ascii="Helvetica" w:hAnsi="Helvetica"/>
        </w:rPr>
      </w:pPr>
    </w:p>
    <w:p w14:paraId="53D18E77" w14:textId="77777777" w:rsidR="002B47B3" w:rsidRPr="00124CDE" w:rsidRDefault="002B47B3" w:rsidP="004760DE">
      <w:pPr>
        <w:rPr>
          <w:rFonts w:ascii="Helvetica" w:hAnsi="Helvetica"/>
        </w:rPr>
      </w:pPr>
    </w:p>
    <w:p w14:paraId="295358DA" w14:textId="77777777" w:rsidR="002B47B3" w:rsidRPr="00124CDE" w:rsidRDefault="002B47B3" w:rsidP="004760DE">
      <w:pPr>
        <w:rPr>
          <w:rFonts w:ascii="Helvetica" w:hAnsi="Helvetica"/>
        </w:rPr>
      </w:pPr>
    </w:p>
    <w:p w14:paraId="7D847E88" w14:textId="77777777" w:rsidR="002B47B3" w:rsidRPr="00124CDE" w:rsidRDefault="002B47B3" w:rsidP="004760DE">
      <w:pPr>
        <w:rPr>
          <w:rFonts w:ascii="Helvetica" w:hAnsi="Helvetica"/>
        </w:rPr>
      </w:pPr>
    </w:p>
    <w:p w14:paraId="5EF7115A" w14:textId="77777777" w:rsidR="002B47B3" w:rsidRPr="00124CDE" w:rsidRDefault="002B47B3" w:rsidP="004760DE">
      <w:pPr>
        <w:rPr>
          <w:rFonts w:ascii="Helvetica" w:hAnsi="Helvetica"/>
        </w:rPr>
      </w:pPr>
    </w:p>
    <w:p w14:paraId="4761A3E7" w14:textId="77777777" w:rsidR="002B47B3" w:rsidRPr="00124CDE" w:rsidRDefault="002B47B3" w:rsidP="004760DE">
      <w:pPr>
        <w:rPr>
          <w:rFonts w:ascii="Helvetica" w:hAnsi="Helvetica"/>
        </w:rPr>
      </w:pPr>
    </w:p>
    <w:p w14:paraId="07D9B894" w14:textId="77777777" w:rsidR="002B47B3" w:rsidRPr="00124CDE" w:rsidRDefault="002B47B3" w:rsidP="004760DE">
      <w:pPr>
        <w:rPr>
          <w:rFonts w:ascii="Helvetica" w:hAnsi="Helvetica"/>
        </w:rPr>
      </w:pPr>
    </w:p>
    <w:p w14:paraId="468AA935" w14:textId="77777777" w:rsidR="002B47B3" w:rsidRPr="00124CDE" w:rsidRDefault="002B47B3" w:rsidP="004760DE">
      <w:pPr>
        <w:rPr>
          <w:rFonts w:ascii="Helvetica" w:hAnsi="Helvetica"/>
        </w:rPr>
      </w:pPr>
    </w:p>
    <w:p w14:paraId="508A2CDF" w14:textId="77777777" w:rsidR="002B47B3" w:rsidRPr="00124CDE" w:rsidRDefault="002B47B3" w:rsidP="004760DE">
      <w:pPr>
        <w:rPr>
          <w:rFonts w:ascii="Helvetica" w:hAnsi="Helvetica"/>
        </w:rPr>
      </w:pPr>
    </w:p>
    <w:p w14:paraId="5FE83FF3" w14:textId="77777777" w:rsidR="002B47B3" w:rsidRPr="00124CDE" w:rsidRDefault="002B47B3" w:rsidP="004760DE">
      <w:pPr>
        <w:rPr>
          <w:rFonts w:ascii="Helvetica" w:hAnsi="Helvetica"/>
        </w:rPr>
      </w:pPr>
    </w:p>
    <w:p w14:paraId="6BEA3E6B" w14:textId="77777777" w:rsidR="002B47B3" w:rsidRPr="00124CDE" w:rsidRDefault="002B47B3" w:rsidP="004760DE">
      <w:pPr>
        <w:rPr>
          <w:rFonts w:ascii="Helvetica" w:hAnsi="Helvetica"/>
        </w:rPr>
      </w:pPr>
    </w:p>
    <w:p w14:paraId="1469735A" w14:textId="77777777" w:rsidR="002B47B3" w:rsidRPr="00124CDE" w:rsidRDefault="002B47B3" w:rsidP="004760DE">
      <w:pPr>
        <w:rPr>
          <w:rFonts w:ascii="Helvetica" w:hAnsi="Helvetica"/>
        </w:rPr>
      </w:pPr>
    </w:p>
    <w:p w14:paraId="2C7B0D80" w14:textId="77777777" w:rsidR="002B47B3" w:rsidRPr="00124CDE" w:rsidRDefault="002B47B3" w:rsidP="004760DE">
      <w:pPr>
        <w:rPr>
          <w:rFonts w:ascii="Helvetica" w:hAnsi="Helvetica"/>
        </w:rPr>
      </w:pPr>
    </w:p>
    <w:p w14:paraId="07C1BE1F" w14:textId="77777777" w:rsidR="002B47B3" w:rsidRPr="00124CDE" w:rsidRDefault="002B47B3" w:rsidP="004760DE">
      <w:pPr>
        <w:rPr>
          <w:rFonts w:ascii="Helvetica" w:hAnsi="Helvetica"/>
        </w:rPr>
      </w:pPr>
    </w:p>
    <w:p w14:paraId="2EA75DD7" w14:textId="77777777" w:rsidR="002B47B3" w:rsidRPr="00124CDE" w:rsidRDefault="002B47B3" w:rsidP="004760DE">
      <w:pPr>
        <w:rPr>
          <w:rFonts w:ascii="Helvetica" w:hAnsi="Helvetica"/>
        </w:rPr>
      </w:pPr>
    </w:p>
    <w:p w14:paraId="65C7CBE2" w14:textId="77777777" w:rsidR="002B47B3" w:rsidRDefault="002B47B3" w:rsidP="004760DE">
      <w:pPr>
        <w:rPr>
          <w:rFonts w:ascii="Helvetica" w:hAnsi="Helvetica"/>
        </w:rPr>
      </w:pPr>
    </w:p>
    <w:p w14:paraId="429F4952" w14:textId="77777777" w:rsidR="00124CDE" w:rsidRDefault="00124CDE" w:rsidP="004760DE">
      <w:pPr>
        <w:rPr>
          <w:rFonts w:ascii="Helvetica" w:hAnsi="Helvetica"/>
        </w:rPr>
      </w:pPr>
    </w:p>
    <w:p w14:paraId="57193C08" w14:textId="77777777" w:rsidR="00F077C8" w:rsidRDefault="00F077C8" w:rsidP="004760DE">
      <w:pPr>
        <w:rPr>
          <w:rFonts w:ascii="Helvetica" w:hAnsi="Helvetica"/>
        </w:rPr>
      </w:pPr>
    </w:p>
    <w:p w14:paraId="73CCAEC5" w14:textId="77777777" w:rsidR="00124CDE" w:rsidRPr="00124CDE" w:rsidRDefault="00124CDE" w:rsidP="004760DE">
      <w:pPr>
        <w:rPr>
          <w:rFonts w:ascii="Helvetica" w:hAnsi="Helvetica"/>
        </w:rPr>
      </w:pPr>
    </w:p>
    <w:p w14:paraId="3CE58195" w14:textId="77777777" w:rsidR="002B47B3" w:rsidRPr="00124CDE" w:rsidRDefault="002B47B3" w:rsidP="004760DE">
      <w:pPr>
        <w:rPr>
          <w:rFonts w:ascii="Helvetica" w:hAnsi="Helvetica"/>
        </w:rPr>
      </w:pPr>
    </w:p>
    <w:p w14:paraId="72AF64CF" w14:textId="77777777" w:rsidR="006E4AB6" w:rsidRPr="00124CDE" w:rsidRDefault="006E4AB6" w:rsidP="004760DE">
      <w:pPr>
        <w:rPr>
          <w:rFonts w:ascii="Helvetica" w:hAnsi="Helvetica"/>
          <w:b/>
          <w:sz w:val="28"/>
        </w:rPr>
      </w:pPr>
    </w:p>
    <w:p w14:paraId="4DBB4B3D" w14:textId="24AC76B5" w:rsidR="006E4AB6" w:rsidRPr="00F077C8" w:rsidRDefault="003D1E21" w:rsidP="00F077C8">
      <w:pPr>
        <w:jc w:val="center"/>
        <w:rPr>
          <w:rFonts w:ascii="Helvetica" w:hAnsi="Helvetica"/>
          <w:b/>
          <w:sz w:val="28"/>
          <w:szCs w:val="28"/>
        </w:rPr>
      </w:pPr>
      <w:r w:rsidRPr="00F077C8">
        <w:rPr>
          <w:rFonts w:ascii="Helvetica" w:hAnsi="Helvetica"/>
          <w:b/>
          <w:sz w:val="28"/>
          <w:szCs w:val="28"/>
        </w:rPr>
        <w:t>Methods, Part 4: Create Plasma Vortex Using Xenon and Sound</w:t>
      </w:r>
    </w:p>
    <w:p w14:paraId="6227160B" w14:textId="77777777" w:rsidR="009E4AB5" w:rsidRPr="00124CDE" w:rsidRDefault="009E4AB5" w:rsidP="004760DE">
      <w:pPr>
        <w:rPr>
          <w:rFonts w:ascii="Helvetica" w:hAnsi="Helvetica"/>
          <w:b/>
          <w:sz w:val="28"/>
        </w:rPr>
      </w:pPr>
    </w:p>
    <w:p w14:paraId="2D256ED0" w14:textId="6F207FD9" w:rsidR="008C4598" w:rsidRPr="00124CDE" w:rsidRDefault="00661B62" w:rsidP="00661B62">
      <w:pPr>
        <w:rPr>
          <w:rFonts w:ascii="Helvetica" w:hAnsi="Helvetica"/>
          <w:color w:val="000000" w:themeColor="text1"/>
          <w:sz w:val="22"/>
          <w:szCs w:val="22"/>
        </w:rPr>
      </w:pPr>
      <w:r w:rsidRPr="00124CDE">
        <w:rPr>
          <w:rFonts w:ascii="Helvetica" w:hAnsi="Helvetica"/>
          <w:color w:val="000000" w:themeColor="text1"/>
          <w:sz w:val="22"/>
          <w:szCs w:val="22"/>
        </w:rPr>
        <w:t xml:space="preserve">Once </w:t>
      </w:r>
      <w:r w:rsidR="008C4598" w:rsidRPr="00124CDE">
        <w:rPr>
          <w:rFonts w:ascii="Helvetica" w:hAnsi="Helvetica"/>
          <w:color w:val="000000" w:themeColor="text1"/>
          <w:sz w:val="22"/>
          <w:szCs w:val="22"/>
        </w:rPr>
        <w:t>the needed conditions for a stable vortex</w:t>
      </w:r>
      <w:r w:rsidRPr="00124CDE">
        <w:rPr>
          <w:rFonts w:ascii="Helvetica" w:hAnsi="Helvetica"/>
          <w:color w:val="000000" w:themeColor="text1"/>
          <w:sz w:val="22"/>
          <w:szCs w:val="22"/>
        </w:rPr>
        <w:t xml:space="preserve"> have</w:t>
      </w:r>
      <w:r w:rsidR="008C4598" w:rsidRPr="00124CDE">
        <w:rPr>
          <w:rFonts w:ascii="Helvetica" w:hAnsi="Helvetica"/>
          <w:color w:val="000000" w:themeColor="text1"/>
          <w:sz w:val="22"/>
          <w:szCs w:val="22"/>
        </w:rPr>
        <w:t xml:space="preserve"> been</w:t>
      </w:r>
      <w:r w:rsidRPr="00124CDE">
        <w:rPr>
          <w:rFonts w:ascii="Helvetica" w:hAnsi="Helvetica"/>
          <w:color w:val="000000" w:themeColor="text1"/>
          <w:sz w:val="22"/>
          <w:szCs w:val="22"/>
        </w:rPr>
        <w:t xml:space="preserve"> obtained and recorded</w:t>
      </w:r>
      <w:r w:rsidR="008C4598" w:rsidRPr="00124CDE">
        <w:rPr>
          <w:rFonts w:ascii="Helvetica" w:hAnsi="Helvetica"/>
          <w:color w:val="000000" w:themeColor="text1"/>
          <w:sz w:val="22"/>
          <w:szCs w:val="22"/>
        </w:rPr>
        <w:t xml:space="preserve"> using</w:t>
      </w:r>
      <w:r w:rsidRPr="00124CDE">
        <w:rPr>
          <w:rFonts w:ascii="Helvetica" w:hAnsi="Helvetica"/>
          <w:color w:val="000000" w:themeColor="text1"/>
          <w:sz w:val="22"/>
          <w:szCs w:val="22"/>
        </w:rPr>
        <w:t xml:space="preserve"> </w:t>
      </w:r>
      <w:r w:rsidR="008C4598" w:rsidRPr="00124CDE">
        <w:rPr>
          <w:rFonts w:ascii="Helvetica" w:hAnsi="Helvetica"/>
          <w:color w:val="000000" w:themeColor="text1"/>
          <w:sz w:val="22"/>
          <w:szCs w:val="22"/>
        </w:rPr>
        <w:t>calibrated sound frequencies from Part 2, and Part 3, data will be used to induce a vortex in Xenon gas which will be excited by external electrode to create a plasma state.</w:t>
      </w:r>
    </w:p>
    <w:p w14:paraId="68EB10A4" w14:textId="77777777" w:rsidR="00665CAF" w:rsidRPr="00124CDE" w:rsidRDefault="00665CAF" w:rsidP="00661B62">
      <w:pPr>
        <w:rPr>
          <w:rFonts w:ascii="Helvetica" w:hAnsi="Helvetica"/>
          <w:sz w:val="22"/>
          <w:szCs w:val="22"/>
        </w:rPr>
      </w:pPr>
    </w:p>
    <w:p w14:paraId="1CEA5BEA" w14:textId="4A2E02C1" w:rsidR="00665CAF" w:rsidRPr="00124CDE" w:rsidRDefault="00665CAF" w:rsidP="00661B62">
      <w:pPr>
        <w:rPr>
          <w:rFonts w:ascii="Helvetica" w:hAnsi="Helvetica"/>
          <w:sz w:val="22"/>
          <w:szCs w:val="22"/>
        </w:rPr>
      </w:pPr>
      <w:r w:rsidRPr="00124CDE">
        <w:rPr>
          <w:rFonts w:ascii="Helvetica" w:hAnsi="Helvetica"/>
          <w:b/>
          <w:sz w:val="22"/>
          <w:szCs w:val="22"/>
        </w:rPr>
        <w:t>Step 1:</w:t>
      </w:r>
      <w:r w:rsidRPr="00124CDE">
        <w:rPr>
          <w:rFonts w:ascii="Helvetica" w:hAnsi="Helvetica"/>
          <w:sz w:val="22"/>
          <w:szCs w:val="22"/>
        </w:rPr>
        <w:t xml:space="preserve"> Fill SHM Chamber with Desired pressure and concentration of Xenon gas.</w:t>
      </w:r>
    </w:p>
    <w:p w14:paraId="73D00A7F" w14:textId="77777777" w:rsidR="006974F9" w:rsidRPr="00124CDE" w:rsidRDefault="006974F9" w:rsidP="00661B62">
      <w:pPr>
        <w:rPr>
          <w:rFonts w:ascii="Helvetica" w:hAnsi="Helvetica"/>
          <w:sz w:val="22"/>
          <w:szCs w:val="22"/>
        </w:rPr>
      </w:pPr>
    </w:p>
    <w:p w14:paraId="5D523CBC" w14:textId="253FFA3B" w:rsidR="006974F9" w:rsidRPr="00124CDE" w:rsidRDefault="00422C5B" w:rsidP="006974F9">
      <w:pPr>
        <w:jc w:val="center"/>
        <w:rPr>
          <w:rFonts w:ascii="Helvetica" w:hAnsi="Helvetica"/>
          <w:i/>
          <w:color w:val="000000" w:themeColor="text1"/>
          <w:sz w:val="22"/>
          <w:szCs w:val="22"/>
        </w:rPr>
      </w:pPr>
      <w:r>
        <w:rPr>
          <w:rFonts w:ascii="Helvetica" w:hAnsi="Helvetica"/>
          <w:i/>
          <w:color w:val="000000" w:themeColor="text1"/>
          <w:sz w:val="22"/>
          <w:szCs w:val="22"/>
        </w:rPr>
        <w:t>“</w:t>
      </w:r>
      <w:r w:rsidR="006974F9" w:rsidRPr="00124CDE">
        <w:rPr>
          <w:rFonts w:ascii="Helvetica" w:hAnsi="Helvetica"/>
          <w:i/>
          <w:color w:val="000000" w:themeColor="text1"/>
          <w:sz w:val="22"/>
          <w:szCs w:val="22"/>
        </w:rPr>
        <w:t>Start Low, Add More Approach</w:t>
      </w:r>
      <w:r>
        <w:rPr>
          <w:rFonts w:ascii="Helvetica" w:hAnsi="Helvetica"/>
          <w:i/>
          <w:color w:val="000000" w:themeColor="text1"/>
          <w:sz w:val="22"/>
          <w:szCs w:val="22"/>
        </w:rPr>
        <w:t>”</w:t>
      </w:r>
    </w:p>
    <w:p w14:paraId="0F2F997C" w14:textId="77777777" w:rsidR="006974F9" w:rsidRPr="00124CDE" w:rsidRDefault="006974F9" w:rsidP="006974F9">
      <w:pPr>
        <w:jc w:val="center"/>
        <w:rPr>
          <w:rFonts w:ascii="Helvetica" w:hAnsi="Helvetica"/>
          <w:b/>
          <w:color w:val="000000" w:themeColor="text1"/>
          <w:sz w:val="22"/>
          <w:szCs w:val="22"/>
        </w:rPr>
      </w:pPr>
    </w:p>
    <w:p w14:paraId="36F0D835" w14:textId="088E1FD6" w:rsidR="006974F9" w:rsidRPr="00124CDE" w:rsidRDefault="006974F9" w:rsidP="006974F9">
      <w:pPr>
        <w:rPr>
          <w:rFonts w:ascii="Helvetica" w:hAnsi="Helvetica"/>
          <w:color w:val="000000" w:themeColor="text1"/>
          <w:sz w:val="22"/>
          <w:szCs w:val="22"/>
        </w:rPr>
      </w:pPr>
      <w:r w:rsidRPr="00124CDE">
        <w:rPr>
          <w:rFonts w:ascii="Helvetica" w:hAnsi="Helvetica"/>
          <w:color w:val="000000" w:themeColor="text1"/>
          <w:sz w:val="22"/>
          <w:szCs w:val="22"/>
        </w:rPr>
        <w:t>This portion of the experiment will start with the lowest concentration and lowest pressure combinations which achieved vortex formations in step 3. Starting with lower concentrations and lower pressures will allow for incremental amounts of Xenon gas to be added to the testing environment without risking the chance of trying to remove expensive Xenon gas to lower levels. At this stage of experimentation, an experimental Xenon lamp will be created which will be oscillated using SHM.</w:t>
      </w:r>
    </w:p>
    <w:p w14:paraId="50A32FE9" w14:textId="77777777" w:rsidR="006974F9" w:rsidRPr="00124CDE" w:rsidRDefault="006974F9" w:rsidP="006974F9">
      <w:pPr>
        <w:rPr>
          <w:rFonts w:ascii="Helvetica" w:hAnsi="Helvetica"/>
          <w:color w:val="000000" w:themeColor="text1"/>
          <w:sz w:val="22"/>
          <w:szCs w:val="22"/>
        </w:rPr>
      </w:pPr>
    </w:p>
    <w:p w14:paraId="1F71E280" w14:textId="77777777" w:rsidR="006974F9" w:rsidRPr="00124CDE" w:rsidRDefault="006974F9" w:rsidP="006974F9">
      <w:pPr>
        <w:jc w:val="center"/>
        <w:rPr>
          <w:rFonts w:ascii="Helvetica" w:hAnsi="Helvetica"/>
          <w:b/>
          <w:color w:val="000000" w:themeColor="text1"/>
          <w:sz w:val="22"/>
          <w:szCs w:val="22"/>
        </w:rPr>
      </w:pPr>
      <w:r w:rsidRPr="00124CDE">
        <w:rPr>
          <w:rFonts w:ascii="Helvetica" w:hAnsi="Helvetica"/>
          <w:b/>
          <w:color w:val="000000" w:themeColor="text1"/>
          <w:sz w:val="22"/>
          <w:szCs w:val="22"/>
        </w:rPr>
        <w:t>The following data table will be created for every</w:t>
      </w:r>
    </w:p>
    <w:p w14:paraId="6F0B0EB5" w14:textId="77777777" w:rsidR="006974F9" w:rsidRPr="00124CDE" w:rsidRDefault="006974F9" w:rsidP="006974F9">
      <w:pPr>
        <w:jc w:val="center"/>
        <w:rPr>
          <w:rFonts w:ascii="Helvetica" w:hAnsi="Helvetica"/>
          <w:b/>
          <w:color w:val="000000" w:themeColor="text1"/>
          <w:sz w:val="22"/>
          <w:szCs w:val="22"/>
        </w:rPr>
      </w:pPr>
      <w:r w:rsidRPr="00124CDE">
        <w:rPr>
          <w:rFonts w:ascii="Helvetica" w:hAnsi="Helvetica"/>
          <w:b/>
          <w:color w:val="000000" w:themeColor="text1"/>
          <w:sz w:val="22"/>
          <w:szCs w:val="22"/>
        </w:rPr>
        <w:t>concentration &amp; pressure combination tested.</w:t>
      </w:r>
    </w:p>
    <w:tbl>
      <w:tblPr>
        <w:tblStyle w:val="TableGrid"/>
        <w:tblW w:w="9434" w:type="dxa"/>
        <w:tblLook w:val="04A0" w:firstRow="1" w:lastRow="0" w:firstColumn="1" w:lastColumn="0" w:noHBand="0" w:noVBand="1"/>
      </w:tblPr>
      <w:tblGrid>
        <w:gridCol w:w="2306"/>
        <w:gridCol w:w="2244"/>
        <w:gridCol w:w="2442"/>
        <w:gridCol w:w="2442"/>
      </w:tblGrid>
      <w:tr w:rsidR="006974F9" w:rsidRPr="00124CDE" w14:paraId="2D5C2A10" w14:textId="77777777" w:rsidTr="00862BD4">
        <w:trPr>
          <w:trHeight w:val="235"/>
        </w:trPr>
        <w:tc>
          <w:tcPr>
            <w:tcW w:w="2306" w:type="dxa"/>
            <w:vAlign w:val="center"/>
          </w:tcPr>
          <w:p w14:paraId="1640172A" w14:textId="77777777" w:rsidR="006974F9" w:rsidRPr="00124CDE" w:rsidRDefault="006974F9" w:rsidP="00862BD4">
            <w:pPr>
              <w:jc w:val="center"/>
              <w:rPr>
                <w:rFonts w:ascii="Helvetica" w:hAnsi="Helvetica"/>
                <w:color w:val="000000" w:themeColor="text1"/>
                <w:sz w:val="22"/>
                <w:szCs w:val="22"/>
              </w:rPr>
            </w:pPr>
            <w:r w:rsidRPr="00124CDE">
              <w:rPr>
                <w:rFonts w:ascii="Helvetica" w:hAnsi="Helvetica"/>
                <w:color w:val="000000" w:themeColor="text1"/>
                <w:sz w:val="22"/>
                <w:szCs w:val="22"/>
              </w:rPr>
              <w:t>State</w:t>
            </w:r>
          </w:p>
        </w:tc>
        <w:tc>
          <w:tcPr>
            <w:tcW w:w="2244" w:type="dxa"/>
            <w:vAlign w:val="center"/>
          </w:tcPr>
          <w:p w14:paraId="33C55ED4" w14:textId="77777777" w:rsidR="006974F9" w:rsidRPr="00124CDE" w:rsidRDefault="006974F9" w:rsidP="00862BD4">
            <w:pPr>
              <w:jc w:val="center"/>
              <w:rPr>
                <w:rFonts w:ascii="Helvetica" w:hAnsi="Helvetica"/>
                <w:color w:val="000000" w:themeColor="text1"/>
                <w:sz w:val="22"/>
                <w:szCs w:val="22"/>
              </w:rPr>
            </w:pPr>
            <w:r w:rsidRPr="00124CDE">
              <w:rPr>
                <w:rFonts w:ascii="Helvetica" w:hAnsi="Helvetica"/>
                <w:color w:val="000000" w:themeColor="text1"/>
                <w:sz w:val="22"/>
                <w:szCs w:val="22"/>
              </w:rPr>
              <w:t>Temp K</w:t>
            </w:r>
          </w:p>
        </w:tc>
        <w:tc>
          <w:tcPr>
            <w:tcW w:w="2442" w:type="dxa"/>
            <w:vAlign w:val="center"/>
          </w:tcPr>
          <w:p w14:paraId="35D3CA2D" w14:textId="77777777" w:rsidR="006974F9" w:rsidRPr="00124CDE" w:rsidRDefault="006974F9" w:rsidP="00862BD4">
            <w:pPr>
              <w:jc w:val="center"/>
              <w:rPr>
                <w:rFonts w:ascii="Helvetica" w:hAnsi="Helvetica"/>
                <w:color w:val="000000" w:themeColor="text1"/>
                <w:sz w:val="22"/>
                <w:szCs w:val="22"/>
              </w:rPr>
            </w:pPr>
            <w:r w:rsidRPr="00124CDE">
              <w:rPr>
                <w:rFonts w:ascii="Helvetica" w:hAnsi="Helvetica"/>
                <w:color w:val="000000" w:themeColor="text1"/>
                <w:sz w:val="22"/>
                <w:szCs w:val="22"/>
              </w:rPr>
              <w:t>Total Pressure Atm</w:t>
            </w:r>
          </w:p>
        </w:tc>
        <w:tc>
          <w:tcPr>
            <w:tcW w:w="2442" w:type="dxa"/>
          </w:tcPr>
          <w:p w14:paraId="18FFEE0D" w14:textId="77777777" w:rsidR="006974F9" w:rsidRPr="00124CDE" w:rsidRDefault="006974F9" w:rsidP="00862BD4">
            <w:pPr>
              <w:jc w:val="center"/>
              <w:rPr>
                <w:rFonts w:ascii="Helvetica" w:hAnsi="Helvetica"/>
                <w:color w:val="000000" w:themeColor="text1"/>
                <w:sz w:val="22"/>
                <w:szCs w:val="22"/>
              </w:rPr>
            </w:pPr>
            <w:r w:rsidRPr="00124CDE">
              <w:rPr>
                <w:rFonts w:ascii="Helvetica" w:hAnsi="Helvetica"/>
                <w:color w:val="000000" w:themeColor="text1"/>
                <w:sz w:val="22"/>
                <w:szCs w:val="22"/>
              </w:rPr>
              <w:t>Partial Pressure Xe</w:t>
            </w:r>
          </w:p>
        </w:tc>
      </w:tr>
      <w:tr w:rsidR="006974F9" w:rsidRPr="00124CDE" w14:paraId="6FE7DDE9" w14:textId="77777777" w:rsidTr="00862BD4">
        <w:trPr>
          <w:trHeight w:val="400"/>
        </w:trPr>
        <w:tc>
          <w:tcPr>
            <w:tcW w:w="2306" w:type="dxa"/>
          </w:tcPr>
          <w:p w14:paraId="43C66A46" w14:textId="77777777" w:rsidR="006974F9" w:rsidRPr="00124CDE" w:rsidRDefault="006974F9" w:rsidP="00862BD4">
            <w:pPr>
              <w:rPr>
                <w:rFonts w:ascii="Helvetica" w:hAnsi="Helvetica"/>
                <w:color w:val="000000" w:themeColor="text1"/>
                <w:sz w:val="22"/>
                <w:szCs w:val="22"/>
              </w:rPr>
            </w:pPr>
            <w:r w:rsidRPr="00124CDE">
              <w:rPr>
                <w:rFonts w:ascii="Helvetica" w:hAnsi="Helvetica"/>
                <w:color w:val="000000" w:themeColor="text1"/>
                <w:sz w:val="22"/>
                <w:szCs w:val="22"/>
              </w:rPr>
              <w:t>Enclosure with gas at rest</w:t>
            </w:r>
          </w:p>
        </w:tc>
        <w:tc>
          <w:tcPr>
            <w:tcW w:w="2244" w:type="dxa"/>
          </w:tcPr>
          <w:p w14:paraId="2DE7DDB1" w14:textId="77777777" w:rsidR="006974F9" w:rsidRPr="00124CDE" w:rsidRDefault="006974F9" w:rsidP="00862BD4">
            <w:pPr>
              <w:rPr>
                <w:rFonts w:ascii="Helvetica" w:hAnsi="Helvetica"/>
                <w:color w:val="000000" w:themeColor="text1"/>
                <w:sz w:val="22"/>
                <w:szCs w:val="22"/>
              </w:rPr>
            </w:pPr>
          </w:p>
        </w:tc>
        <w:tc>
          <w:tcPr>
            <w:tcW w:w="2442" w:type="dxa"/>
          </w:tcPr>
          <w:p w14:paraId="3330961C" w14:textId="77777777" w:rsidR="006974F9" w:rsidRPr="00124CDE" w:rsidRDefault="006974F9" w:rsidP="00862BD4">
            <w:pPr>
              <w:rPr>
                <w:rFonts w:ascii="Helvetica" w:hAnsi="Helvetica"/>
                <w:color w:val="000000" w:themeColor="text1"/>
                <w:sz w:val="22"/>
                <w:szCs w:val="22"/>
              </w:rPr>
            </w:pPr>
          </w:p>
        </w:tc>
        <w:tc>
          <w:tcPr>
            <w:tcW w:w="2442" w:type="dxa"/>
          </w:tcPr>
          <w:p w14:paraId="69FB7C99" w14:textId="77777777" w:rsidR="006974F9" w:rsidRPr="00124CDE" w:rsidRDefault="006974F9" w:rsidP="00862BD4">
            <w:pPr>
              <w:rPr>
                <w:rFonts w:ascii="Helvetica" w:hAnsi="Helvetica"/>
                <w:color w:val="000000" w:themeColor="text1"/>
                <w:sz w:val="22"/>
                <w:szCs w:val="22"/>
              </w:rPr>
            </w:pPr>
          </w:p>
        </w:tc>
      </w:tr>
      <w:tr w:rsidR="006974F9" w:rsidRPr="00124CDE" w14:paraId="742B4E4C" w14:textId="77777777" w:rsidTr="00862BD4">
        <w:trPr>
          <w:trHeight w:val="470"/>
        </w:trPr>
        <w:tc>
          <w:tcPr>
            <w:tcW w:w="2306" w:type="dxa"/>
          </w:tcPr>
          <w:p w14:paraId="2D3915CD" w14:textId="77777777" w:rsidR="006974F9" w:rsidRPr="00124CDE" w:rsidRDefault="006974F9" w:rsidP="00862BD4">
            <w:pPr>
              <w:rPr>
                <w:rFonts w:ascii="Helvetica" w:hAnsi="Helvetica"/>
                <w:color w:val="000000" w:themeColor="text1"/>
                <w:sz w:val="22"/>
                <w:szCs w:val="22"/>
              </w:rPr>
            </w:pPr>
            <w:r w:rsidRPr="00124CDE">
              <w:rPr>
                <w:rFonts w:ascii="Helvetica" w:hAnsi="Helvetica"/>
                <w:color w:val="000000" w:themeColor="text1"/>
                <w:sz w:val="22"/>
                <w:szCs w:val="22"/>
              </w:rPr>
              <w:t>Enclosure with Gas under SHM</w:t>
            </w:r>
          </w:p>
        </w:tc>
        <w:tc>
          <w:tcPr>
            <w:tcW w:w="2244" w:type="dxa"/>
          </w:tcPr>
          <w:p w14:paraId="02063184" w14:textId="77777777" w:rsidR="006974F9" w:rsidRPr="00124CDE" w:rsidRDefault="006974F9" w:rsidP="00862BD4">
            <w:pPr>
              <w:rPr>
                <w:rFonts w:ascii="Helvetica" w:hAnsi="Helvetica"/>
                <w:color w:val="000000" w:themeColor="text1"/>
                <w:sz w:val="22"/>
                <w:szCs w:val="22"/>
              </w:rPr>
            </w:pPr>
          </w:p>
        </w:tc>
        <w:tc>
          <w:tcPr>
            <w:tcW w:w="2442" w:type="dxa"/>
          </w:tcPr>
          <w:p w14:paraId="42A658D7" w14:textId="77777777" w:rsidR="006974F9" w:rsidRPr="00124CDE" w:rsidRDefault="006974F9" w:rsidP="00862BD4">
            <w:pPr>
              <w:rPr>
                <w:rFonts w:ascii="Helvetica" w:hAnsi="Helvetica"/>
                <w:color w:val="000000" w:themeColor="text1"/>
                <w:sz w:val="22"/>
                <w:szCs w:val="22"/>
              </w:rPr>
            </w:pPr>
          </w:p>
        </w:tc>
        <w:tc>
          <w:tcPr>
            <w:tcW w:w="2442" w:type="dxa"/>
          </w:tcPr>
          <w:p w14:paraId="02AAF951" w14:textId="77777777" w:rsidR="006974F9" w:rsidRPr="00124CDE" w:rsidRDefault="006974F9" w:rsidP="00862BD4">
            <w:pPr>
              <w:rPr>
                <w:rFonts w:ascii="Helvetica" w:hAnsi="Helvetica"/>
                <w:color w:val="000000" w:themeColor="text1"/>
                <w:sz w:val="22"/>
                <w:szCs w:val="22"/>
              </w:rPr>
            </w:pPr>
          </w:p>
        </w:tc>
      </w:tr>
      <w:tr w:rsidR="006974F9" w:rsidRPr="00124CDE" w14:paraId="77C9B951" w14:textId="77777777" w:rsidTr="00862BD4">
        <w:trPr>
          <w:trHeight w:val="470"/>
        </w:trPr>
        <w:tc>
          <w:tcPr>
            <w:tcW w:w="2306" w:type="dxa"/>
          </w:tcPr>
          <w:p w14:paraId="3C67AA74" w14:textId="77777777" w:rsidR="006974F9" w:rsidRPr="00124CDE" w:rsidRDefault="006974F9" w:rsidP="00862BD4">
            <w:pPr>
              <w:rPr>
                <w:rFonts w:ascii="Helvetica" w:hAnsi="Helvetica"/>
                <w:color w:val="000000" w:themeColor="text1"/>
                <w:sz w:val="22"/>
                <w:szCs w:val="22"/>
              </w:rPr>
            </w:pPr>
            <w:r w:rsidRPr="00124CDE">
              <w:rPr>
                <w:rFonts w:ascii="Helvetica" w:hAnsi="Helvetica"/>
                <w:color w:val="000000" w:themeColor="text1"/>
                <w:sz w:val="22"/>
                <w:szCs w:val="22"/>
              </w:rPr>
              <w:t>Enclosure with Gas in Plasma State at rest</w:t>
            </w:r>
          </w:p>
        </w:tc>
        <w:tc>
          <w:tcPr>
            <w:tcW w:w="2244" w:type="dxa"/>
          </w:tcPr>
          <w:p w14:paraId="700303D2" w14:textId="77777777" w:rsidR="006974F9" w:rsidRPr="00124CDE" w:rsidRDefault="006974F9" w:rsidP="00862BD4">
            <w:pPr>
              <w:rPr>
                <w:rFonts w:ascii="Helvetica" w:hAnsi="Helvetica"/>
                <w:color w:val="000000" w:themeColor="text1"/>
                <w:sz w:val="22"/>
                <w:szCs w:val="22"/>
              </w:rPr>
            </w:pPr>
          </w:p>
        </w:tc>
        <w:tc>
          <w:tcPr>
            <w:tcW w:w="2442" w:type="dxa"/>
          </w:tcPr>
          <w:p w14:paraId="3EB68DC5" w14:textId="77777777" w:rsidR="006974F9" w:rsidRPr="00124CDE" w:rsidRDefault="006974F9" w:rsidP="00862BD4">
            <w:pPr>
              <w:rPr>
                <w:rFonts w:ascii="Helvetica" w:hAnsi="Helvetica"/>
                <w:color w:val="000000" w:themeColor="text1"/>
                <w:sz w:val="22"/>
                <w:szCs w:val="22"/>
              </w:rPr>
            </w:pPr>
          </w:p>
        </w:tc>
        <w:tc>
          <w:tcPr>
            <w:tcW w:w="2442" w:type="dxa"/>
          </w:tcPr>
          <w:p w14:paraId="7C69896B" w14:textId="77777777" w:rsidR="006974F9" w:rsidRPr="00124CDE" w:rsidRDefault="006974F9" w:rsidP="00862BD4">
            <w:pPr>
              <w:rPr>
                <w:rFonts w:ascii="Helvetica" w:hAnsi="Helvetica"/>
                <w:color w:val="000000" w:themeColor="text1"/>
                <w:sz w:val="22"/>
                <w:szCs w:val="22"/>
              </w:rPr>
            </w:pPr>
          </w:p>
        </w:tc>
      </w:tr>
      <w:tr w:rsidR="006974F9" w:rsidRPr="00124CDE" w14:paraId="14574A74" w14:textId="77777777" w:rsidTr="00862BD4">
        <w:trPr>
          <w:trHeight w:val="470"/>
        </w:trPr>
        <w:tc>
          <w:tcPr>
            <w:tcW w:w="2306" w:type="dxa"/>
          </w:tcPr>
          <w:p w14:paraId="10D7448D" w14:textId="77777777" w:rsidR="006974F9" w:rsidRPr="00124CDE" w:rsidRDefault="006974F9" w:rsidP="00862BD4">
            <w:pPr>
              <w:rPr>
                <w:rFonts w:ascii="Helvetica" w:hAnsi="Helvetica"/>
                <w:color w:val="000000" w:themeColor="text1"/>
                <w:sz w:val="22"/>
                <w:szCs w:val="22"/>
              </w:rPr>
            </w:pPr>
            <w:r w:rsidRPr="00124CDE">
              <w:rPr>
                <w:rFonts w:ascii="Helvetica" w:hAnsi="Helvetica"/>
                <w:color w:val="000000" w:themeColor="text1"/>
                <w:sz w:val="22"/>
                <w:szCs w:val="22"/>
              </w:rPr>
              <w:t>Enclosure with Gas in Plasma state under SHM</w:t>
            </w:r>
          </w:p>
        </w:tc>
        <w:tc>
          <w:tcPr>
            <w:tcW w:w="2244" w:type="dxa"/>
          </w:tcPr>
          <w:p w14:paraId="2D6D8CE5" w14:textId="77777777" w:rsidR="006974F9" w:rsidRPr="00124CDE" w:rsidRDefault="006974F9" w:rsidP="00862BD4">
            <w:pPr>
              <w:rPr>
                <w:rFonts w:ascii="Helvetica" w:hAnsi="Helvetica"/>
                <w:color w:val="000000" w:themeColor="text1"/>
                <w:sz w:val="22"/>
                <w:szCs w:val="22"/>
              </w:rPr>
            </w:pPr>
          </w:p>
        </w:tc>
        <w:tc>
          <w:tcPr>
            <w:tcW w:w="2442" w:type="dxa"/>
          </w:tcPr>
          <w:p w14:paraId="5EC30575" w14:textId="77777777" w:rsidR="006974F9" w:rsidRPr="00124CDE" w:rsidRDefault="006974F9" w:rsidP="00862BD4">
            <w:pPr>
              <w:rPr>
                <w:rFonts w:ascii="Helvetica" w:hAnsi="Helvetica"/>
                <w:color w:val="000000" w:themeColor="text1"/>
                <w:sz w:val="22"/>
                <w:szCs w:val="22"/>
              </w:rPr>
            </w:pPr>
          </w:p>
        </w:tc>
        <w:tc>
          <w:tcPr>
            <w:tcW w:w="2442" w:type="dxa"/>
          </w:tcPr>
          <w:p w14:paraId="7AB5324A" w14:textId="77777777" w:rsidR="006974F9" w:rsidRPr="00124CDE" w:rsidRDefault="006974F9" w:rsidP="00862BD4">
            <w:pPr>
              <w:rPr>
                <w:rFonts w:ascii="Helvetica" w:hAnsi="Helvetica"/>
                <w:color w:val="000000" w:themeColor="text1"/>
                <w:sz w:val="22"/>
                <w:szCs w:val="22"/>
              </w:rPr>
            </w:pPr>
          </w:p>
        </w:tc>
      </w:tr>
    </w:tbl>
    <w:p w14:paraId="016506FE" w14:textId="77777777" w:rsidR="00140943" w:rsidRPr="00124CDE" w:rsidRDefault="00140943" w:rsidP="00661B62">
      <w:pPr>
        <w:rPr>
          <w:rFonts w:ascii="Helvetica" w:hAnsi="Helvetica"/>
        </w:rPr>
      </w:pPr>
    </w:p>
    <w:p w14:paraId="5BBC9000" w14:textId="77777777" w:rsidR="00665CAF" w:rsidRPr="00124CDE" w:rsidRDefault="00665CAF" w:rsidP="00661B62">
      <w:pPr>
        <w:rPr>
          <w:rFonts w:ascii="Helvetica" w:hAnsi="Helvetica"/>
          <w:sz w:val="22"/>
          <w:szCs w:val="22"/>
        </w:rPr>
      </w:pPr>
    </w:p>
    <w:p w14:paraId="6BED251E" w14:textId="3B767331" w:rsidR="00665CAF" w:rsidRPr="00124CDE" w:rsidRDefault="00665CAF" w:rsidP="00661B62">
      <w:pPr>
        <w:rPr>
          <w:rFonts w:ascii="Helvetica" w:hAnsi="Helvetica"/>
          <w:b/>
          <w:sz w:val="22"/>
          <w:szCs w:val="22"/>
        </w:rPr>
      </w:pPr>
      <w:r w:rsidRPr="00124CDE">
        <w:rPr>
          <w:rFonts w:ascii="Helvetica" w:hAnsi="Helvetica"/>
          <w:b/>
          <w:sz w:val="22"/>
          <w:szCs w:val="22"/>
        </w:rPr>
        <w:t xml:space="preserve">Step 2: </w:t>
      </w:r>
      <w:r w:rsidRPr="00124CDE">
        <w:rPr>
          <w:rFonts w:ascii="Helvetica" w:hAnsi="Helvetica"/>
          <w:sz w:val="22"/>
          <w:szCs w:val="22"/>
        </w:rPr>
        <w:t>Begin oscillation of Xenon gas to induce a vortex</w:t>
      </w:r>
    </w:p>
    <w:p w14:paraId="21235AB3" w14:textId="77777777" w:rsidR="00661B62" w:rsidRPr="00124CDE" w:rsidRDefault="00661B62" w:rsidP="00661B62">
      <w:pPr>
        <w:rPr>
          <w:rFonts w:ascii="Helvetica" w:hAnsi="Helvetica"/>
          <w:sz w:val="22"/>
          <w:szCs w:val="22"/>
        </w:rPr>
      </w:pPr>
    </w:p>
    <w:p w14:paraId="312731BA" w14:textId="60955EC8" w:rsidR="00953EC8" w:rsidRPr="00124CDE" w:rsidRDefault="00A514C9" w:rsidP="004760DE">
      <w:pPr>
        <w:rPr>
          <w:rFonts w:ascii="Helvetica" w:hAnsi="Helvetica"/>
          <w:sz w:val="22"/>
          <w:szCs w:val="22"/>
        </w:rPr>
      </w:pPr>
      <w:r w:rsidRPr="00124CDE">
        <w:rPr>
          <w:rFonts w:ascii="Helvetica" w:hAnsi="Helvetica"/>
          <w:sz w:val="22"/>
          <w:szCs w:val="22"/>
        </w:rPr>
        <w:t xml:space="preserve">Using measurements and data collected in Part 2 for </w:t>
      </w:r>
      <w:r w:rsidR="006974F9" w:rsidRPr="00124CDE">
        <w:rPr>
          <w:rFonts w:ascii="Helvetica" w:hAnsi="Helvetica"/>
          <w:sz w:val="22"/>
          <w:szCs w:val="22"/>
        </w:rPr>
        <w:t>effects of SHM on</w:t>
      </w:r>
      <w:r w:rsidRPr="00124CDE">
        <w:rPr>
          <w:rFonts w:ascii="Helvetica" w:hAnsi="Helvetica"/>
          <w:sz w:val="22"/>
          <w:szCs w:val="22"/>
        </w:rPr>
        <w:t xml:space="preserve"> SF</w:t>
      </w:r>
      <w:r w:rsidRPr="00124CDE">
        <w:rPr>
          <w:rFonts w:ascii="Helvetica" w:hAnsi="Helvetica"/>
          <w:sz w:val="22"/>
          <w:szCs w:val="22"/>
          <w:vertAlign w:val="subscript"/>
        </w:rPr>
        <w:t>6</w:t>
      </w:r>
      <w:r w:rsidRPr="00124CDE">
        <w:rPr>
          <w:rFonts w:ascii="Helvetica" w:hAnsi="Helvetica"/>
          <w:sz w:val="22"/>
          <w:szCs w:val="22"/>
        </w:rPr>
        <w:t xml:space="preserve"> gas, Xenon gas will be brought to a stable vortex formation</w:t>
      </w:r>
      <w:r w:rsidR="006974F9" w:rsidRPr="00124CDE">
        <w:rPr>
          <w:rFonts w:ascii="Helvetica" w:hAnsi="Helvetica"/>
          <w:sz w:val="22"/>
          <w:szCs w:val="22"/>
        </w:rPr>
        <w:t xml:space="preserve"> with the wave driver in the gas chamber</w:t>
      </w:r>
      <w:r w:rsidRPr="00124CDE">
        <w:rPr>
          <w:rFonts w:ascii="Helvetica" w:hAnsi="Helvetica"/>
          <w:sz w:val="22"/>
          <w:szCs w:val="22"/>
        </w:rPr>
        <w:t xml:space="preserve">. Steps taken in </w:t>
      </w:r>
      <w:r w:rsidR="006974F9" w:rsidRPr="00124CDE">
        <w:rPr>
          <w:rFonts w:ascii="Helvetica" w:hAnsi="Helvetica"/>
          <w:sz w:val="22"/>
          <w:szCs w:val="22"/>
        </w:rPr>
        <w:t>P</w:t>
      </w:r>
      <w:r w:rsidRPr="00124CDE">
        <w:rPr>
          <w:rFonts w:ascii="Helvetica" w:hAnsi="Helvetica"/>
          <w:sz w:val="22"/>
          <w:szCs w:val="22"/>
        </w:rPr>
        <w:t>art 2</w:t>
      </w:r>
      <w:r w:rsidR="006974F9" w:rsidRPr="00124CDE">
        <w:rPr>
          <w:rFonts w:ascii="Helvetica" w:hAnsi="Helvetica"/>
          <w:sz w:val="22"/>
          <w:szCs w:val="22"/>
        </w:rPr>
        <w:t xml:space="preserve"> and Part 3</w:t>
      </w:r>
      <w:r w:rsidRPr="00124CDE">
        <w:rPr>
          <w:rFonts w:ascii="Helvetica" w:hAnsi="Helvetica"/>
          <w:sz w:val="22"/>
          <w:szCs w:val="22"/>
        </w:rPr>
        <w:t xml:space="preserve"> will allow for detailed gas concentration, frequency and amplitude calibrations which will give us data on the shape of our Xenon gas cloud in our chamber.</w:t>
      </w:r>
    </w:p>
    <w:p w14:paraId="1BD5BBB8" w14:textId="77777777" w:rsidR="006974F9" w:rsidRPr="00124CDE" w:rsidRDefault="006974F9" w:rsidP="004760DE">
      <w:pPr>
        <w:rPr>
          <w:rFonts w:ascii="Helvetica" w:hAnsi="Helvetica"/>
          <w:sz w:val="22"/>
          <w:szCs w:val="22"/>
        </w:rPr>
      </w:pPr>
    </w:p>
    <w:p w14:paraId="718F553C" w14:textId="3FB1AA2B" w:rsidR="006974F9" w:rsidRPr="00124CDE" w:rsidRDefault="006974F9" w:rsidP="004760DE">
      <w:pPr>
        <w:rPr>
          <w:rFonts w:ascii="Helvetica" w:hAnsi="Helvetica"/>
          <w:sz w:val="22"/>
          <w:szCs w:val="22"/>
        </w:rPr>
      </w:pPr>
      <w:r w:rsidRPr="00124CDE">
        <w:rPr>
          <w:rFonts w:ascii="Helvetica" w:hAnsi="Helvetica"/>
          <w:sz w:val="22"/>
          <w:szCs w:val="22"/>
        </w:rPr>
        <w:t>As Xenon is VERY expensive, required must begin immediately after filling the chamber with Xenon in order to minimize loss from leakage in our system. Ping Pong balls will not be added for visualization to ensure minimal handling of Xenon gas before vortex and plasma experimentation begins.</w:t>
      </w:r>
    </w:p>
    <w:p w14:paraId="4D0B8B4A" w14:textId="77777777" w:rsidR="00665CAF" w:rsidRDefault="00665CAF" w:rsidP="004760DE">
      <w:pPr>
        <w:rPr>
          <w:rFonts w:ascii="Helvetica" w:hAnsi="Helvetica"/>
          <w:sz w:val="22"/>
          <w:szCs w:val="22"/>
        </w:rPr>
      </w:pPr>
    </w:p>
    <w:p w14:paraId="54707D44" w14:textId="77777777" w:rsidR="00422C5B" w:rsidRDefault="00422C5B" w:rsidP="004760DE">
      <w:pPr>
        <w:rPr>
          <w:rFonts w:ascii="Helvetica" w:hAnsi="Helvetica"/>
          <w:sz w:val="22"/>
          <w:szCs w:val="22"/>
        </w:rPr>
      </w:pPr>
    </w:p>
    <w:p w14:paraId="7A8286DF" w14:textId="77777777" w:rsidR="00422C5B" w:rsidRDefault="00422C5B" w:rsidP="004760DE">
      <w:pPr>
        <w:rPr>
          <w:rFonts w:ascii="Helvetica" w:hAnsi="Helvetica"/>
          <w:sz w:val="22"/>
          <w:szCs w:val="22"/>
        </w:rPr>
      </w:pPr>
    </w:p>
    <w:p w14:paraId="7C7D0BCC" w14:textId="77777777" w:rsidR="00422C5B" w:rsidRPr="00124CDE" w:rsidRDefault="00422C5B" w:rsidP="004760DE">
      <w:pPr>
        <w:rPr>
          <w:rFonts w:ascii="Helvetica" w:hAnsi="Helvetica"/>
          <w:sz w:val="22"/>
          <w:szCs w:val="22"/>
        </w:rPr>
      </w:pPr>
    </w:p>
    <w:p w14:paraId="19507AE6" w14:textId="1DF7FF13" w:rsidR="008065AF" w:rsidRPr="00124CDE" w:rsidRDefault="00665CAF" w:rsidP="00C06C88">
      <w:pPr>
        <w:rPr>
          <w:rFonts w:ascii="Helvetica" w:hAnsi="Helvetica"/>
          <w:sz w:val="22"/>
          <w:szCs w:val="22"/>
        </w:rPr>
      </w:pPr>
      <w:r w:rsidRPr="00124CDE">
        <w:rPr>
          <w:rFonts w:ascii="Helvetica" w:hAnsi="Helvetica"/>
          <w:b/>
          <w:sz w:val="22"/>
          <w:szCs w:val="22"/>
        </w:rPr>
        <w:t xml:space="preserve">Step 3: </w:t>
      </w:r>
      <w:r w:rsidRPr="00124CDE">
        <w:rPr>
          <w:rFonts w:ascii="Helvetica" w:hAnsi="Helvetica"/>
          <w:sz w:val="22"/>
          <w:szCs w:val="22"/>
        </w:rPr>
        <w:t>Introduce external electrode to Xenon under SHM to create plasma vortex.</w:t>
      </w:r>
    </w:p>
    <w:p w14:paraId="09643394" w14:textId="77777777" w:rsidR="006974F9" w:rsidRPr="00124CDE" w:rsidRDefault="006974F9" w:rsidP="00C06C88">
      <w:pPr>
        <w:rPr>
          <w:rFonts w:ascii="Helvetica" w:hAnsi="Helvetica"/>
        </w:rPr>
      </w:pPr>
    </w:p>
    <w:p w14:paraId="7E4A3608" w14:textId="77777777" w:rsidR="006974F9" w:rsidRPr="00124CDE" w:rsidRDefault="006974F9" w:rsidP="006974F9">
      <w:pPr>
        <w:keepNext/>
        <w:rPr>
          <w:rFonts w:ascii="Helvetica" w:hAnsi="Helvetica"/>
        </w:rPr>
      </w:pPr>
    </w:p>
    <w:p w14:paraId="0007DC80" w14:textId="0CD9BC63" w:rsidR="006974F9" w:rsidRPr="00124CDE" w:rsidRDefault="006974F9" w:rsidP="006974F9">
      <w:pPr>
        <w:pStyle w:val="Caption"/>
        <w:rPr>
          <w:rFonts w:ascii="Helvetica" w:hAnsi="Helvetica"/>
          <w:color w:val="FF0000"/>
          <w:sz w:val="22"/>
          <w:szCs w:val="22"/>
        </w:rPr>
      </w:pPr>
      <w:r w:rsidRPr="00124CDE">
        <w:rPr>
          <w:rFonts w:ascii="Helvetica" w:hAnsi="Helvetica"/>
          <w:noProof/>
          <w:color w:val="FF0000"/>
          <w:sz w:val="22"/>
          <w:szCs w:val="22"/>
        </w:rPr>
        <w:drawing>
          <wp:anchor distT="0" distB="0" distL="114300" distR="114300" simplePos="0" relativeHeight="251659264" behindDoc="0" locked="0" layoutInCell="1" allowOverlap="1" wp14:anchorId="503FBE8C" wp14:editId="387DE125">
            <wp:simplePos x="0" y="0"/>
            <wp:positionH relativeFrom="column">
              <wp:posOffset>0</wp:posOffset>
            </wp:positionH>
            <wp:positionV relativeFrom="paragraph">
              <wp:posOffset>85090</wp:posOffset>
            </wp:positionV>
            <wp:extent cx="3366135" cy="4902200"/>
            <wp:effectExtent l="0" t="0" r="12065" b="0"/>
            <wp:wrapSquare wrapText="bothSides"/>
            <wp:docPr id="1" name="Picture 1" descr="/Users/designcyborg/Downloads/11667388_10203124638116955_820539291883540214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designcyborg/Downloads/11667388_10203124638116955_8205392918835402148_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6135" cy="490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4CDE">
        <w:rPr>
          <w:rFonts w:ascii="Helvetica" w:hAnsi="Helvetica"/>
        </w:rPr>
        <w:t>Image</w:t>
      </w:r>
      <w:r w:rsidRPr="00124CDE">
        <w:rPr>
          <w:rFonts w:ascii="Helvetica" w:hAnsi="Helvetica"/>
        </w:rPr>
        <w:t xml:space="preserve"> </w:t>
      </w:r>
      <w:r w:rsidR="00124CDE">
        <w:rPr>
          <w:rFonts w:ascii="Helvetica" w:hAnsi="Helvetica"/>
        </w:rPr>
        <w:t>1</w:t>
      </w:r>
      <w:r w:rsidRPr="00124CDE">
        <w:rPr>
          <w:rFonts w:ascii="Helvetica" w:hAnsi="Helvetica"/>
        </w:rPr>
        <w:t>: “Olivia safely ionizing a contained gas with an external electrode”. Image by Cory Andrew Hofstad</w:t>
      </w:r>
    </w:p>
    <w:p w14:paraId="48A2DD43" w14:textId="77777777" w:rsidR="006974F9" w:rsidRPr="00124CDE" w:rsidRDefault="006974F9" w:rsidP="006974F9">
      <w:pPr>
        <w:rPr>
          <w:rFonts w:ascii="Helvetica" w:hAnsi="Helvetica"/>
          <w:sz w:val="22"/>
          <w:szCs w:val="22"/>
        </w:rPr>
      </w:pPr>
      <w:r w:rsidRPr="00124CDE">
        <w:rPr>
          <w:rFonts w:ascii="Helvetica" w:hAnsi="Helvetica"/>
          <w:sz w:val="22"/>
          <w:szCs w:val="22"/>
        </w:rPr>
        <w:t>In a similar fashion to the figure (Figure 3), we will introduce the contained gas to an external electrode and inherent magnetic field. The gas will remain contained within the vessel and will not come in contact with the electromagnetic device, but will come in direct contact with the field it produces.</w:t>
      </w:r>
    </w:p>
    <w:p w14:paraId="2B0F271D" w14:textId="77777777" w:rsidR="006974F9" w:rsidRPr="00124CDE" w:rsidRDefault="006974F9" w:rsidP="006974F9">
      <w:pPr>
        <w:rPr>
          <w:rFonts w:ascii="Helvetica" w:hAnsi="Helvetica"/>
          <w:sz w:val="22"/>
          <w:szCs w:val="22"/>
        </w:rPr>
      </w:pPr>
    </w:p>
    <w:p w14:paraId="7F5C477E" w14:textId="77777777" w:rsidR="006974F9" w:rsidRPr="00124CDE" w:rsidRDefault="006974F9" w:rsidP="006974F9">
      <w:pPr>
        <w:rPr>
          <w:rFonts w:ascii="Helvetica" w:hAnsi="Helvetica"/>
          <w:sz w:val="22"/>
          <w:szCs w:val="22"/>
        </w:rPr>
      </w:pPr>
      <w:r w:rsidRPr="00124CDE">
        <w:rPr>
          <w:rFonts w:ascii="Helvetica" w:hAnsi="Helvetica"/>
          <w:sz w:val="22"/>
          <w:szCs w:val="22"/>
        </w:rPr>
        <w:t xml:space="preserve">Experimentation will start with the electrode at an extreme distance from the gas container.  The electrode will then be incrementally moved toward the gas chamber while constantly monitoring temperature and pressure within the gaseous container. </w:t>
      </w:r>
    </w:p>
    <w:p w14:paraId="122FA350" w14:textId="77777777" w:rsidR="006974F9" w:rsidRPr="00124CDE" w:rsidRDefault="006974F9" w:rsidP="006974F9">
      <w:pPr>
        <w:rPr>
          <w:rFonts w:ascii="Helvetica" w:hAnsi="Helvetica"/>
          <w:sz w:val="22"/>
          <w:szCs w:val="22"/>
        </w:rPr>
      </w:pPr>
    </w:p>
    <w:p w14:paraId="4898F553" w14:textId="77777777" w:rsidR="006974F9" w:rsidRPr="00124CDE" w:rsidRDefault="006974F9" w:rsidP="006974F9">
      <w:pPr>
        <w:rPr>
          <w:rFonts w:ascii="Helvetica" w:hAnsi="Helvetica"/>
          <w:sz w:val="22"/>
          <w:szCs w:val="22"/>
        </w:rPr>
      </w:pPr>
      <w:r w:rsidRPr="00124CDE">
        <w:rPr>
          <w:rFonts w:ascii="Helvetica" w:hAnsi="Helvetica"/>
          <w:sz w:val="22"/>
          <w:szCs w:val="22"/>
        </w:rPr>
        <w:t xml:space="preserve">Tuning of an electrode power, distance, sound amperage and frequency will be made in order to attain the most stable plasma vortex. Stability of the vortex cloud will also be monitored throughout the process of introduction to electronic field by looking for abnormalities in the shape and configuration of the vortex. </w:t>
      </w:r>
    </w:p>
    <w:p w14:paraId="2F085303" w14:textId="77777777" w:rsidR="006974F9" w:rsidRPr="00124CDE" w:rsidRDefault="006974F9" w:rsidP="006974F9">
      <w:pPr>
        <w:rPr>
          <w:rFonts w:ascii="Helvetica" w:hAnsi="Helvetica"/>
          <w:sz w:val="22"/>
          <w:szCs w:val="22"/>
        </w:rPr>
      </w:pPr>
    </w:p>
    <w:p w14:paraId="6D65561B" w14:textId="77777777" w:rsidR="006974F9" w:rsidRPr="00124CDE" w:rsidRDefault="006974F9" w:rsidP="006974F9">
      <w:pPr>
        <w:rPr>
          <w:rFonts w:ascii="Helvetica" w:hAnsi="Helvetica"/>
          <w:sz w:val="22"/>
          <w:szCs w:val="22"/>
        </w:rPr>
      </w:pPr>
      <w:r w:rsidRPr="00124CDE">
        <w:rPr>
          <w:rFonts w:ascii="Helvetica" w:hAnsi="Helvetica"/>
          <w:sz w:val="22"/>
          <w:szCs w:val="22"/>
        </w:rPr>
        <w:t>Adjustments may need to be made to the amplitude and or frequency to ensure vortex stability (avoiding spikes and jagged areas in vortex) throughout the introduction of the electrode.</w:t>
      </w:r>
    </w:p>
    <w:p w14:paraId="63A5369A" w14:textId="77777777" w:rsidR="006974F9" w:rsidRPr="00124CDE" w:rsidRDefault="006974F9" w:rsidP="006974F9">
      <w:pPr>
        <w:rPr>
          <w:rFonts w:ascii="Helvetica" w:hAnsi="Helvetica"/>
          <w:sz w:val="22"/>
          <w:szCs w:val="22"/>
        </w:rPr>
      </w:pPr>
    </w:p>
    <w:p w14:paraId="542CA842" w14:textId="77777777" w:rsidR="006974F9" w:rsidRPr="00124CDE" w:rsidRDefault="006974F9" w:rsidP="006974F9">
      <w:pPr>
        <w:rPr>
          <w:rFonts w:ascii="Helvetica" w:hAnsi="Helvetica"/>
          <w:sz w:val="22"/>
          <w:szCs w:val="22"/>
        </w:rPr>
      </w:pPr>
      <w:r w:rsidRPr="00124CDE">
        <w:rPr>
          <w:rFonts w:ascii="Helvetica" w:hAnsi="Helvetica"/>
          <w:sz w:val="22"/>
          <w:szCs w:val="22"/>
        </w:rPr>
        <w:t xml:space="preserve">At this stage data will be recorded, calculations of measurable observations will be made and a scientific journal will be written with our findings. We will move beyond the stage of creation of a plasma vortex once we have observed and recorded data and video footage for scientific review to verify our findings. </w:t>
      </w:r>
    </w:p>
    <w:p w14:paraId="641B652B" w14:textId="77777777" w:rsidR="006974F9" w:rsidRPr="00124CDE" w:rsidRDefault="006974F9" w:rsidP="00C06C88">
      <w:pPr>
        <w:rPr>
          <w:rFonts w:ascii="Helvetica" w:hAnsi="Helvetica"/>
        </w:rPr>
      </w:pPr>
    </w:p>
    <w:p w14:paraId="4B69A574" w14:textId="77777777" w:rsidR="006974F9" w:rsidRPr="00124CDE" w:rsidRDefault="006974F9" w:rsidP="00C06C88">
      <w:pPr>
        <w:rPr>
          <w:rFonts w:ascii="Helvetica" w:hAnsi="Helvetica"/>
        </w:rPr>
      </w:pPr>
    </w:p>
    <w:p w14:paraId="2EFD3838" w14:textId="77777777" w:rsidR="006974F9" w:rsidRPr="00124CDE" w:rsidRDefault="006974F9" w:rsidP="00C06C88">
      <w:pPr>
        <w:rPr>
          <w:rFonts w:ascii="Helvetica" w:hAnsi="Helvetica"/>
        </w:rPr>
      </w:pPr>
    </w:p>
    <w:p w14:paraId="43629775" w14:textId="77777777" w:rsidR="006974F9" w:rsidRPr="00124CDE" w:rsidRDefault="006974F9" w:rsidP="00C06C88">
      <w:pPr>
        <w:rPr>
          <w:rFonts w:ascii="Helvetica" w:hAnsi="Helvetica"/>
        </w:rPr>
      </w:pPr>
    </w:p>
    <w:p w14:paraId="3859388C" w14:textId="77777777" w:rsidR="006974F9" w:rsidRPr="00124CDE" w:rsidRDefault="006974F9" w:rsidP="00C06C88">
      <w:pPr>
        <w:rPr>
          <w:rFonts w:ascii="Helvetica" w:hAnsi="Helvetica"/>
        </w:rPr>
      </w:pPr>
    </w:p>
    <w:p w14:paraId="4E01355F" w14:textId="77777777" w:rsidR="00665CAF" w:rsidRPr="00124CDE" w:rsidRDefault="00665CAF" w:rsidP="00C06C88">
      <w:pPr>
        <w:rPr>
          <w:rFonts w:ascii="Helvetica" w:hAnsi="Helvetica"/>
          <w:b/>
        </w:rPr>
      </w:pPr>
    </w:p>
    <w:p w14:paraId="686DA751" w14:textId="77777777" w:rsidR="00B00C04" w:rsidRPr="00124CDE" w:rsidRDefault="00661B62" w:rsidP="00C06C88">
      <w:pPr>
        <w:jc w:val="center"/>
        <w:rPr>
          <w:rFonts w:ascii="Helvetica" w:hAnsi="Helvetica"/>
          <w:b/>
          <w:sz w:val="40"/>
          <w:szCs w:val="40"/>
        </w:rPr>
      </w:pPr>
      <w:r w:rsidRPr="00124CDE">
        <w:rPr>
          <w:rFonts w:ascii="Helvetica" w:hAnsi="Helvetica"/>
          <w:b/>
          <w:sz w:val="40"/>
          <w:szCs w:val="40"/>
        </w:rPr>
        <w:t>IV.</w:t>
      </w:r>
      <w:r w:rsidRPr="00124CDE">
        <w:rPr>
          <w:rFonts w:ascii="Helvetica" w:hAnsi="Helvetica"/>
          <w:b/>
          <w:sz w:val="40"/>
          <w:szCs w:val="40"/>
        </w:rPr>
        <w:tab/>
      </w:r>
      <w:r w:rsidR="00C06C88" w:rsidRPr="00124CDE">
        <w:rPr>
          <w:rFonts w:ascii="Helvetica" w:hAnsi="Helvetica"/>
          <w:b/>
          <w:sz w:val="40"/>
          <w:szCs w:val="40"/>
        </w:rPr>
        <w:t>Equipment, Rea</w:t>
      </w:r>
      <w:r w:rsidR="008065AF" w:rsidRPr="00124CDE">
        <w:rPr>
          <w:rFonts w:ascii="Helvetica" w:hAnsi="Helvetica"/>
          <w:b/>
          <w:sz w:val="40"/>
          <w:szCs w:val="40"/>
        </w:rPr>
        <w:t>gents, Supplies and Other Needs:</w:t>
      </w:r>
      <w:r w:rsidR="00B00C04" w:rsidRPr="00124CDE">
        <w:rPr>
          <w:rFonts w:ascii="Helvetica" w:hAnsi="Helvetica"/>
          <w:b/>
          <w:sz w:val="40"/>
          <w:szCs w:val="40"/>
        </w:rPr>
        <w:t xml:space="preserve"> </w:t>
      </w:r>
    </w:p>
    <w:p w14:paraId="64AFCA60" w14:textId="77777777" w:rsidR="00124CDE" w:rsidRPr="00F077C8" w:rsidRDefault="00124CDE" w:rsidP="00124CDE">
      <w:pPr>
        <w:rPr>
          <w:rFonts w:ascii="Helvetica" w:hAnsi="Helvetica"/>
          <w:sz w:val="22"/>
          <w:szCs w:val="22"/>
        </w:rPr>
      </w:pPr>
      <w:r w:rsidRPr="00F077C8">
        <w:rPr>
          <w:rFonts w:ascii="Helvetica" w:hAnsi="Helvetica"/>
          <w:b/>
          <w:color w:val="70AD47" w:themeColor="accent6"/>
          <w:sz w:val="22"/>
          <w:szCs w:val="22"/>
        </w:rPr>
        <w:t xml:space="preserve">GREEN </w:t>
      </w:r>
      <w:r w:rsidRPr="00F077C8">
        <w:rPr>
          <w:rFonts w:ascii="Helvetica" w:hAnsi="Helvetica"/>
          <w:sz w:val="22"/>
          <w:szCs w:val="22"/>
        </w:rPr>
        <w:t>= AVAILABLE ON CAMPUS</w:t>
      </w:r>
    </w:p>
    <w:p w14:paraId="4A3EC246" w14:textId="0B8CBF1D" w:rsidR="00124CDE" w:rsidRPr="00F077C8" w:rsidRDefault="00124CDE" w:rsidP="00124CDE">
      <w:pPr>
        <w:rPr>
          <w:rFonts w:ascii="Helvetica" w:hAnsi="Helvetica"/>
          <w:sz w:val="22"/>
          <w:szCs w:val="22"/>
        </w:rPr>
      </w:pPr>
      <w:r w:rsidRPr="00F077C8">
        <w:rPr>
          <w:rFonts w:ascii="Helvetica" w:hAnsi="Helvetica"/>
          <w:b/>
          <w:color w:val="7030A0"/>
          <w:sz w:val="22"/>
          <w:szCs w:val="22"/>
        </w:rPr>
        <w:t xml:space="preserve">PURPLE </w:t>
      </w:r>
      <w:r w:rsidRPr="00F077C8">
        <w:rPr>
          <w:rFonts w:ascii="Helvetica" w:hAnsi="Helvetica"/>
          <w:sz w:val="22"/>
          <w:szCs w:val="22"/>
        </w:rPr>
        <w:t>&amp;</w:t>
      </w:r>
      <w:r w:rsidRPr="00F077C8">
        <w:rPr>
          <w:rFonts w:ascii="Helvetica" w:hAnsi="Helvetica"/>
          <w:b/>
          <w:sz w:val="22"/>
          <w:szCs w:val="22"/>
        </w:rPr>
        <w:t xml:space="preserve"> </w:t>
      </w:r>
      <w:r w:rsidRPr="00F077C8">
        <w:rPr>
          <w:rFonts w:ascii="Helvetica" w:hAnsi="Helvetica"/>
          <w:b/>
          <w:color w:val="FFC000" w:themeColor="accent4"/>
          <w:sz w:val="22"/>
          <w:szCs w:val="22"/>
        </w:rPr>
        <w:t>GOLD</w:t>
      </w:r>
      <w:r w:rsidRPr="00F077C8">
        <w:rPr>
          <w:rFonts w:ascii="Helvetica" w:hAnsi="Helvetica"/>
          <w:sz w:val="22"/>
          <w:szCs w:val="22"/>
        </w:rPr>
        <w:t xml:space="preserve"> = POSSIBLE ACADEMIC LOAN</w:t>
      </w:r>
    </w:p>
    <w:p w14:paraId="171402BA" w14:textId="744C0163" w:rsidR="00F077C8" w:rsidRDefault="00F077C8" w:rsidP="00F077C8">
      <w:pPr>
        <w:rPr>
          <w:rFonts w:ascii="Helvetica" w:hAnsi="Helvetica"/>
          <w:color w:val="000000" w:themeColor="text1"/>
          <w:sz w:val="22"/>
          <w:szCs w:val="22"/>
        </w:rPr>
      </w:pPr>
      <w:r w:rsidRPr="00F077C8">
        <w:rPr>
          <w:rFonts w:ascii="Helvetica" w:hAnsi="Helvetica"/>
          <w:b/>
          <w:color w:val="C00000"/>
          <w:sz w:val="22"/>
          <w:szCs w:val="22"/>
        </w:rPr>
        <w:t xml:space="preserve">RED </w:t>
      </w:r>
      <w:r w:rsidRPr="00F077C8">
        <w:rPr>
          <w:rFonts w:ascii="Helvetica" w:hAnsi="Helvetica"/>
          <w:color w:val="000000" w:themeColor="text1"/>
          <w:sz w:val="22"/>
          <w:szCs w:val="22"/>
        </w:rPr>
        <w:t>= LOOKING FOR AT LIBRARY</w:t>
      </w:r>
    </w:p>
    <w:p w14:paraId="22DE199E" w14:textId="1083E07B" w:rsidR="00F077C8" w:rsidRPr="00F077C8" w:rsidRDefault="00F077C8" w:rsidP="00F077C8">
      <w:pPr>
        <w:rPr>
          <w:rFonts w:ascii="Helvetica" w:hAnsi="Helvetica"/>
          <w:color w:val="C00000"/>
          <w:sz w:val="22"/>
          <w:szCs w:val="22"/>
        </w:rPr>
      </w:pPr>
      <w:r w:rsidRPr="00F077C8">
        <w:rPr>
          <w:rFonts w:ascii="Helvetica" w:hAnsi="Helvetica"/>
          <w:b/>
          <w:color w:val="D0CECE" w:themeColor="background2" w:themeShade="E6"/>
          <w:sz w:val="22"/>
          <w:szCs w:val="22"/>
        </w:rPr>
        <w:t>GREY</w:t>
      </w:r>
      <w:r w:rsidRPr="00F077C8">
        <w:rPr>
          <w:rFonts w:ascii="Helvetica" w:hAnsi="Helvetica"/>
          <w:color w:val="D0CECE" w:themeColor="background2" w:themeShade="E6"/>
          <w:sz w:val="22"/>
          <w:szCs w:val="22"/>
        </w:rPr>
        <w:t xml:space="preserve"> </w:t>
      </w:r>
      <w:r>
        <w:rPr>
          <w:rFonts w:ascii="Helvetica" w:hAnsi="Helvetica"/>
          <w:color w:val="000000" w:themeColor="text1"/>
          <w:sz w:val="22"/>
          <w:szCs w:val="22"/>
        </w:rPr>
        <w:t>= SOURCE AFFORDABLY</w:t>
      </w:r>
    </w:p>
    <w:p w14:paraId="23C62A99" w14:textId="77777777" w:rsidR="001A7CA1" w:rsidRPr="00124CDE" w:rsidRDefault="001A7CA1" w:rsidP="001A7CA1">
      <w:pPr>
        <w:rPr>
          <w:rFonts w:ascii="Helvetica" w:hAnsi="Helvetica"/>
          <w:color w:val="FF0000"/>
          <w:sz w:val="22"/>
        </w:rPr>
      </w:pPr>
    </w:p>
    <w:p w14:paraId="7DB88300" w14:textId="535DE6EA" w:rsidR="001A7CA1" w:rsidRPr="00422C5B" w:rsidRDefault="00422C5B" w:rsidP="00422C5B">
      <w:pPr>
        <w:rPr>
          <w:rFonts w:ascii="Helvetica" w:hAnsi="Helvetica"/>
          <w:sz w:val="22"/>
        </w:rPr>
      </w:pPr>
      <w:r w:rsidRPr="00422C5B">
        <w:rPr>
          <w:rFonts w:ascii="Helvetica" w:hAnsi="Helvetica"/>
          <w:sz w:val="22"/>
        </w:rPr>
        <w:t>A.</w:t>
      </w:r>
      <w:r>
        <w:rPr>
          <w:rFonts w:ascii="Helvetica" w:hAnsi="Helvetica"/>
          <w:sz w:val="22"/>
        </w:rPr>
        <w:t xml:space="preserve"> Hard Copy of Critical Reference Materials:</w:t>
      </w:r>
    </w:p>
    <w:p w14:paraId="09CBAFD0" w14:textId="77777777" w:rsidR="00422C5B" w:rsidRPr="00124CDE" w:rsidRDefault="00422C5B"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786FD109" w14:textId="77777777" w:rsidTr="001420B7">
        <w:tc>
          <w:tcPr>
            <w:tcW w:w="2337" w:type="dxa"/>
            <w:shd w:val="clear" w:color="auto" w:fill="C00000"/>
          </w:tcPr>
          <w:p w14:paraId="2A869D46" w14:textId="77777777" w:rsidR="001A7CA1" w:rsidRPr="00422C5B" w:rsidRDefault="001A7CA1" w:rsidP="009D4FEB">
            <w:pPr>
              <w:rPr>
                <w:rFonts w:ascii="Helvetica" w:hAnsi="Helvetica"/>
                <w:sz w:val="16"/>
                <w:szCs w:val="16"/>
              </w:rPr>
            </w:pPr>
            <w:r w:rsidRPr="00422C5B">
              <w:rPr>
                <w:rFonts w:ascii="Helvetica" w:hAnsi="Helvetica"/>
                <w:sz w:val="16"/>
                <w:szCs w:val="16"/>
              </w:rPr>
              <w:t>Cymatics Soundscapes: And Bringing Matter To Life With Sound... DVD</w:t>
            </w:r>
          </w:p>
        </w:tc>
        <w:tc>
          <w:tcPr>
            <w:tcW w:w="2337" w:type="dxa"/>
            <w:shd w:val="clear" w:color="auto" w:fill="C00000"/>
          </w:tcPr>
          <w:p w14:paraId="094C4D17" w14:textId="77777777" w:rsidR="001A7CA1" w:rsidRPr="00422C5B" w:rsidRDefault="00862BD4" w:rsidP="009D4FEB">
            <w:pPr>
              <w:rPr>
                <w:rFonts w:ascii="Helvetica" w:hAnsi="Helvetica"/>
                <w:sz w:val="16"/>
                <w:szCs w:val="16"/>
              </w:rPr>
            </w:pPr>
            <w:hyperlink r:id="rId9" w:history="1">
              <w:r w:rsidR="001A7CA1" w:rsidRPr="00422C5B">
                <w:rPr>
                  <w:rStyle w:val="Hyperlink"/>
                  <w:rFonts w:ascii="Helvetica" w:hAnsi="Helvetica"/>
                  <w:sz w:val="16"/>
                  <w:szCs w:val="16"/>
                </w:rPr>
                <w:t>Available on Amazon</w:t>
              </w:r>
            </w:hyperlink>
          </w:p>
        </w:tc>
        <w:tc>
          <w:tcPr>
            <w:tcW w:w="2338" w:type="dxa"/>
            <w:shd w:val="clear" w:color="auto" w:fill="C00000"/>
          </w:tcPr>
          <w:p w14:paraId="4F3629D8" w14:textId="77777777" w:rsidR="001A7CA1" w:rsidRPr="00422C5B" w:rsidRDefault="001A7CA1" w:rsidP="009D4FEB">
            <w:pPr>
              <w:rPr>
                <w:rFonts w:ascii="Helvetica" w:hAnsi="Helvetica"/>
                <w:sz w:val="16"/>
                <w:szCs w:val="16"/>
              </w:rPr>
            </w:pPr>
            <w:r w:rsidRPr="00422C5B">
              <w:rPr>
                <w:rFonts w:ascii="Helvetica" w:hAnsi="Helvetica"/>
                <w:sz w:val="16"/>
                <w:szCs w:val="16"/>
              </w:rPr>
              <w:t>DVD Set with experimentation videos and data</w:t>
            </w:r>
          </w:p>
        </w:tc>
        <w:tc>
          <w:tcPr>
            <w:tcW w:w="2338" w:type="dxa"/>
            <w:shd w:val="clear" w:color="auto" w:fill="C00000"/>
          </w:tcPr>
          <w:p w14:paraId="6BF0300A" w14:textId="77777777" w:rsidR="001A7CA1" w:rsidRPr="00422C5B" w:rsidRDefault="001A7CA1" w:rsidP="009D4FEB">
            <w:pPr>
              <w:rPr>
                <w:rFonts w:ascii="Helvetica" w:hAnsi="Helvetica"/>
                <w:sz w:val="16"/>
                <w:szCs w:val="16"/>
              </w:rPr>
            </w:pPr>
            <w:r w:rsidRPr="00422C5B">
              <w:rPr>
                <w:rFonts w:ascii="Helvetica" w:hAnsi="Helvetica"/>
                <w:sz w:val="16"/>
                <w:szCs w:val="16"/>
              </w:rPr>
              <w:t>$30</w:t>
            </w:r>
          </w:p>
        </w:tc>
      </w:tr>
      <w:tr w:rsidR="001A7CA1" w:rsidRPr="00124CDE" w14:paraId="1FF775AC" w14:textId="77777777" w:rsidTr="001420B7">
        <w:tc>
          <w:tcPr>
            <w:tcW w:w="2337" w:type="dxa"/>
            <w:shd w:val="clear" w:color="auto" w:fill="C00000"/>
          </w:tcPr>
          <w:p w14:paraId="74B34B90" w14:textId="2BCE400B" w:rsidR="001A7CA1" w:rsidRPr="00422C5B" w:rsidRDefault="009D4FEB" w:rsidP="009D4FEB">
            <w:pPr>
              <w:rPr>
                <w:rFonts w:ascii="Helvetica" w:hAnsi="Helvetica"/>
                <w:sz w:val="16"/>
                <w:szCs w:val="16"/>
              </w:rPr>
            </w:pPr>
            <w:r w:rsidRPr="00422C5B">
              <w:rPr>
                <w:rFonts w:ascii="Helvetica" w:hAnsi="Helvetica"/>
                <w:sz w:val="16"/>
                <w:szCs w:val="16"/>
              </w:rPr>
              <w:t>Cymatics: A Study of Wave Phenomena &amp; Vibration Hardcover – July 1, 2001</w:t>
            </w:r>
          </w:p>
        </w:tc>
        <w:tc>
          <w:tcPr>
            <w:tcW w:w="2337" w:type="dxa"/>
            <w:shd w:val="clear" w:color="auto" w:fill="C00000"/>
          </w:tcPr>
          <w:p w14:paraId="1D66D8E9" w14:textId="77777777" w:rsidR="001A7CA1" w:rsidRPr="00422C5B" w:rsidRDefault="00862BD4" w:rsidP="009D4FEB">
            <w:pPr>
              <w:rPr>
                <w:rFonts w:ascii="Helvetica" w:hAnsi="Helvetica"/>
                <w:sz w:val="16"/>
                <w:szCs w:val="16"/>
              </w:rPr>
            </w:pPr>
            <w:hyperlink r:id="rId10" w:history="1">
              <w:r w:rsidR="001A7CA1" w:rsidRPr="00422C5B">
                <w:rPr>
                  <w:rStyle w:val="Hyperlink"/>
                  <w:rFonts w:ascii="Helvetica" w:hAnsi="Helvetica"/>
                  <w:sz w:val="16"/>
                  <w:szCs w:val="16"/>
                </w:rPr>
                <w:t>Available on Amazon</w:t>
              </w:r>
            </w:hyperlink>
          </w:p>
        </w:tc>
        <w:tc>
          <w:tcPr>
            <w:tcW w:w="2338" w:type="dxa"/>
            <w:shd w:val="clear" w:color="auto" w:fill="C00000"/>
          </w:tcPr>
          <w:p w14:paraId="0D9C3764" w14:textId="77777777" w:rsidR="001A7CA1" w:rsidRPr="00422C5B" w:rsidRDefault="001A7CA1" w:rsidP="009D4FEB">
            <w:pPr>
              <w:rPr>
                <w:rFonts w:ascii="Helvetica" w:hAnsi="Helvetica"/>
                <w:sz w:val="16"/>
                <w:szCs w:val="16"/>
              </w:rPr>
            </w:pPr>
            <w:r w:rsidRPr="00422C5B">
              <w:rPr>
                <w:rFonts w:ascii="Helvetica" w:hAnsi="Helvetica"/>
                <w:sz w:val="16"/>
                <w:szCs w:val="16"/>
              </w:rPr>
              <w:t>Full color reference material and instructions.</w:t>
            </w:r>
          </w:p>
        </w:tc>
        <w:tc>
          <w:tcPr>
            <w:tcW w:w="2338" w:type="dxa"/>
            <w:shd w:val="clear" w:color="auto" w:fill="C00000"/>
          </w:tcPr>
          <w:p w14:paraId="3D05BB83" w14:textId="77777777" w:rsidR="001A7CA1" w:rsidRPr="00422C5B" w:rsidRDefault="001A7CA1" w:rsidP="009D4FEB">
            <w:pPr>
              <w:rPr>
                <w:rFonts w:ascii="Helvetica" w:hAnsi="Helvetica"/>
                <w:sz w:val="16"/>
                <w:szCs w:val="16"/>
              </w:rPr>
            </w:pPr>
            <w:r w:rsidRPr="00422C5B">
              <w:rPr>
                <w:rFonts w:ascii="Helvetica" w:hAnsi="Helvetica"/>
                <w:sz w:val="16"/>
                <w:szCs w:val="16"/>
              </w:rPr>
              <w:t>$58</w:t>
            </w:r>
          </w:p>
        </w:tc>
      </w:tr>
    </w:tbl>
    <w:p w14:paraId="7369FC3B" w14:textId="77777777" w:rsidR="001A7CA1" w:rsidRPr="00124CDE" w:rsidRDefault="001A7CA1" w:rsidP="009D4FEB">
      <w:pPr>
        <w:rPr>
          <w:rFonts w:ascii="Helvetica" w:hAnsi="Helvetica"/>
          <w:sz w:val="22"/>
          <w:szCs w:val="22"/>
        </w:rPr>
      </w:pPr>
    </w:p>
    <w:p w14:paraId="43FE5ED7" w14:textId="77777777" w:rsidR="001A7CA1" w:rsidRPr="00124CDE" w:rsidRDefault="001A7CA1" w:rsidP="009D4FEB">
      <w:pPr>
        <w:rPr>
          <w:rFonts w:ascii="Helvetica" w:hAnsi="Helvetica"/>
          <w:sz w:val="22"/>
          <w:szCs w:val="22"/>
        </w:rPr>
      </w:pPr>
    </w:p>
    <w:p w14:paraId="10893E3E" w14:textId="77777777" w:rsidR="001A7CA1" w:rsidRPr="00124CDE" w:rsidRDefault="001A7CA1" w:rsidP="00422C5B">
      <w:pPr>
        <w:rPr>
          <w:rFonts w:ascii="Helvetica" w:hAnsi="Helvetica"/>
          <w:sz w:val="22"/>
          <w:szCs w:val="22"/>
        </w:rPr>
      </w:pPr>
      <w:r w:rsidRPr="00124CDE">
        <w:rPr>
          <w:rFonts w:ascii="Helvetica" w:hAnsi="Helvetica"/>
          <w:sz w:val="22"/>
          <w:szCs w:val="22"/>
        </w:rPr>
        <w:t>B. Hardware Required for Recording and Documenting Experiments:</w:t>
      </w:r>
    </w:p>
    <w:p w14:paraId="7C2585B8" w14:textId="77777777" w:rsidR="001A7CA1" w:rsidRPr="00124CDE" w:rsidRDefault="001A7CA1" w:rsidP="009D4FEB">
      <w:pPr>
        <w:rPr>
          <w:rFonts w:ascii="Helvetica" w:hAnsi="Helvetica"/>
          <w:sz w:val="22"/>
          <w:szCs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15837C0F" w14:textId="77777777" w:rsidTr="00B415CC">
        <w:tc>
          <w:tcPr>
            <w:tcW w:w="2337" w:type="dxa"/>
            <w:shd w:val="clear" w:color="auto" w:fill="7030A0"/>
          </w:tcPr>
          <w:p w14:paraId="4687E2B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DSLR Camera (x2)</w:t>
            </w:r>
          </w:p>
        </w:tc>
        <w:tc>
          <w:tcPr>
            <w:tcW w:w="2337" w:type="dxa"/>
            <w:shd w:val="clear" w:color="auto" w:fill="7030A0"/>
          </w:tcPr>
          <w:p w14:paraId="6610B46F"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29E6E42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Allows for multiple angle recording of substance shapes and wave path shape of laser.</w:t>
            </w:r>
          </w:p>
        </w:tc>
        <w:tc>
          <w:tcPr>
            <w:tcW w:w="2338" w:type="dxa"/>
            <w:shd w:val="clear" w:color="auto" w:fill="7030A0"/>
          </w:tcPr>
          <w:p w14:paraId="19CAD614"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$4000 for 2 and lenses</w:t>
            </w:r>
          </w:p>
        </w:tc>
      </w:tr>
      <w:tr w:rsidR="001A7CA1" w:rsidRPr="00124CDE" w14:paraId="57B52F93" w14:textId="77777777" w:rsidTr="00B415CC">
        <w:tc>
          <w:tcPr>
            <w:tcW w:w="2337" w:type="dxa"/>
            <w:shd w:val="clear" w:color="auto" w:fill="7030A0"/>
          </w:tcPr>
          <w:p w14:paraId="6D434D64"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Infrared Thermometer</w:t>
            </w:r>
          </w:p>
        </w:tc>
        <w:tc>
          <w:tcPr>
            <w:tcW w:w="2337" w:type="dxa"/>
            <w:shd w:val="clear" w:color="auto" w:fill="7030A0"/>
          </w:tcPr>
          <w:p w14:paraId="49FCF7DA" w14:textId="77777777" w:rsidR="001A7CA1" w:rsidRPr="00422C5B" w:rsidRDefault="00862BD4" w:rsidP="009D4FEB">
            <w:pPr>
              <w:rPr>
                <w:rFonts w:ascii="Helvetica" w:hAnsi="Helvetica"/>
                <w:color w:val="FFC000" w:themeColor="accent4"/>
                <w:sz w:val="16"/>
                <w:szCs w:val="16"/>
              </w:rPr>
            </w:pPr>
            <w:hyperlink r:id="rId11" w:history="1">
              <w:r w:rsidR="001A7CA1" w:rsidRPr="00422C5B">
                <w:rPr>
                  <w:rStyle w:val="Hyperlink"/>
                  <w:rFonts w:ascii="Helvetica" w:hAnsi="Helvetica"/>
                  <w:color w:val="FFC000" w:themeColor="accent4"/>
                  <w:sz w:val="16"/>
                  <w:szCs w:val="16"/>
                </w:rPr>
                <w:t>Available on Pasco</w:t>
              </w:r>
            </w:hyperlink>
            <w:r w:rsidR="001A7CA1" w:rsidRPr="00422C5B">
              <w:rPr>
                <w:rFonts w:ascii="Helvetica" w:hAnsi="Helvetica"/>
                <w:color w:val="FFC000" w:themeColor="accent4"/>
                <w:sz w:val="16"/>
                <w:szCs w:val="16"/>
              </w:rPr>
              <w:t xml:space="preserve"> &amp; </w:t>
            </w:r>
            <w:hyperlink r:id="rId12" w:history="1">
              <w:r w:rsidR="001A7CA1" w:rsidRPr="00422C5B">
                <w:rPr>
                  <w:rStyle w:val="Hyperlink"/>
                  <w:rFonts w:ascii="Helvetica" w:hAnsi="Helvetica"/>
                  <w:color w:val="FFC000" w:themeColor="accent4"/>
                  <w:sz w:val="16"/>
                  <w:szCs w:val="16"/>
                </w:rPr>
                <w:t>Multiple Locations</w:t>
              </w:r>
            </w:hyperlink>
          </w:p>
        </w:tc>
        <w:tc>
          <w:tcPr>
            <w:tcW w:w="2338" w:type="dxa"/>
            <w:shd w:val="clear" w:color="auto" w:fill="7030A0"/>
          </w:tcPr>
          <w:p w14:paraId="08BD503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non-contact infrared thermometer measures up to 752°F (400°C) with built-in laser pointer to identify target area</w:t>
            </w:r>
          </w:p>
          <w:p w14:paraId="61BB4F01"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69D2D15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$75</w:t>
            </w:r>
          </w:p>
        </w:tc>
      </w:tr>
      <w:tr w:rsidR="001A7CA1" w:rsidRPr="00124CDE" w14:paraId="039A866B" w14:textId="77777777" w:rsidTr="001B7FFA">
        <w:tc>
          <w:tcPr>
            <w:tcW w:w="2337" w:type="dxa"/>
            <w:shd w:val="clear" w:color="auto" w:fill="70AD47" w:themeFill="accent6"/>
          </w:tcPr>
          <w:p w14:paraId="5CEEECBF"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Laser Switch</w:t>
            </w:r>
          </w:p>
        </w:tc>
        <w:tc>
          <w:tcPr>
            <w:tcW w:w="2337" w:type="dxa"/>
            <w:shd w:val="clear" w:color="auto" w:fill="70AD47" w:themeFill="accent6"/>
          </w:tcPr>
          <w:p w14:paraId="54FD4D20" w14:textId="77777777" w:rsidR="001A7CA1" w:rsidRPr="00422C5B" w:rsidRDefault="00862BD4" w:rsidP="009D4FEB">
            <w:pPr>
              <w:rPr>
                <w:rFonts w:ascii="Helvetica" w:hAnsi="Helvetica"/>
                <w:color w:val="FFFFFF" w:themeColor="background1"/>
                <w:sz w:val="16"/>
                <w:szCs w:val="16"/>
              </w:rPr>
            </w:pPr>
            <w:hyperlink r:id="rId13" w:history="1">
              <w:r w:rsidR="001A7CA1" w:rsidRPr="00422C5B">
                <w:rPr>
                  <w:rStyle w:val="Hyperlink"/>
                  <w:rFonts w:ascii="Helvetica" w:hAnsi="Helvetica"/>
                  <w:color w:val="FFFFFF" w:themeColor="background1"/>
                  <w:sz w:val="16"/>
                  <w:szCs w:val="16"/>
                </w:rPr>
                <w:t>Available on Pasco</w:t>
              </w:r>
            </w:hyperlink>
          </w:p>
        </w:tc>
        <w:tc>
          <w:tcPr>
            <w:tcW w:w="2338" w:type="dxa"/>
            <w:shd w:val="clear" w:color="auto" w:fill="70AD47" w:themeFill="accent6"/>
          </w:tcPr>
          <w:p w14:paraId="1484BA7D"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Laser timing sensor which will be used with the laser and rubber diaphragm experiment to calculate the period of oscillation using a single point in path of motion.</w:t>
            </w:r>
          </w:p>
        </w:tc>
        <w:tc>
          <w:tcPr>
            <w:tcW w:w="2338" w:type="dxa"/>
            <w:shd w:val="clear" w:color="auto" w:fill="70AD47" w:themeFill="accent6"/>
          </w:tcPr>
          <w:p w14:paraId="42F31C89" w14:textId="77777777" w:rsidR="001A7CA1" w:rsidRPr="00422C5B" w:rsidRDefault="001A7CA1" w:rsidP="009D4FEB">
            <w:pPr>
              <w:rPr>
                <w:rFonts w:ascii="Helvetica" w:hAnsi="Helvetica"/>
                <w:color w:val="FFFFFF" w:themeColor="background1"/>
                <w:sz w:val="16"/>
                <w:szCs w:val="16"/>
              </w:rPr>
            </w:pPr>
            <w:r w:rsidRPr="00422C5B">
              <w:rPr>
                <w:rFonts w:ascii="Helvetica" w:hAnsi="Helvetica"/>
                <w:color w:val="FFFFFF" w:themeColor="background1"/>
                <w:sz w:val="16"/>
                <w:szCs w:val="16"/>
              </w:rPr>
              <w:t xml:space="preserve">According to </w:t>
            </w:r>
            <w:hyperlink r:id="rId14" w:history="1">
              <w:r w:rsidRPr="00422C5B">
                <w:rPr>
                  <w:rStyle w:val="Hyperlink"/>
                  <w:rFonts w:ascii="Helvetica" w:hAnsi="Helvetica"/>
                  <w:color w:val="FFFFFF" w:themeColor="background1"/>
                  <w:sz w:val="16"/>
                  <w:szCs w:val="16"/>
                </w:rPr>
                <w:t>Pasco</w:t>
              </w:r>
            </w:hyperlink>
            <w:r w:rsidRPr="00422C5B">
              <w:rPr>
                <w:rFonts w:ascii="Helvetica" w:hAnsi="Helvetica"/>
                <w:color w:val="FFFFFF" w:themeColor="background1"/>
                <w:sz w:val="16"/>
                <w:szCs w:val="16"/>
              </w:rPr>
              <w:t xml:space="preserve"> website, photogates used in NSC physics labs should work as laser switch.</w:t>
            </w:r>
          </w:p>
        </w:tc>
      </w:tr>
      <w:tr w:rsidR="001A7CA1" w:rsidRPr="00124CDE" w14:paraId="691E877B" w14:textId="77777777" w:rsidTr="009D4FEB">
        <w:tc>
          <w:tcPr>
            <w:tcW w:w="2337" w:type="dxa"/>
            <w:shd w:val="clear" w:color="auto" w:fill="7030A0"/>
          </w:tcPr>
          <w:p w14:paraId="5A2377C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Visible Laser Diode Mirror (x3)</w:t>
            </w:r>
          </w:p>
        </w:tc>
        <w:tc>
          <w:tcPr>
            <w:tcW w:w="2337" w:type="dxa"/>
            <w:shd w:val="clear" w:color="auto" w:fill="7030A0"/>
          </w:tcPr>
          <w:p w14:paraId="1DB632DB" w14:textId="6E30B955"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 xml:space="preserve">Available at Edmund </w:t>
            </w:r>
            <w:r w:rsidR="00124CDE" w:rsidRPr="00422C5B">
              <w:rPr>
                <w:rFonts w:ascii="Helvetica" w:hAnsi="Helvetica"/>
                <w:color w:val="FFC000" w:themeColor="accent4"/>
                <w:sz w:val="16"/>
                <w:szCs w:val="16"/>
              </w:rPr>
              <w:t>Optics</w:t>
            </w:r>
          </w:p>
        </w:tc>
        <w:tc>
          <w:tcPr>
            <w:tcW w:w="2338" w:type="dxa"/>
            <w:shd w:val="clear" w:color="auto" w:fill="7030A0"/>
          </w:tcPr>
          <w:p w14:paraId="71C9CC2E"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specially coated to attain maximum reflection of visible laser diodes.</w:t>
            </w:r>
          </w:p>
        </w:tc>
        <w:tc>
          <w:tcPr>
            <w:tcW w:w="2338" w:type="dxa"/>
            <w:shd w:val="clear" w:color="auto" w:fill="7030A0"/>
          </w:tcPr>
          <w:p w14:paraId="65AAEBA2"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$54 for 3</w:t>
            </w:r>
          </w:p>
        </w:tc>
      </w:tr>
      <w:tr w:rsidR="001A7CA1" w:rsidRPr="00124CDE" w14:paraId="12B685EE" w14:textId="77777777" w:rsidTr="00B415CC">
        <w:tc>
          <w:tcPr>
            <w:tcW w:w="2337" w:type="dxa"/>
            <w:shd w:val="clear" w:color="auto" w:fill="7030A0"/>
          </w:tcPr>
          <w:p w14:paraId="53406D8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Slow Motion Camera</w:t>
            </w:r>
          </w:p>
        </w:tc>
        <w:tc>
          <w:tcPr>
            <w:tcW w:w="2337" w:type="dxa"/>
            <w:shd w:val="clear" w:color="auto" w:fill="7030A0"/>
          </w:tcPr>
          <w:p w14:paraId="69B6807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 xml:space="preserve">Available at </w:t>
            </w:r>
            <w:hyperlink r:id="rId15" w:history="1">
              <w:r w:rsidRPr="00422C5B">
                <w:rPr>
                  <w:rStyle w:val="Hyperlink"/>
                  <w:rFonts w:ascii="Helvetica" w:hAnsi="Helvetica"/>
                  <w:color w:val="FFC000" w:themeColor="accent4"/>
                  <w:sz w:val="16"/>
                  <w:szCs w:val="16"/>
                </w:rPr>
                <w:t>Adorama</w:t>
              </w:r>
            </w:hyperlink>
          </w:p>
        </w:tc>
        <w:tc>
          <w:tcPr>
            <w:tcW w:w="2338" w:type="dxa"/>
            <w:shd w:val="clear" w:color="auto" w:fill="7030A0"/>
          </w:tcPr>
          <w:p w14:paraId="196B972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Will allow us to view the path of the laser using the rubber diaphragm and mirror.</w:t>
            </w:r>
          </w:p>
          <w:p w14:paraId="4F924394" w14:textId="77777777" w:rsidR="001A7CA1" w:rsidRPr="00422C5B" w:rsidRDefault="001A7CA1" w:rsidP="009D4FEB">
            <w:pPr>
              <w:rPr>
                <w:rFonts w:ascii="Helvetica" w:hAnsi="Helvetica"/>
                <w:color w:val="FFC000" w:themeColor="accent4"/>
                <w:sz w:val="16"/>
                <w:szCs w:val="16"/>
              </w:rPr>
            </w:pPr>
          </w:p>
          <w:p w14:paraId="3937562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Will allow us to look for vortex inconsistencies in later experiments</w:t>
            </w:r>
          </w:p>
        </w:tc>
        <w:tc>
          <w:tcPr>
            <w:tcW w:w="2338" w:type="dxa"/>
            <w:shd w:val="clear" w:color="auto" w:fill="7030A0"/>
          </w:tcPr>
          <w:p w14:paraId="1AF0609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$10,000</w:t>
            </w:r>
          </w:p>
        </w:tc>
      </w:tr>
      <w:tr w:rsidR="001A7CA1" w:rsidRPr="00124CDE" w14:paraId="102A3D29" w14:textId="77777777" w:rsidTr="009D4FEB">
        <w:trPr>
          <w:trHeight w:val="179"/>
        </w:trPr>
        <w:tc>
          <w:tcPr>
            <w:tcW w:w="2337" w:type="dxa"/>
            <w:shd w:val="clear" w:color="auto" w:fill="7030A0"/>
          </w:tcPr>
          <w:p w14:paraId="7F3CC5B6"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Wireless Pressure Sensor</w:t>
            </w:r>
          </w:p>
        </w:tc>
        <w:tc>
          <w:tcPr>
            <w:tcW w:w="2337" w:type="dxa"/>
            <w:shd w:val="clear" w:color="auto" w:fill="7030A0"/>
          </w:tcPr>
          <w:p w14:paraId="5979D78B" w14:textId="77777777" w:rsidR="001A7CA1" w:rsidRPr="00422C5B" w:rsidRDefault="00862BD4" w:rsidP="009D4FEB">
            <w:pPr>
              <w:rPr>
                <w:rFonts w:ascii="Helvetica" w:hAnsi="Helvetica"/>
                <w:color w:val="FFC000" w:themeColor="accent4"/>
                <w:sz w:val="16"/>
                <w:szCs w:val="16"/>
              </w:rPr>
            </w:pPr>
            <w:hyperlink r:id="rId16" w:history="1">
              <w:r w:rsidR="001A7CA1" w:rsidRPr="00422C5B">
                <w:rPr>
                  <w:rStyle w:val="Hyperlink"/>
                  <w:rFonts w:ascii="Helvetica" w:hAnsi="Helvetica"/>
                  <w:color w:val="FFC000" w:themeColor="accent4"/>
                  <w:sz w:val="16"/>
                  <w:szCs w:val="16"/>
                </w:rPr>
                <w:t>Available on Pasco</w:t>
              </w:r>
            </w:hyperlink>
          </w:p>
        </w:tc>
        <w:tc>
          <w:tcPr>
            <w:tcW w:w="2338" w:type="dxa"/>
            <w:shd w:val="clear" w:color="auto" w:fill="7030A0"/>
          </w:tcPr>
          <w:p w14:paraId="324ED639"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Make accurate and consistent measurements of gas pressure, regardless of ambient conditions, and explore how chemical reactions affect gas pressure.</w:t>
            </w:r>
          </w:p>
          <w:p w14:paraId="157D23AC"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7CCE4497"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$69</w:t>
            </w:r>
          </w:p>
        </w:tc>
      </w:tr>
      <w:tr w:rsidR="001A7CA1" w:rsidRPr="00124CDE" w14:paraId="600E75A3" w14:textId="77777777" w:rsidTr="00B415CC">
        <w:trPr>
          <w:trHeight w:val="179"/>
        </w:trPr>
        <w:tc>
          <w:tcPr>
            <w:tcW w:w="2337" w:type="dxa"/>
            <w:shd w:val="clear" w:color="auto" w:fill="7030A0"/>
          </w:tcPr>
          <w:p w14:paraId="3E3A878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Digital Sound Level Meter</w:t>
            </w:r>
          </w:p>
        </w:tc>
        <w:tc>
          <w:tcPr>
            <w:tcW w:w="2337" w:type="dxa"/>
            <w:shd w:val="clear" w:color="auto" w:fill="7030A0"/>
          </w:tcPr>
          <w:p w14:paraId="666D9137" w14:textId="77777777" w:rsidR="001A7CA1" w:rsidRPr="00422C5B" w:rsidRDefault="00862BD4" w:rsidP="009D4FEB">
            <w:pPr>
              <w:rPr>
                <w:rFonts w:ascii="Helvetica" w:hAnsi="Helvetica"/>
                <w:color w:val="FFC000" w:themeColor="accent4"/>
                <w:sz w:val="16"/>
                <w:szCs w:val="16"/>
              </w:rPr>
            </w:pPr>
            <w:hyperlink r:id="rId17" w:history="1">
              <w:r w:rsidR="001A7CA1" w:rsidRPr="00422C5B">
                <w:rPr>
                  <w:rStyle w:val="Hyperlink"/>
                  <w:rFonts w:ascii="Helvetica" w:hAnsi="Helvetica"/>
                  <w:color w:val="FFC000" w:themeColor="accent4"/>
                  <w:sz w:val="16"/>
                  <w:szCs w:val="16"/>
                </w:rPr>
                <w:t>Available at Pasco</w:t>
              </w:r>
            </w:hyperlink>
            <w:r w:rsidR="001A7CA1" w:rsidRPr="00422C5B">
              <w:rPr>
                <w:rFonts w:ascii="Helvetica" w:hAnsi="Helvetica"/>
                <w:color w:val="FFC000" w:themeColor="accent4"/>
                <w:sz w:val="16"/>
                <w:szCs w:val="16"/>
              </w:rPr>
              <w:t xml:space="preserve"> and </w:t>
            </w:r>
            <w:hyperlink r:id="rId18" w:history="1">
              <w:r w:rsidR="001A7CA1" w:rsidRPr="00422C5B">
                <w:rPr>
                  <w:rStyle w:val="Hyperlink"/>
                  <w:rFonts w:ascii="Helvetica" w:hAnsi="Helvetica"/>
                  <w:color w:val="FFC000" w:themeColor="accent4"/>
                  <w:sz w:val="16"/>
                  <w:szCs w:val="16"/>
                </w:rPr>
                <w:t>everywhere where else</w:t>
              </w:r>
            </w:hyperlink>
          </w:p>
        </w:tc>
        <w:tc>
          <w:tcPr>
            <w:tcW w:w="2338" w:type="dxa"/>
            <w:shd w:val="clear" w:color="auto" w:fill="7030A0"/>
          </w:tcPr>
          <w:p w14:paraId="1468E90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provides greater accuracy and more sophisticated measuring capabilities than an analog meter.</w:t>
            </w:r>
          </w:p>
          <w:p w14:paraId="17BFDF80" w14:textId="77777777" w:rsidR="001A7CA1" w:rsidRPr="00422C5B" w:rsidRDefault="001A7CA1" w:rsidP="009D4FEB">
            <w:pPr>
              <w:rPr>
                <w:rFonts w:ascii="Helvetica" w:hAnsi="Helvetica"/>
                <w:color w:val="FFC000" w:themeColor="accent4"/>
                <w:sz w:val="16"/>
                <w:szCs w:val="16"/>
              </w:rPr>
            </w:pPr>
          </w:p>
        </w:tc>
        <w:tc>
          <w:tcPr>
            <w:tcW w:w="2338" w:type="dxa"/>
            <w:shd w:val="clear" w:color="auto" w:fill="7030A0"/>
          </w:tcPr>
          <w:p w14:paraId="36EDE8F3" w14:textId="77777777" w:rsidR="001A7CA1" w:rsidRPr="00422C5B" w:rsidRDefault="001A7CA1" w:rsidP="009D4FEB">
            <w:pPr>
              <w:rPr>
                <w:rFonts w:ascii="Helvetica" w:hAnsi="Helvetica"/>
                <w:color w:val="FFC000" w:themeColor="accent4"/>
                <w:sz w:val="16"/>
                <w:szCs w:val="16"/>
              </w:rPr>
            </w:pPr>
            <w:r w:rsidRPr="00422C5B">
              <w:rPr>
                <w:rFonts w:ascii="Helvetica" w:hAnsi="Helvetica"/>
                <w:color w:val="FFC000" w:themeColor="accent4"/>
                <w:sz w:val="16"/>
                <w:szCs w:val="16"/>
              </w:rPr>
              <w:t>$75</w:t>
            </w:r>
          </w:p>
        </w:tc>
      </w:tr>
    </w:tbl>
    <w:p w14:paraId="68FDC7D0" w14:textId="09F6F757" w:rsidR="001A7CA1" w:rsidRPr="00124CDE" w:rsidRDefault="001A7CA1" w:rsidP="001A7CA1">
      <w:pPr>
        <w:rPr>
          <w:rFonts w:ascii="Helvetica" w:hAnsi="Helvetica"/>
          <w:b/>
        </w:rPr>
      </w:pPr>
      <w:r w:rsidRPr="00124CDE">
        <w:rPr>
          <w:rFonts w:ascii="Helvetica" w:hAnsi="Helvetica"/>
          <w:b/>
        </w:rPr>
        <w:t xml:space="preserve">C. Materials Needed for </w:t>
      </w:r>
      <w:r w:rsidR="00DD625E" w:rsidRPr="00124CDE">
        <w:rPr>
          <w:rFonts w:ascii="Helvetica" w:hAnsi="Helvetica"/>
          <w:b/>
        </w:rPr>
        <w:t>SHM Oscillation of Reagents</w:t>
      </w:r>
    </w:p>
    <w:p w14:paraId="6AE75A97" w14:textId="77777777" w:rsidR="001A7CA1" w:rsidRPr="00124CDE" w:rsidRDefault="001A7CA1" w:rsidP="001A7CA1">
      <w:pPr>
        <w:rPr>
          <w:rFonts w:ascii="Helvetica" w:hAnsi="Helvetica"/>
          <w:sz w:val="22"/>
        </w:rPr>
      </w:pPr>
    </w:p>
    <w:tbl>
      <w:tblPr>
        <w:tblStyle w:val="TableGrid"/>
        <w:tblW w:w="0" w:type="auto"/>
        <w:tblLook w:val="04A0" w:firstRow="1" w:lastRow="0" w:firstColumn="1" w:lastColumn="0" w:noHBand="0" w:noVBand="1"/>
      </w:tblPr>
      <w:tblGrid>
        <w:gridCol w:w="2337"/>
        <w:gridCol w:w="2337"/>
        <w:gridCol w:w="2338"/>
        <w:gridCol w:w="2338"/>
      </w:tblGrid>
      <w:tr w:rsidR="001A7CA1" w:rsidRPr="00124CDE" w14:paraId="578B35EB" w14:textId="77777777" w:rsidTr="001B7FFA">
        <w:tc>
          <w:tcPr>
            <w:tcW w:w="2337" w:type="dxa"/>
            <w:shd w:val="clear" w:color="auto" w:fill="70AD47" w:themeFill="accent6"/>
          </w:tcPr>
          <w:p w14:paraId="488B3F80"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Function Generator</w:t>
            </w:r>
          </w:p>
        </w:tc>
        <w:tc>
          <w:tcPr>
            <w:tcW w:w="2337" w:type="dxa"/>
            <w:shd w:val="clear" w:color="auto" w:fill="70AD47" w:themeFill="accent6"/>
          </w:tcPr>
          <w:p w14:paraId="210FFA07" w14:textId="77777777" w:rsidR="001A7CA1" w:rsidRPr="00F077C8" w:rsidRDefault="00862BD4" w:rsidP="00124CDE">
            <w:pPr>
              <w:rPr>
                <w:rFonts w:ascii="Helvetica" w:hAnsi="Helvetica"/>
                <w:color w:val="000000" w:themeColor="text1"/>
                <w:sz w:val="16"/>
                <w:szCs w:val="16"/>
              </w:rPr>
            </w:pPr>
            <w:hyperlink r:id="rId19" w:history="1">
              <w:r w:rsidR="001A7CA1" w:rsidRPr="00F077C8">
                <w:rPr>
                  <w:rStyle w:val="Hyperlink"/>
                  <w:rFonts w:ascii="Helvetica" w:hAnsi="Helvetica"/>
                  <w:color w:val="000000" w:themeColor="text1"/>
                  <w:sz w:val="16"/>
                  <w:szCs w:val="16"/>
                </w:rPr>
                <w:t>Available NEW from Pasco</w:t>
              </w:r>
            </w:hyperlink>
            <w:r w:rsidR="001A7CA1" w:rsidRPr="00F077C8">
              <w:rPr>
                <w:rFonts w:ascii="Helvetica" w:hAnsi="Helvetica"/>
                <w:color w:val="000000" w:themeColor="text1"/>
                <w:sz w:val="16"/>
                <w:szCs w:val="16"/>
              </w:rPr>
              <w:t>. Available USED, everywhere else.</w:t>
            </w:r>
          </w:p>
        </w:tc>
        <w:tc>
          <w:tcPr>
            <w:tcW w:w="2338" w:type="dxa"/>
            <w:shd w:val="clear" w:color="auto" w:fill="70AD47" w:themeFill="accent6"/>
          </w:tcPr>
          <w:p w14:paraId="7CF7A0E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Outputs sine, square, triangle, positive and negative ramps with a frequency range of 0.001 Hz to 150 kHz in addition to DC</w:t>
            </w:r>
          </w:p>
        </w:tc>
        <w:tc>
          <w:tcPr>
            <w:tcW w:w="2338" w:type="dxa"/>
            <w:shd w:val="clear" w:color="auto" w:fill="70AD47" w:themeFill="accent6"/>
          </w:tcPr>
          <w:p w14:paraId="42E5A1C1"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$775</w:t>
            </w:r>
          </w:p>
          <w:p w14:paraId="7E7B341D" w14:textId="77777777" w:rsidR="001A7CA1" w:rsidRPr="00F077C8" w:rsidRDefault="001A7CA1" w:rsidP="00124CDE">
            <w:pPr>
              <w:rPr>
                <w:rFonts w:ascii="Helvetica" w:hAnsi="Helvetica"/>
                <w:color w:val="000000" w:themeColor="text1"/>
                <w:sz w:val="16"/>
                <w:szCs w:val="16"/>
              </w:rPr>
            </w:pPr>
            <w:r w:rsidRPr="00F077C8">
              <w:rPr>
                <w:rFonts w:ascii="Helvetica" w:hAnsi="Helvetica"/>
                <w:color w:val="000000" w:themeColor="text1"/>
                <w:sz w:val="16"/>
                <w:szCs w:val="16"/>
              </w:rPr>
              <w:t>Available ON CAMPUS! For FREE</w:t>
            </w:r>
          </w:p>
        </w:tc>
      </w:tr>
      <w:tr w:rsidR="001A7CA1" w:rsidRPr="00124CDE" w14:paraId="32FA337E" w14:textId="77777777" w:rsidTr="009D4FEB">
        <w:trPr>
          <w:trHeight w:val="800"/>
        </w:trPr>
        <w:tc>
          <w:tcPr>
            <w:tcW w:w="2337" w:type="dxa"/>
            <w:shd w:val="clear" w:color="auto" w:fill="7030A0"/>
          </w:tcPr>
          <w:p w14:paraId="12A05C1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Reagent Grade Lycopodium Powder, 500g</w:t>
            </w:r>
          </w:p>
        </w:tc>
        <w:tc>
          <w:tcPr>
            <w:tcW w:w="2337" w:type="dxa"/>
            <w:shd w:val="clear" w:color="auto" w:fill="7030A0"/>
          </w:tcPr>
          <w:p w14:paraId="2CFA2238" w14:textId="77777777" w:rsidR="001A7CA1" w:rsidRPr="00124CDE" w:rsidRDefault="00862BD4" w:rsidP="00124CDE">
            <w:pPr>
              <w:rPr>
                <w:rFonts w:ascii="Helvetica" w:hAnsi="Helvetica"/>
                <w:color w:val="FFC000" w:themeColor="accent4"/>
                <w:sz w:val="16"/>
                <w:szCs w:val="16"/>
              </w:rPr>
            </w:pPr>
            <w:hyperlink r:id="rId20" w:history="1">
              <w:r w:rsidR="001A7CA1" w:rsidRPr="00124CDE">
                <w:rPr>
                  <w:rStyle w:val="Hyperlink"/>
                  <w:rFonts w:ascii="Helvetica" w:hAnsi="Helvetica"/>
                  <w:color w:val="FFC000" w:themeColor="accent4"/>
                  <w:sz w:val="16"/>
                  <w:szCs w:val="16"/>
                </w:rPr>
                <w:t>Widely available</w:t>
              </w:r>
            </w:hyperlink>
          </w:p>
        </w:tc>
        <w:tc>
          <w:tcPr>
            <w:tcW w:w="2338" w:type="dxa"/>
            <w:shd w:val="clear" w:color="auto" w:fill="7030A0"/>
          </w:tcPr>
          <w:p w14:paraId="12FF90D8"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Small, gas like particles Used in physics to visualize sound waves and electrostatic charge.</w:t>
            </w:r>
          </w:p>
        </w:tc>
        <w:tc>
          <w:tcPr>
            <w:tcW w:w="2338" w:type="dxa"/>
            <w:shd w:val="clear" w:color="auto" w:fill="7030A0"/>
          </w:tcPr>
          <w:p w14:paraId="7164616B" w14:textId="77777777" w:rsidR="001A7CA1" w:rsidRPr="00124CDE" w:rsidRDefault="001A7CA1" w:rsidP="00124CDE">
            <w:pPr>
              <w:rPr>
                <w:rFonts w:ascii="Helvetica" w:hAnsi="Helvetica"/>
                <w:color w:val="FFC000" w:themeColor="accent4"/>
                <w:sz w:val="16"/>
                <w:szCs w:val="16"/>
              </w:rPr>
            </w:pPr>
            <w:r w:rsidRPr="00124CDE">
              <w:rPr>
                <w:rFonts w:ascii="Helvetica" w:hAnsi="Helvetica"/>
                <w:color w:val="FFC000" w:themeColor="accent4"/>
                <w:sz w:val="16"/>
                <w:szCs w:val="16"/>
              </w:rPr>
              <w:t>$100</w:t>
            </w:r>
          </w:p>
        </w:tc>
      </w:tr>
      <w:tr w:rsidR="00616449" w:rsidRPr="00124CDE" w14:paraId="20B199DF" w14:textId="77777777" w:rsidTr="009D4FEB">
        <w:trPr>
          <w:trHeight w:val="800"/>
        </w:trPr>
        <w:tc>
          <w:tcPr>
            <w:tcW w:w="2337" w:type="dxa"/>
            <w:shd w:val="clear" w:color="auto" w:fill="7030A0"/>
          </w:tcPr>
          <w:p w14:paraId="63B3F591" w14:textId="2ACF0C03" w:rsidR="00616449" w:rsidRPr="00124CDE" w:rsidRDefault="00616449" w:rsidP="00124CDE">
            <w:pPr>
              <w:rPr>
                <w:rFonts w:ascii="Helvetica" w:hAnsi="Helvetica"/>
                <w:color w:val="FFC000" w:themeColor="accent4"/>
                <w:sz w:val="16"/>
                <w:szCs w:val="16"/>
              </w:rPr>
            </w:pPr>
            <w:r w:rsidRPr="00124CDE">
              <w:rPr>
                <w:rFonts w:ascii="Helvetica" w:hAnsi="Helvetica"/>
                <w:color w:val="FFC000" w:themeColor="accent4"/>
                <w:sz w:val="16"/>
                <w:szCs w:val="16"/>
              </w:rPr>
              <w:t>Sulfur Hexafluoride SF6</w:t>
            </w:r>
          </w:p>
        </w:tc>
        <w:tc>
          <w:tcPr>
            <w:tcW w:w="2337" w:type="dxa"/>
            <w:shd w:val="clear" w:color="auto" w:fill="7030A0"/>
          </w:tcPr>
          <w:p w14:paraId="09E0A840"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0AA35A4C" w14:textId="77777777" w:rsidR="00616449" w:rsidRPr="00124CDE" w:rsidRDefault="00616449" w:rsidP="00124CDE">
            <w:pPr>
              <w:rPr>
                <w:rFonts w:ascii="Helvetica" w:hAnsi="Helvetica"/>
                <w:color w:val="FFC000" w:themeColor="accent4"/>
                <w:sz w:val="16"/>
                <w:szCs w:val="16"/>
              </w:rPr>
            </w:pPr>
          </w:p>
        </w:tc>
        <w:tc>
          <w:tcPr>
            <w:tcW w:w="2338" w:type="dxa"/>
            <w:shd w:val="clear" w:color="auto" w:fill="7030A0"/>
          </w:tcPr>
          <w:p w14:paraId="37CBCE2E" w14:textId="77777777" w:rsidR="00616449" w:rsidRPr="00124CDE" w:rsidRDefault="00616449" w:rsidP="00124CDE">
            <w:pPr>
              <w:rPr>
                <w:rFonts w:ascii="Helvetica" w:hAnsi="Helvetica"/>
                <w:color w:val="FFC000" w:themeColor="accent4"/>
                <w:sz w:val="16"/>
                <w:szCs w:val="16"/>
              </w:rPr>
            </w:pPr>
          </w:p>
        </w:tc>
      </w:tr>
      <w:tr w:rsidR="001A7CA1" w:rsidRPr="00124CDE" w14:paraId="3201AF0A" w14:textId="77777777" w:rsidTr="00DF114D">
        <w:tc>
          <w:tcPr>
            <w:tcW w:w="2337" w:type="dxa"/>
            <w:shd w:val="clear" w:color="auto" w:fill="70AD47" w:themeFill="accent6"/>
          </w:tcPr>
          <w:p w14:paraId="439638B9" w14:textId="77777777" w:rsidR="001A7CA1" w:rsidRPr="00124CDE" w:rsidRDefault="001A7CA1" w:rsidP="00124CDE">
            <w:pPr>
              <w:rPr>
                <w:rFonts w:ascii="Helvetica" w:hAnsi="Helvetica"/>
                <w:sz w:val="16"/>
                <w:szCs w:val="16"/>
              </w:rPr>
            </w:pPr>
            <w:r w:rsidRPr="00124CDE">
              <w:rPr>
                <w:rFonts w:ascii="Helvetica" w:hAnsi="Helvetica"/>
                <w:sz w:val="16"/>
                <w:szCs w:val="16"/>
              </w:rPr>
              <w:t>CO2 Gas / Dry Ice</w:t>
            </w:r>
          </w:p>
        </w:tc>
        <w:tc>
          <w:tcPr>
            <w:tcW w:w="2337" w:type="dxa"/>
            <w:shd w:val="clear" w:color="auto" w:fill="70AD47" w:themeFill="accent6"/>
          </w:tcPr>
          <w:p w14:paraId="750AE3C6" w14:textId="77777777" w:rsidR="001A7CA1" w:rsidRPr="00124CDE" w:rsidRDefault="001A7CA1" w:rsidP="00124CDE">
            <w:pPr>
              <w:rPr>
                <w:rFonts w:ascii="Helvetica" w:hAnsi="Helvetica"/>
                <w:sz w:val="16"/>
                <w:szCs w:val="16"/>
              </w:rPr>
            </w:pPr>
            <w:r w:rsidRPr="00124CDE">
              <w:rPr>
                <w:rFonts w:ascii="Helvetica" w:hAnsi="Helvetica"/>
                <w:sz w:val="16"/>
                <w:szCs w:val="16"/>
              </w:rPr>
              <w:t>Widely Available</w:t>
            </w:r>
          </w:p>
        </w:tc>
        <w:tc>
          <w:tcPr>
            <w:tcW w:w="2338" w:type="dxa"/>
            <w:shd w:val="clear" w:color="auto" w:fill="70AD47" w:themeFill="accent6"/>
          </w:tcPr>
          <w:p w14:paraId="3DD12994" w14:textId="77777777" w:rsidR="001A7CA1" w:rsidRPr="00124CDE" w:rsidRDefault="001A7CA1" w:rsidP="00124CDE">
            <w:pPr>
              <w:rPr>
                <w:rFonts w:ascii="Helvetica" w:hAnsi="Helvetica"/>
                <w:sz w:val="16"/>
                <w:szCs w:val="16"/>
              </w:rPr>
            </w:pPr>
            <w:r w:rsidRPr="00124CDE">
              <w:rPr>
                <w:rFonts w:ascii="Helvetica" w:hAnsi="Helvetica"/>
                <w:sz w:val="16"/>
                <w:szCs w:val="16"/>
              </w:rPr>
              <w:t>Gas which is safe and visible</w:t>
            </w:r>
          </w:p>
        </w:tc>
        <w:tc>
          <w:tcPr>
            <w:tcW w:w="2338" w:type="dxa"/>
            <w:shd w:val="clear" w:color="auto" w:fill="70AD47" w:themeFill="accent6"/>
          </w:tcPr>
          <w:p w14:paraId="1C34D5FB" w14:textId="77777777" w:rsidR="001A7CA1" w:rsidRPr="00124CDE" w:rsidRDefault="001A7CA1" w:rsidP="00124CDE">
            <w:pPr>
              <w:rPr>
                <w:rFonts w:ascii="Helvetica" w:hAnsi="Helvetica"/>
                <w:sz w:val="16"/>
                <w:szCs w:val="16"/>
              </w:rPr>
            </w:pPr>
          </w:p>
        </w:tc>
      </w:tr>
      <w:tr w:rsidR="001A7CA1" w:rsidRPr="00124CDE" w14:paraId="6A4B68F0" w14:textId="77777777" w:rsidTr="009D4FEB">
        <w:tc>
          <w:tcPr>
            <w:tcW w:w="2337" w:type="dxa"/>
            <w:shd w:val="clear" w:color="auto" w:fill="D0CECE" w:themeFill="background2" w:themeFillShade="E6"/>
          </w:tcPr>
          <w:p w14:paraId="134D6C59" w14:textId="49C6E0E3" w:rsidR="001A7CA1" w:rsidRPr="00124CDE" w:rsidRDefault="00AA3DE4" w:rsidP="00124CDE">
            <w:pPr>
              <w:rPr>
                <w:rFonts w:ascii="Helvetica" w:hAnsi="Helvetica"/>
                <w:sz w:val="16"/>
                <w:szCs w:val="16"/>
              </w:rPr>
            </w:pPr>
            <w:r w:rsidRPr="00124CDE">
              <w:rPr>
                <w:rFonts w:ascii="Helvetica" w:hAnsi="Helvetica"/>
                <w:sz w:val="16"/>
                <w:szCs w:val="16"/>
              </w:rPr>
              <w:t>JL Audio M8IB5-SG-WH 8.8" marine subwoofer</w:t>
            </w:r>
          </w:p>
        </w:tc>
        <w:tc>
          <w:tcPr>
            <w:tcW w:w="2337" w:type="dxa"/>
            <w:shd w:val="clear" w:color="auto" w:fill="D0CECE" w:themeFill="background2" w:themeFillShade="E6"/>
          </w:tcPr>
          <w:p w14:paraId="1C4242F7" w14:textId="6DAE3276" w:rsidR="001A7CA1" w:rsidRPr="00124CDE" w:rsidRDefault="001A7CA1" w:rsidP="00124CDE">
            <w:pPr>
              <w:rPr>
                <w:rFonts w:ascii="Helvetica" w:hAnsi="Helvetica"/>
                <w:sz w:val="16"/>
                <w:szCs w:val="16"/>
              </w:rPr>
            </w:pPr>
            <w:r w:rsidRPr="00124CDE">
              <w:rPr>
                <w:rFonts w:ascii="Helvetica" w:hAnsi="Helvetica"/>
                <w:sz w:val="16"/>
                <w:szCs w:val="16"/>
              </w:rPr>
              <w:t>JL Audio</w:t>
            </w:r>
          </w:p>
        </w:tc>
        <w:tc>
          <w:tcPr>
            <w:tcW w:w="2338" w:type="dxa"/>
            <w:shd w:val="clear" w:color="auto" w:fill="D0CECE" w:themeFill="background2" w:themeFillShade="E6"/>
          </w:tcPr>
          <w:p w14:paraId="350FACC9" w14:textId="77777777" w:rsidR="001A7CA1" w:rsidRPr="00124CDE" w:rsidRDefault="001A7CA1" w:rsidP="00124CDE">
            <w:pPr>
              <w:rPr>
                <w:rFonts w:ascii="Helvetica" w:hAnsi="Helvetica"/>
                <w:sz w:val="16"/>
                <w:szCs w:val="16"/>
              </w:rPr>
            </w:pPr>
            <w:r w:rsidRPr="00124CDE">
              <w:rPr>
                <w:rFonts w:ascii="Helvetica" w:hAnsi="Helvetica"/>
                <w:sz w:val="16"/>
                <w:szCs w:val="16"/>
              </w:rPr>
              <w:t>Can be used to create pressurized sound chamber for gas/plasma and lycopodium testing at midrange frequencies.</w:t>
            </w:r>
          </w:p>
        </w:tc>
        <w:tc>
          <w:tcPr>
            <w:tcW w:w="2338" w:type="dxa"/>
            <w:shd w:val="clear" w:color="auto" w:fill="D0CECE" w:themeFill="background2" w:themeFillShade="E6"/>
          </w:tcPr>
          <w:p w14:paraId="3564778F" w14:textId="7021A213" w:rsidR="001A7CA1" w:rsidRPr="00124CDE" w:rsidRDefault="00AA3DE4" w:rsidP="00124CDE">
            <w:pPr>
              <w:rPr>
                <w:rFonts w:ascii="Helvetica" w:hAnsi="Helvetica"/>
                <w:sz w:val="16"/>
                <w:szCs w:val="16"/>
              </w:rPr>
            </w:pPr>
            <w:r w:rsidRPr="00124CDE">
              <w:rPr>
                <w:rFonts w:ascii="Helvetica" w:hAnsi="Helvetica"/>
                <w:sz w:val="16"/>
                <w:szCs w:val="16"/>
              </w:rPr>
              <w:t>$199</w:t>
            </w:r>
          </w:p>
        </w:tc>
      </w:tr>
      <w:tr w:rsidR="001A7CA1" w:rsidRPr="00124CDE" w14:paraId="57965A98" w14:textId="77777777" w:rsidTr="009D4FEB">
        <w:tc>
          <w:tcPr>
            <w:tcW w:w="2337" w:type="dxa"/>
            <w:shd w:val="clear" w:color="auto" w:fill="D0CECE" w:themeFill="background2" w:themeFillShade="E6"/>
          </w:tcPr>
          <w:p w14:paraId="61B86293" w14:textId="2DB45630" w:rsidR="001A7CA1" w:rsidRPr="00124CDE" w:rsidRDefault="001A7CA1" w:rsidP="00124CDE">
            <w:pPr>
              <w:rPr>
                <w:rFonts w:ascii="Helvetica" w:hAnsi="Helvetica"/>
                <w:sz w:val="16"/>
                <w:szCs w:val="16"/>
              </w:rPr>
            </w:pPr>
            <w:r w:rsidRPr="00124CDE">
              <w:rPr>
                <w:rFonts w:ascii="Helvetica" w:hAnsi="Helvetica"/>
                <w:sz w:val="16"/>
                <w:szCs w:val="16"/>
              </w:rPr>
              <w:t>Acrylic Cylinder</w:t>
            </w:r>
          </w:p>
        </w:tc>
        <w:tc>
          <w:tcPr>
            <w:tcW w:w="2337" w:type="dxa"/>
            <w:shd w:val="clear" w:color="auto" w:fill="D0CECE" w:themeFill="background2" w:themeFillShade="E6"/>
          </w:tcPr>
          <w:p w14:paraId="79AA83B4" w14:textId="5FB6984F" w:rsidR="001A7CA1" w:rsidRPr="00124CDE" w:rsidRDefault="00862BD4" w:rsidP="00124CDE">
            <w:pPr>
              <w:rPr>
                <w:rFonts w:ascii="Helvetica" w:hAnsi="Helvetica"/>
                <w:sz w:val="16"/>
                <w:szCs w:val="16"/>
              </w:rPr>
            </w:pPr>
            <w:hyperlink r:id="rId21" w:history="1">
              <w:r w:rsidR="00CC1FB2" w:rsidRPr="00124CDE">
                <w:rPr>
                  <w:rStyle w:val="Hyperlink"/>
                  <w:rFonts w:ascii="Helvetica" w:hAnsi="Helvetica"/>
                  <w:sz w:val="16"/>
                  <w:szCs w:val="16"/>
                </w:rPr>
                <w:t>ePlastics</w:t>
              </w:r>
            </w:hyperlink>
          </w:p>
        </w:tc>
        <w:tc>
          <w:tcPr>
            <w:tcW w:w="2338" w:type="dxa"/>
            <w:shd w:val="clear" w:color="auto" w:fill="D0CECE" w:themeFill="background2" w:themeFillShade="E6"/>
          </w:tcPr>
          <w:p w14:paraId="419D3CC0" w14:textId="77777777" w:rsidR="00CC1FB2" w:rsidRPr="00124CDE" w:rsidRDefault="00CC1FB2" w:rsidP="00124CDE">
            <w:pPr>
              <w:rPr>
                <w:rFonts w:ascii="Helvetica" w:hAnsi="Helvetica"/>
                <w:sz w:val="16"/>
                <w:szCs w:val="16"/>
              </w:rPr>
            </w:pPr>
            <w:r w:rsidRPr="00124CDE">
              <w:rPr>
                <w:rFonts w:ascii="Helvetica" w:hAnsi="Helvetica"/>
                <w:sz w:val="16"/>
                <w:szCs w:val="16"/>
              </w:rPr>
              <w:t>Plexiglass - Clear Cast Acrylic Tube 8.000" OD x .375" Wall Cast Acrylic Tube</w:t>
            </w:r>
          </w:p>
          <w:p w14:paraId="06797C10" w14:textId="77777777" w:rsidR="00CC1FB2" w:rsidRPr="00124CDE" w:rsidRDefault="00CC1FB2" w:rsidP="00124CDE">
            <w:pPr>
              <w:rPr>
                <w:rFonts w:ascii="Helvetica" w:hAnsi="Helvetica"/>
                <w:sz w:val="16"/>
                <w:szCs w:val="16"/>
              </w:rPr>
            </w:pPr>
          </w:p>
          <w:p w14:paraId="1D8B9C95" w14:textId="48307807" w:rsidR="001A7CA1" w:rsidRPr="00124CDE" w:rsidRDefault="00CC1FB2" w:rsidP="00124CDE">
            <w:pPr>
              <w:rPr>
                <w:rFonts w:ascii="Helvetica" w:hAnsi="Helvetica"/>
                <w:sz w:val="16"/>
                <w:szCs w:val="16"/>
              </w:rPr>
            </w:pPr>
            <w:r w:rsidRPr="00124CDE">
              <w:rPr>
                <w:rFonts w:ascii="Helvetica" w:hAnsi="Helvetica"/>
                <w:sz w:val="16"/>
                <w:szCs w:val="16"/>
              </w:rPr>
              <w:t>Item ID: ACRCAT8.000ODX.375</w:t>
            </w:r>
          </w:p>
        </w:tc>
        <w:tc>
          <w:tcPr>
            <w:tcW w:w="2338" w:type="dxa"/>
            <w:shd w:val="clear" w:color="auto" w:fill="D0CECE" w:themeFill="background2" w:themeFillShade="E6"/>
          </w:tcPr>
          <w:p w14:paraId="1002D447" w14:textId="7B59A93E" w:rsidR="001A7CA1" w:rsidRPr="00124CDE" w:rsidRDefault="00AA3DE4" w:rsidP="00124CDE">
            <w:pPr>
              <w:rPr>
                <w:rFonts w:ascii="Helvetica" w:hAnsi="Helvetica"/>
                <w:sz w:val="16"/>
                <w:szCs w:val="16"/>
              </w:rPr>
            </w:pPr>
            <w:r w:rsidRPr="00124CDE">
              <w:rPr>
                <w:rFonts w:ascii="Helvetica" w:hAnsi="Helvetica"/>
                <w:sz w:val="16"/>
                <w:szCs w:val="16"/>
              </w:rPr>
              <w:t>$</w:t>
            </w:r>
            <w:r w:rsidR="00CC1FB2" w:rsidRPr="00124CDE">
              <w:rPr>
                <w:rFonts w:ascii="Helvetica" w:hAnsi="Helvetica"/>
                <w:sz w:val="16"/>
                <w:szCs w:val="16"/>
              </w:rPr>
              <w:t>93</w:t>
            </w:r>
          </w:p>
        </w:tc>
      </w:tr>
      <w:tr w:rsidR="00CC1FB2" w:rsidRPr="00124CDE" w14:paraId="52A8923D" w14:textId="77777777" w:rsidTr="009D4FEB">
        <w:tc>
          <w:tcPr>
            <w:tcW w:w="2337" w:type="dxa"/>
            <w:shd w:val="clear" w:color="auto" w:fill="D0CECE" w:themeFill="background2" w:themeFillShade="E6"/>
          </w:tcPr>
          <w:p w14:paraId="0A57FB38" w14:textId="0D7D8A9B" w:rsidR="00CC1FB2" w:rsidRPr="00124CDE" w:rsidRDefault="00CC1FB2" w:rsidP="001B7FFA">
            <w:pPr>
              <w:rPr>
                <w:rFonts w:ascii="Helvetica" w:hAnsi="Helvetica"/>
                <w:sz w:val="16"/>
                <w:szCs w:val="16"/>
              </w:rPr>
            </w:pPr>
            <w:r w:rsidRPr="00124CDE">
              <w:rPr>
                <w:rFonts w:ascii="Helvetica" w:hAnsi="Helvetica"/>
                <w:sz w:val="16"/>
                <w:szCs w:val="16"/>
              </w:rPr>
              <w:t>Acrylic Cylinder Sheath</w:t>
            </w:r>
          </w:p>
        </w:tc>
        <w:tc>
          <w:tcPr>
            <w:tcW w:w="2337" w:type="dxa"/>
            <w:shd w:val="clear" w:color="auto" w:fill="D0CECE" w:themeFill="background2" w:themeFillShade="E6"/>
          </w:tcPr>
          <w:p w14:paraId="6C4D4877" w14:textId="2D1C36D0" w:rsidR="00CC1FB2" w:rsidRPr="00124CDE" w:rsidRDefault="00862BD4" w:rsidP="001B7FFA">
            <w:pPr>
              <w:rPr>
                <w:rFonts w:ascii="Helvetica" w:hAnsi="Helvetica"/>
                <w:sz w:val="16"/>
                <w:szCs w:val="16"/>
              </w:rPr>
            </w:pPr>
            <w:hyperlink r:id="rId22" w:history="1">
              <w:r w:rsidR="00CC1FB2" w:rsidRPr="00124CDE">
                <w:rPr>
                  <w:rStyle w:val="Hyperlink"/>
                  <w:rFonts w:ascii="Helvetica" w:hAnsi="Helvetica"/>
                  <w:sz w:val="16"/>
                  <w:szCs w:val="16"/>
                </w:rPr>
                <w:t>ePlastics</w:t>
              </w:r>
            </w:hyperlink>
          </w:p>
        </w:tc>
        <w:tc>
          <w:tcPr>
            <w:tcW w:w="2338" w:type="dxa"/>
            <w:shd w:val="clear" w:color="auto" w:fill="D0CECE" w:themeFill="background2" w:themeFillShade="E6"/>
          </w:tcPr>
          <w:p w14:paraId="6BE1F51D" w14:textId="09355F8E" w:rsidR="00CC1FB2" w:rsidRPr="00124CDE" w:rsidRDefault="00CC1FB2" w:rsidP="001B7FFA">
            <w:pPr>
              <w:rPr>
                <w:rFonts w:ascii="Helvetica" w:hAnsi="Helvetica"/>
                <w:sz w:val="16"/>
                <w:szCs w:val="16"/>
              </w:rPr>
            </w:pPr>
            <w:r w:rsidRPr="00124CDE">
              <w:rPr>
                <w:rFonts w:ascii="Helvetica" w:hAnsi="Helvetica"/>
                <w:sz w:val="16"/>
                <w:szCs w:val="16"/>
              </w:rPr>
              <w:t>Plexiglass - Clear Cast Acrylic Tube 8.500" OD x .250" Wall Cast Acrylic Tube</w:t>
            </w:r>
          </w:p>
        </w:tc>
        <w:tc>
          <w:tcPr>
            <w:tcW w:w="2338" w:type="dxa"/>
            <w:shd w:val="clear" w:color="auto" w:fill="D0CECE" w:themeFill="background2" w:themeFillShade="E6"/>
          </w:tcPr>
          <w:p w14:paraId="56854B5A" w14:textId="07DE9905" w:rsidR="00CC1FB2" w:rsidRPr="00124CDE" w:rsidRDefault="00CC1FB2" w:rsidP="001B7FFA">
            <w:pPr>
              <w:jc w:val="center"/>
              <w:rPr>
                <w:rFonts w:ascii="Helvetica" w:hAnsi="Helvetica"/>
                <w:sz w:val="16"/>
                <w:szCs w:val="16"/>
              </w:rPr>
            </w:pPr>
            <w:r w:rsidRPr="00124CDE">
              <w:rPr>
                <w:rFonts w:ascii="Helvetica" w:hAnsi="Helvetica"/>
                <w:sz w:val="16"/>
                <w:szCs w:val="16"/>
              </w:rPr>
              <w:t>$122</w:t>
            </w:r>
          </w:p>
        </w:tc>
      </w:tr>
      <w:tr w:rsidR="00CC1FB2" w:rsidRPr="00124CDE" w14:paraId="5969A4E5" w14:textId="77777777" w:rsidTr="009D4FEB">
        <w:tc>
          <w:tcPr>
            <w:tcW w:w="2337" w:type="dxa"/>
            <w:shd w:val="clear" w:color="auto" w:fill="D0CECE" w:themeFill="background2" w:themeFillShade="E6"/>
          </w:tcPr>
          <w:p w14:paraId="756F8748" w14:textId="5C05ABC5" w:rsidR="00CC1FB2" w:rsidRPr="00124CDE" w:rsidRDefault="00CC1FB2" w:rsidP="001B7FFA">
            <w:pPr>
              <w:rPr>
                <w:rFonts w:ascii="Helvetica" w:hAnsi="Helvetica"/>
                <w:sz w:val="16"/>
                <w:szCs w:val="16"/>
              </w:rPr>
            </w:pPr>
            <w:r w:rsidRPr="00124CDE">
              <w:rPr>
                <w:rFonts w:ascii="Helvetica" w:hAnsi="Helvetica"/>
                <w:sz w:val="16"/>
                <w:szCs w:val="16"/>
              </w:rPr>
              <w:t xml:space="preserve">Acrylic </w:t>
            </w:r>
            <w:r w:rsidR="00B959C8" w:rsidRPr="00124CDE">
              <w:rPr>
                <w:rFonts w:ascii="Helvetica" w:hAnsi="Helvetica"/>
                <w:sz w:val="16"/>
                <w:szCs w:val="16"/>
              </w:rPr>
              <w:t>Sheet (x2)</w:t>
            </w:r>
          </w:p>
        </w:tc>
        <w:tc>
          <w:tcPr>
            <w:tcW w:w="2337" w:type="dxa"/>
            <w:shd w:val="clear" w:color="auto" w:fill="D0CECE" w:themeFill="background2" w:themeFillShade="E6"/>
          </w:tcPr>
          <w:p w14:paraId="52A5C553" w14:textId="42D1C997" w:rsidR="00CC1FB2" w:rsidRPr="00124CDE" w:rsidRDefault="00862BD4" w:rsidP="001B7FFA">
            <w:pPr>
              <w:rPr>
                <w:rFonts w:ascii="Helvetica" w:hAnsi="Helvetica"/>
                <w:sz w:val="16"/>
                <w:szCs w:val="16"/>
              </w:rPr>
            </w:pPr>
            <w:hyperlink r:id="rId23" w:history="1">
              <w:r w:rsidR="00B959C8" w:rsidRPr="00124CDE">
                <w:rPr>
                  <w:rStyle w:val="Hyperlink"/>
                  <w:rFonts w:ascii="Helvetica" w:hAnsi="Helvetica"/>
                  <w:sz w:val="16"/>
                  <w:szCs w:val="16"/>
                </w:rPr>
                <w:t>Delvie’s Plastics</w:t>
              </w:r>
            </w:hyperlink>
          </w:p>
        </w:tc>
        <w:tc>
          <w:tcPr>
            <w:tcW w:w="2338" w:type="dxa"/>
            <w:shd w:val="clear" w:color="auto" w:fill="D0CECE" w:themeFill="background2" w:themeFillShade="E6"/>
          </w:tcPr>
          <w:p w14:paraId="3C8FD7D8" w14:textId="13C761AC" w:rsidR="00CC1FB2" w:rsidRPr="00124CDE" w:rsidRDefault="00B959C8" w:rsidP="001B7FFA">
            <w:pPr>
              <w:rPr>
                <w:rFonts w:ascii="Helvetica" w:hAnsi="Helvetica"/>
                <w:sz w:val="16"/>
                <w:szCs w:val="16"/>
              </w:rPr>
            </w:pPr>
            <w:r w:rsidRPr="00124CDE">
              <w:rPr>
                <w:rFonts w:ascii="Helvetica" w:hAnsi="Helvetica"/>
                <w:sz w:val="16"/>
                <w:szCs w:val="16"/>
              </w:rPr>
              <w:t>Cast Plexiglass Sheet, will be used for cap to testing environment</w:t>
            </w:r>
          </w:p>
        </w:tc>
        <w:tc>
          <w:tcPr>
            <w:tcW w:w="2338" w:type="dxa"/>
            <w:shd w:val="clear" w:color="auto" w:fill="D0CECE" w:themeFill="background2" w:themeFillShade="E6"/>
          </w:tcPr>
          <w:p w14:paraId="75585960" w14:textId="52EF092E" w:rsidR="00CC1FB2" w:rsidRPr="00124CDE" w:rsidRDefault="00B959C8" w:rsidP="001B7FFA">
            <w:pPr>
              <w:jc w:val="center"/>
              <w:rPr>
                <w:rFonts w:ascii="Helvetica" w:hAnsi="Helvetica"/>
                <w:sz w:val="16"/>
                <w:szCs w:val="16"/>
              </w:rPr>
            </w:pPr>
            <w:r w:rsidRPr="00124CDE">
              <w:rPr>
                <w:rFonts w:ascii="Helvetica" w:hAnsi="Helvetica"/>
                <w:sz w:val="16"/>
                <w:szCs w:val="16"/>
              </w:rPr>
              <w:t>$30</w:t>
            </w:r>
          </w:p>
        </w:tc>
      </w:tr>
      <w:tr w:rsidR="001A7CA1" w:rsidRPr="00124CDE" w14:paraId="60E2C5B9" w14:textId="77777777" w:rsidTr="009D4FEB">
        <w:tc>
          <w:tcPr>
            <w:tcW w:w="2337" w:type="dxa"/>
            <w:shd w:val="clear" w:color="auto" w:fill="D0CECE" w:themeFill="background2" w:themeFillShade="E6"/>
          </w:tcPr>
          <w:p w14:paraId="3E1E58E7" w14:textId="77777777" w:rsidR="001A7CA1" w:rsidRPr="00124CDE" w:rsidRDefault="001A7CA1" w:rsidP="001B7FFA">
            <w:pPr>
              <w:rPr>
                <w:rFonts w:ascii="Helvetica" w:hAnsi="Helvetica"/>
                <w:sz w:val="16"/>
                <w:szCs w:val="16"/>
              </w:rPr>
            </w:pPr>
            <w:r w:rsidRPr="00124CDE">
              <w:rPr>
                <w:rFonts w:ascii="Helvetica" w:hAnsi="Helvetica"/>
                <w:sz w:val="16"/>
                <w:szCs w:val="16"/>
              </w:rPr>
              <w:t>Valves, Piping and gas components</w:t>
            </w:r>
          </w:p>
        </w:tc>
        <w:tc>
          <w:tcPr>
            <w:tcW w:w="2337" w:type="dxa"/>
            <w:shd w:val="clear" w:color="auto" w:fill="D0CECE" w:themeFill="background2" w:themeFillShade="E6"/>
          </w:tcPr>
          <w:p w14:paraId="2D456E09"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5B9B1A1F"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684602B5" w14:textId="3BB58EDF" w:rsidR="001A7CA1" w:rsidRPr="00124CDE" w:rsidRDefault="001A7CA1" w:rsidP="00B33CEC">
            <w:pPr>
              <w:jc w:val="center"/>
              <w:rPr>
                <w:rFonts w:ascii="Helvetica" w:hAnsi="Helvetica"/>
                <w:sz w:val="16"/>
                <w:szCs w:val="16"/>
              </w:rPr>
            </w:pPr>
            <w:r w:rsidRPr="00124CDE">
              <w:rPr>
                <w:rFonts w:ascii="Helvetica" w:hAnsi="Helvetica"/>
                <w:sz w:val="16"/>
                <w:szCs w:val="16"/>
              </w:rPr>
              <w:t>$</w:t>
            </w:r>
            <w:r w:rsidR="00B33CEC" w:rsidRPr="00124CDE">
              <w:rPr>
                <w:rFonts w:ascii="Helvetica" w:hAnsi="Helvetica"/>
                <w:sz w:val="16"/>
                <w:szCs w:val="16"/>
              </w:rPr>
              <w:t>50</w:t>
            </w:r>
          </w:p>
        </w:tc>
      </w:tr>
      <w:tr w:rsidR="00DF114D" w:rsidRPr="00124CDE" w14:paraId="23D2F474" w14:textId="77777777" w:rsidTr="00DF114D">
        <w:tc>
          <w:tcPr>
            <w:tcW w:w="2337" w:type="dxa"/>
            <w:shd w:val="clear" w:color="auto" w:fill="70AD47" w:themeFill="accent6"/>
          </w:tcPr>
          <w:p w14:paraId="29889243" w14:textId="76E43104" w:rsidR="00DF114D" w:rsidRPr="00124CDE" w:rsidRDefault="00DF114D" w:rsidP="001B7FFA">
            <w:pPr>
              <w:rPr>
                <w:rFonts w:ascii="Helvetica" w:hAnsi="Helvetica"/>
                <w:sz w:val="16"/>
                <w:szCs w:val="16"/>
              </w:rPr>
            </w:pPr>
            <w:r w:rsidRPr="00124CDE">
              <w:rPr>
                <w:rFonts w:ascii="Helvetica" w:hAnsi="Helvetica"/>
                <w:sz w:val="16"/>
                <w:szCs w:val="16"/>
              </w:rPr>
              <w:t>Screws and Fasteners</w:t>
            </w:r>
          </w:p>
        </w:tc>
        <w:tc>
          <w:tcPr>
            <w:tcW w:w="2337" w:type="dxa"/>
            <w:shd w:val="clear" w:color="auto" w:fill="70AD47" w:themeFill="accent6"/>
          </w:tcPr>
          <w:p w14:paraId="775FD73F" w14:textId="77777777" w:rsidR="00DF114D" w:rsidRPr="00124CDE" w:rsidRDefault="00DF114D" w:rsidP="001B7FFA">
            <w:pPr>
              <w:rPr>
                <w:rFonts w:ascii="Helvetica" w:hAnsi="Helvetica"/>
                <w:sz w:val="16"/>
                <w:szCs w:val="16"/>
              </w:rPr>
            </w:pPr>
          </w:p>
        </w:tc>
        <w:tc>
          <w:tcPr>
            <w:tcW w:w="2338" w:type="dxa"/>
            <w:shd w:val="clear" w:color="auto" w:fill="70AD47" w:themeFill="accent6"/>
          </w:tcPr>
          <w:p w14:paraId="32D193F5" w14:textId="290EC73B" w:rsidR="00DF114D" w:rsidRPr="00124CDE" w:rsidRDefault="00DF114D" w:rsidP="001B7FFA">
            <w:pPr>
              <w:rPr>
                <w:rFonts w:ascii="Helvetica" w:hAnsi="Helvetica"/>
                <w:sz w:val="16"/>
                <w:szCs w:val="16"/>
              </w:rPr>
            </w:pPr>
            <w:r w:rsidRPr="00124CDE">
              <w:rPr>
                <w:rFonts w:ascii="Helvetica" w:hAnsi="Helvetica"/>
                <w:sz w:val="16"/>
                <w:szCs w:val="16"/>
              </w:rPr>
              <w:t>Attaching and mounting components for Enclosure</w:t>
            </w:r>
          </w:p>
        </w:tc>
        <w:tc>
          <w:tcPr>
            <w:tcW w:w="2338" w:type="dxa"/>
            <w:shd w:val="clear" w:color="auto" w:fill="70AD47" w:themeFill="accent6"/>
          </w:tcPr>
          <w:p w14:paraId="2D25F273" w14:textId="36B0AABA" w:rsidR="00DF114D" w:rsidRPr="00124CDE" w:rsidRDefault="00DF114D" w:rsidP="00B33CEC">
            <w:pPr>
              <w:jc w:val="center"/>
              <w:rPr>
                <w:rFonts w:ascii="Helvetica" w:hAnsi="Helvetica"/>
                <w:sz w:val="16"/>
                <w:szCs w:val="16"/>
              </w:rPr>
            </w:pPr>
            <w:r w:rsidRPr="00124CDE">
              <w:rPr>
                <w:rFonts w:ascii="Helvetica" w:hAnsi="Helvetica"/>
                <w:sz w:val="16"/>
                <w:szCs w:val="16"/>
              </w:rPr>
              <w:t>$</w:t>
            </w:r>
            <w:r w:rsidR="00B33CEC" w:rsidRPr="00124CDE">
              <w:rPr>
                <w:rFonts w:ascii="Helvetica" w:hAnsi="Helvetica"/>
                <w:sz w:val="16"/>
                <w:szCs w:val="16"/>
              </w:rPr>
              <w:t>50</w:t>
            </w:r>
          </w:p>
        </w:tc>
      </w:tr>
      <w:tr w:rsidR="00B33CEC" w:rsidRPr="00124CDE" w14:paraId="25440885" w14:textId="77777777" w:rsidTr="00DF114D">
        <w:tc>
          <w:tcPr>
            <w:tcW w:w="2337" w:type="dxa"/>
            <w:shd w:val="clear" w:color="auto" w:fill="70AD47" w:themeFill="accent6"/>
          </w:tcPr>
          <w:p w14:paraId="46574FC7" w14:textId="0BEEE0FA" w:rsidR="00B33CEC" w:rsidRPr="00124CDE" w:rsidRDefault="00B33CEC" w:rsidP="001B7FFA">
            <w:pPr>
              <w:rPr>
                <w:rFonts w:ascii="Helvetica" w:hAnsi="Helvetica"/>
                <w:sz w:val="16"/>
                <w:szCs w:val="16"/>
              </w:rPr>
            </w:pPr>
            <w:r w:rsidRPr="00124CDE">
              <w:rPr>
                <w:rFonts w:ascii="Helvetica" w:hAnsi="Helvetica"/>
                <w:sz w:val="16"/>
                <w:szCs w:val="16"/>
              </w:rPr>
              <w:t>Gasket Material for top Sealing</w:t>
            </w:r>
          </w:p>
        </w:tc>
        <w:tc>
          <w:tcPr>
            <w:tcW w:w="2337" w:type="dxa"/>
            <w:shd w:val="clear" w:color="auto" w:fill="70AD47" w:themeFill="accent6"/>
          </w:tcPr>
          <w:p w14:paraId="1E9C53BF" w14:textId="77777777" w:rsidR="00B33CEC" w:rsidRPr="00124CDE" w:rsidRDefault="00B33CEC" w:rsidP="001B7FFA">
            <w:pPr>
              <w:rPr>
                <w:rFonts w:ascii="Helvetica" w:hAnsi="Helvetica"/>
                <w:sz w:val="16"/>
                <w:szCs w:val="16"/>
              </w:rPr>
            </w:pPr>
          </w:p>
        </w:tc>
        <w:tc>
          <w:tcPr>
            <w:tcW w:w="2338" w:type="dxa"/>
            <w:shd w:val="clear" w:color="auto" w:fill="70AD47" w:themeFill="accent6"/>
          </w:tcPr>
          <w:p w14:paraId="6E4580AE" w14:textId="77777777" w:rsidR="00B33CEC" w:rsidRPr="00124CDE" w:rsidRDefault="00B33CEC" w:rsidP="001B7FFA">
            <w:pPr>
              <w:rPr>
                <w:rFonts w:ascii="Helvetica" w:hAnsi="Helvetica"/>
                <w:sz w:val="16"/>
                <w:szCs w:val="16"/>
              </w:rPr>
            </w:pPr>
          </w:p>
        </w:tc>
        <w:tc>
          <w:tcPr>
            <w:tcW w:w="2338" w:type="dxa"/>
            <w:shd w:val="clear" w:color="auto" w:fill="70AD47" w:themeFill="accent6"/>
          </w:tcPr>
          <w:p w14:paraId="7B66792F" w14:textId="27E3C6F2" w:rsidR="00B33CEC" w:rsidRPr="00124CDE" w:rsidRDefault="00B33CEC" w:rsidP="001B7FFA">
            <w:pPr>
              <w:jc w:val="center"/>
              <w:rPr>
                <w:rFonts w:ascii="Helvetica" w:hAnsi="Helvetica"/>
                <w:sz w:val="16"/>
                <w:szCs w:val="16"/>
              </w:rPr>
            </w:pPr>
            <w:r w:rsidRPr="00124CDE">
              <w:rPr>
                <w:rFonts w:ascii="Helvetica" w:hAnsi="Helvetica"/>
                <w:sz w:val="16"/>
                <w:szCs w:val="16"/>
              </w:rPr>
              <w:t>$25</w:t>
            </w:r>
          </w:p>
        </w:tc>
      </w:tr>
      <w:tr w:rsidR="001A7CA1" w:rsidRPr="00124CDE" w14:paraId="64B36FD6" w14:textId="77777777" w:rsidTr="00F077C8">
        <w:tc>
          <w:tcPr>
            <w:tcW w:w="2337" w:type="dxa"/>
            <w:shd w:val="clear" w:color="auto" w:fill="D0CECE" w:themeFill="background2" w:themeFillShade="E6"/>
          </w:tcPr>
          <w:p w14:paraId="76C84097" w14:textId="10BA6716" w:rsidR="001A7CA1" w:rsidRPr="00124CDE" w:rsidRDefault="001A7CA1" w:rsidP="001B7FFA">
            <w:pPr>
              <w:rPr>
                <w:rFonts w:ascii="Helvetica" w:hAnsi="Helvetica"/>
                <w:sz w:val="16"/>
                <w:szCs w:val="16"/>
              </w:rPr>
            </w:pPr>
            <w:r w:rsidRPr="00124CDE">
              <w:rPr>
                <w:rFonts w:ascii="Helvetica" w:hAnsi="Helvetica"/>
                <w:sz w:val="16"/>
                <w:szCs w:val="16"/>
              </w:rPr>
              <w:t>Paper Diaphragms of Varying Sizes (x</w:t>
            </w:r>
            <w:r w:rsidR="00616449" w:rsidRPr="00124CDE">
              <w:rPr>
                <w:rFonts w:ascii="Helvetica" w:hAnsi="Helvetica"/>
                <w:sz w:val="16"/>
                <w:szCs w:val="16"/>
              </w:rPr>
              <w:t>2</w:t>
            </w:r>
            <w:r w:rsidRPr="00124CDE">
              <w:rPr>
                <w:rFonts w:ascii="Helvetica" w:hAnsi="Helvetica"/>
                <w:sz w:val="16"/>
                <w:szCs w:val="16"/>
              </w:rPr>
              <w:t>)</w:t>
            </w:r>
          </w:p>
          <w:p w14:paraId="7B62E0C1" w14:textId="77777777" w:rsidR="001A7CA1" w:rsidRPr="00124CDE" w:rsidRDefault="001A7CA1" w:rsidP="001B7FFA">
            <w:pPr>
              <w:rPr>
                <w:rFonts w:ascii="Helvetica" w:hAnsi="Helvetica"/>
                <w:sz w:val="16"/>
                <w:szCs w:val="16"/>
              </w:rPr>
            </w:pPr>
          </w:p>
          <w:p w14:paraId="1B554EB7" w14:textId="77777777" w:rsidR="001A7CA1" w:rsidRPr="00124CDE" w:rsidRDefault="001A7CA1" w:rsidP="001B7FFA">
            <w:pPr>
              <w:rPr>
                <w:rFonts w:ascii="Helvetica" w:hAnsi="Helvetica"/>
                <w:i/>
                <w:sz w:val="16"/>
                <w:szCs w:val="16"/>
              </w:rPr>
            </w:pPr>
            <w:r w:rsidRPr="00124CDE">
              <w:rPr>
                <w:rFonts w:ascii="Helvetica" w:hAnsi="Helvetica"/>
                <w:i/>
                <w:sz w:val="16"/>
                <w:szCs w:val="16"/>
              </w:rPr>
              <w:t>Possibly Drumheads</w:t>
            </w:r>
          </w:p>
        </w:tc>
        <w:tc>
          <w:tcPr>
            <w:tcW w:w="2337" w:type="dxa"/>
            <w:shd w:val="clear" w:color="auto" w:fill="D0CECE" w:themeFill="background2" w:themeFillShade="E6"/>
          </w:tcPr>
          <w:p w14:paraId="32B98D09"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136461D9" w14:textId="77777777" w:rsidR="001A7CA1" w:rsidRPr="00124CDE" w:rsidRDefault="001A7CA1" w:rsidP="001B7FFA">
            <w:pPr>
              <w:rPr>
                <w:rFonts w:ascii="Helvetica" w:hAnsi="Helvetica"/>
                <w:sz w:val="16"/>
                <w:szCs w:val="16"/>
              </w:rPr>
            </w:pPr>
            <w:r w:rsidRPr="00124CDE">
              <w:rPr>
                <w:rFonts w:ascii="Helvetica" w:hAnsi="Helvetica"/>
                <w:sz w:val="16"/>
                <w:szCs w:val="16"/>
              </w:rPr>
              <w:t>Will be used for replication of Hans Henny experimentation &amp; Calibration.</w:t>
            </w:r>
          </w:p>
        </w:tc>
        <w:tc>
          <w:tcPr>
            <w:tcW w:w="2338" w:type="dxa"/>
            <w:shd w:val="clear" w:color="auto" w:fill="D0CECE" w:themeFill="background2" w:themeFillShade="E6"/>
          </w:tcPr>
          <w:p w14:paraId="0D0A7191" w14:textId="4B9AADE1" w:rsidR="001A7CA1" w:rsidRPr="00124CDE" w:rsidRDefault="009D4FEB" w:rsidP="009D4FEB">
            <w:pPr>
              <w:jc w:val="center"/>
              <w:rPr>
                <w:rFonts w:ascii="Helvetica" w:hAnsi="Helvetica"/>
                <w:sz w:val="16"/>
                <w:szCs w:val="16"/>
              </w:rPr>
            </w:pPr>
            <w:r w:rsidRPr="00124CDE">
              <w:rPr>
                <w:rFonts w:ascii="Helvetica" w:hAnsi="Helvetica"/>
                <w:sz w:val="16"/>
                <w:szCs w:val="16"/>
              </w:rPr>
              <w:t>$30</w:t>
            </w:r>
          </w:p>
        </w:tc>
      </w:tr>
      <w:tr w:rsidR="001A7CA1" w:rsidRPr="00124CDE" w14:paraId="4D263C3D" w14:textId="77777777" w:rsidTr="00F077C8">
        <w:tc>
          <w:tcPr>
            <w:tcW w:w="2337" w:type="dxa"/>
            <w:shd w:val="clear" w:color="auto" w:fill="D0CECE" w:themeFill="background2" w:themeFillShade="E6"/>
          </w:tcPr>
          <w:p w14:paraId="52D64C5E" w14:textId="34113D32" w:rsidR="001A7CA1" w:rsidRPr="00124CDE" w:rsidRDefault="001A7CA1" w:rsidP="001B7FFA">
            <w:pPr>
              <w:rPr>
                <w:rFonts w:ascii="Helvetica" w:hAnsi="Helvetica"/>
                <w:sz w:val="16"/>
                <w:szCs w:val="16"/>
              </w:rPr>
            </w:pPr>
            <w:r w:rsidRPr="00124CDE">
              <w:rPr>
                <w:rFonts w:ascii="Helvetica" w:hAnsi="Helvetica"/>
                <w:sz w:val="16"/>
                <w:szCs w:val="16"/>
              </w:rPr>
              <w:t>Rubber Diaphragms (x</w:t>
            </w:r>
            <w:r w:rsidR="00616449" w:rsidRPr="00124CDE">
              <w:rPr>
                <w:rFonts w:ascii="Helvetica" w:hAnsi="Helvetica"/>
                <w:sz w:val="16"/>
                <w:szCs w:val="16"/>
              </w:rPr>
              <w:t>2</w:t>
            </w:r>
            <w:r w:rsidRPr="00124CDE">
              <w:rPr>
                <w:rFonts w:ascii="Helvetica" w:hAnsi="Helvetica"/>
                <w:sz w:val="16"/>
                <w:szCs w:val="16"/>
              </w:rPr>
              <w:t>)</w:t>
            </w:r>
          </w:p>
        </w:tc>
        <w:tc>
          <w:tcPr>
            <w:tcW w:w="2337" w:type="dxa"/>
            <w:shd w:val="clear" w:color="auto" w:fill="D0CECE" w:themeFill="background2" w:themeFillShade="E6"/>
          </w:tcPr>
          <w:p w14:paraId="023C9402"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6906CCBE" w14:textId="77777777" w:rsidR="001A7CA1" w:rsidRPr="00124CDE" w:rsidRDefault="001A7CA1" w:rsidP="001B7FFA">
            <w:pPr>
              <w:rPr>
                <w:rFonts w:ascii="Helvetica" w:hAnsi="Helvetica"/>
                <w:sz w:val="16"/>
                <w:szCs w:val="16"/>
              </w:rPr>
            </w:pPr>
            <w:r w:rsidRPr="00124CDE">
              <w:rPr>
                <w:rFonts w:ascii="Helvetica" w:hAnsi="Helvetica"/>
                <w:sz w:val="16"/>
                <w:szCs w:val="16"/>
              </w:rPr>
              <w:t>Will be used to record the sound and graph of physical sound wave.</w:t>
            </w:r>
          </w:p>
        </w:tc>
        <w:tc>
          <w:tcPr>
            <w:tcW w:w="2338" w:type="dxa"/>
            <w:shd w:val="clear" w:color="auto" w:fill="D0CECE" w:themeFill="background2" w:themeFillShade="E6"/>
          </w:tcPr>
          <w:p w14:paraId="44E981D2" w14:textId="03DB972B" w:rsidR="001A7CA1" w:rsidRPr="00124CDE" w:rsidRDefault="009D4FEB" w:rsidP="009D4FEB">
            <w:pPr>
              <w:jc w:val="center"/>
              <w:rPr>
                <w:rFonts w:ascii="Helvetica" w:hAnsi="Helvetica"/>
                <w:sz w:val="16"/>
                <w:szCs w:val="16"/>
              </w:rPr>
            </w:pPr>
            <w:r w:rsidRPr="00124CDE">
              <w:rPr>
                <w:rFonts w:ascii="Helvetica" w:hAnsi="Helvetica"/>
                <w:sz w:val="16"/>
                <w:szCs w:val="16"/>
              </w:rPr>
              <w:t>$10</w:t>
            </w:r>
          </w:p>
        </w:tc>
      </w:tr>
      <w:tr w:rsidR="001A7CA1" w:rsidRPr="00124CDE" w14:paraId="3BA78F2F" w14:textId="77777777" w:rsidTr="00F077C8">
        <w:tc>
          <w:tcPr>
            <w:tcW w:w="2337" w:type="dxa"/>
            <w:shd w:val="clear" w:color="auto" w:fill="D0CECE" w:themeFill="background2" w:themeFillShade="E6"/>
          </w:tcPr>
          <w:p w14:paraId="4EE1E007" w14:textId="77971621" w:rsidR="001A7CA1" w:rsidRPr="00124CDE" w:rsidRDefault="009D4FEB" w:rsidP="001B7FFA">
            <w:pPr>
              <w:rPr>
                <w:rFonts w:ascii="Helvetica" w:hAnsi="Helvetica"/>
                <w:sz w:val="16"/>
                <w:szCs w:val="16"/>
              </w:rPr>
            </w:pPr>
            <w:r w:rsidRPr="00124CDE">
              <w:rPr>
                <w:rFonts w:ascii="Helvetica" w:hAnsi="Helvetica"/>
                <w:sz w:val="16"/>
                <w:szCs w:val="16"/>
              </w:rPr>
              <w:t>Mounting Hardware</w:t>
            </w:r>
          </w:p>
        </w:tc>
        <w:tc>
          <w:tcPr>
            <w:tcW w:w="2337" w:type="dxa"/>
            <w:shd w:val="clear" w:color="auto" w:fill="D0CECE" w:themeFill="background2" w:themeFillShade="E6"/>
          </w:tcPr>
          <w:p w14:paraId="4A5C4DA6"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521BC2BA"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0E0A4938" w14:textId="1ED65A2C" w:rsidR="001A7CA1" w:rsidRPr="00124CDE" w:rsidRDefault="009D4FEB" w:rsidP="009D4FEB">
            <w:pPr>
              <w:jc w:val="center"/>
              <w:rPr>
                <w:rFonts w:ascii="Helvetica" w:hAnsi="Helvetica"/>
                <w:sz w:val="16"/>
                <w:szCs w:val="16"/>
              </w:rPr>
            </w:pPr>
            <w:r w:rsidRPr="00124CDE">
              <w:rPr>
                <w:rFonts w:ascii="Helvetica" w:hAnsi="Helvetica"/>
                <w:sz w:val="16"/>
                <w:szCs w:val="16"/>
              </w:rPr>
              <w:t>$30</w:t>
            </w:r>
          </w:p>
        </w:tc>
      </w:tr>
      <w:tr w:rsidR="001A7CA1" w:rsidRPr="00124CDE" w14:paraId="1EBACA73" w14:textId="77777777" w:rsidTr="00F077C8">
        <w:tc>
          <w:tcPr>
            <w:tcW w:w="2337" w:type="dxa"/>
            <w:shd w:val="clear" w:color="auto" w:fill="D0CECE" w:themeFill="background2" w:themeFillShade="E6"/>
          </w:tcPr>
          <w:p w14:paraId="262CCD80" w14:textId="77777777" w:rsidR="001A7CA1" w:rsidRPr="00124CDE" w:rsidRDefault="001A7CA1" w:rsidP="001B7FFA">
            <w:pPr>
              <w:rPr>
                <w:rFonts w:ascii="Helvetica" w:hAnsi="Helvetica"/>
                <w:sz w:val="16"/>
                <w:szCs w:val="16"/>
              </w:rPr>
            </w:pPr>
            <w:r w:rsidRPr="00124CDE">
              <w:rPr>
                <w:rFonts w:ascii="Helvetica" w:hAnsi="Helvetica"/>
                <w:sz w:val="16"/>
                <w:szCs w:val="16"/>
              </w:rPr>
              <w:t>1 Pint of Weld-On 4</w:t>
            </w:r>
          </w:p>
        </w:tc>
        <w:tc>
          <w:tcPr>
            <w:tcW w:w="2337" w:type="dxa"/>
            <w:shd w:val="clear" w:color="auto" w:fill="D0CECE" w:themeFill="background2" w:themeFillShade="E6"/>
          </w:tcPr>
          <w:p w14:paraId="1FD46FA9" w14:textId="77777777" w:rsidR="001A7CA1" w:rsidRPr="00124CDE" w:rsidRDefault="00862BD4" w:rsidP="001B7FFA">
            <w:pPr>
              <w:rPr>
                <w:rFonts w:ascii="Helvetica" w:hAnsi="Helvetica"/>
                <w:sz w:val="16"/>
                <w:szCs w:val="16"/>
              </w:rPr>
            </w:pPr>
            <w:hyperlink r:id="rId24" w:history="1">
              <w:r w:rsidR="001A7CA1" w:rsidRPr="00124CDE">
                <w:rPr>
                  <w:rStyle w:val="Hyperlink"/>
                  <w:rFonts w:ascii="Helvetica" w:hAnsi="Helvetica"/>
                  <w:sz w:val="16"/>
                  <w:szCs w:val="16"/>
                </w:rPr>
                <w:t>Widely Available</w:t>
              </w:r>
            </w:hyperlink>
          </w:p>
        </w:tc>
        <w:tc>
          <w:tcPr>
            <w:tcW w:w="2338" w:type="dxa"/>
            <w:shd w:val="clear" w:color="auto" w:fill="D0CECE" w:themeFill="background2" w:themeFillShade="E6"/>
          </w:tcPr>
          <w:p w14:paraId="33CC56CD" w14:textId="77777777" w:rsidR="001A7CA1" w:rsidRPr="00124CDE" w:rsidRDefault="001A7CA1" w:rsidP="001B7FFA">
            <w:pPr>
              <w:rPr>
                <w:rFonts w:ascii="Helvetica" w:hAnsi="Helvetica"/>
                <w:sz w:val="16"/>
                <w:szCs w:val="16"/>
              </w:rPr>
            </w:pPr>
            <w:r w:rsidRPr="00124CDE">
              <w:rPr>
                <w:rFonts w:ascii="Helvetica" w:hAnsi="Helvetica"/>
                <w:sz w:val="16"/>
                <w:szCs w:val="16"/>
              </w:rPr>
              <w:t>Used to Fuse Acrylic surfaces together (literally a chemical melting and hardening process) in order to maintain a vacuum.</w:t>
            </w:r>
          </w:p>
        </w:tc>
        <w:tc>
          <w:tcPr>
            <w:tcW w:w="2338" w:type="dxa"/>
            <w:shd w:val="clear" w:color="auto" w:fill="D0CECE" w:themeFill="background2" w:themeFillShade="E6"/>
          </w:tcPr>
          <w:p w14:paraId="412AB6FC" w14:textId="77777777" w:rsidR="001A7CA1" w:rsidRPr="00124CDE" w:rsidRDefault="001A7CA1" w:rsidP="001B7FFA">
            <w:pPr>
              <w:jc w:val="center"/>
              <w:rPr>
                <w:rFonts w:ascii="Helvetica" w:hAnsi="Helvetica"/>
                <w:sz w:val="16"/>
                <w:szCs w:val="16"/>
              </w:rPr>
            </w:pPr>
            <w:r w:rsidRPr="00124CDE">
              <w:rPr>
                <w:rFonts w:ascii="Helvetica" w:hAnsi="Helvetica"/>
                <w:sz w:val="16"/>
                <w:szCs w:val="16"/>
              </w:rPr>
              <w:t>$20</w:t>
            </w:r>
          </w:p>
        </w:tc>
      </w:tr>
      <w:tr w:rsidR="001A7CA1" w:rsidRPr="00124CDE" w14:paraId="4CA8042E" w14:textId="77777777" w:rsidTr="00F077C8">
        <w:tc>
          <w:tcPr>
            <w:tcW w:w="2337" w:type="dxa"/>
            <w:shd w:val="clear" w:color="auto" w:fill="D0CECE" w:themeFill="background2" w:themeFillShade="E6"/>
          </w:tcPr>
          <w:p w14:paraId="7EF55CA3" w14:textId="77777777" w:rsidR="001A7CA1" w:rsidRPr="00124CDE" w:rsidRDefault="001A7CA1" w:rsidP="001B7FFA">
            <w:pPr>
              <w:rPr>
                <w:rFonts w:ascii="Helvetica" w:hAnsi="Helvetica"/>
                <w:sz w:val="16"/>
                <w:szCs w:val="16"/>
              </w:rPr>
            </w:pPr>
            <w:r w:rsidRPr="00124CDE">
              <w:rPr>
                <w:rFonts w:ascii="Helvetica" w:hAnsi="Helvetica"/>
                <w:sz w:val="16"/>
                <w:szCs w:val="16"/>
              </w:rPr>
              <w:t>Joint Sealing Compound (x5)</w:t>
            </w:r>
          </w:p>
        </w:tc>
        <w:tc>
          <w:tcPr>
            <w:tcW w:w="2337" w:type="dxa"/>
            <w:shd w:val="clear" w:color="auto" w:fill="D0CECE" w:themeFill="background2" w:themeFillShade="E6"/>
          </w:tcPr>
          <w:p w14:paraId="25EFE8A1" w14:textId="77777777" w:rsidR="001A7CA1" w:rsidRPr="00124CDE" w:rsidRDefault="00862BD4" w:rsidP="001B7FFA">
            <w:pPr>
              <w:rPr>
                <w:rFonts w:ascii="Helvetica" w:hAnsi="Helvetica"/>
                <w:sz w:val="16"/>
                <w:szCs w:val="16"/>
              </w:rPr>
            </w:pPr>
            <w:hyperlink r:id="rId25" w:history="1">
              <w:r w:rsidR="001A7CA1" w:rsidRPr="00124CDE">
                <w:rPr>
                  <w:rStyle w:val="Hyperlink"/>
                  <w:rFonts w:ascii="Helvetica" w:hAnsi="Helvetica"/>
                  <w:sz w:val="16"/>
                  <w:szCs w:val="16"/>
                </w:rPr>
                <w:t>Global Industrial</w:t>
              </w:r>
            </w:hyperlink>
          </w:p>
        </w:tc>
        <w:tc>
          <w:tcPr>
            <w:tcW w:w="2338" w:type="dxa"/>
            <w:shd w:val="clear" w:color="auto" w:fill="D0CECE" w:themeFill="background2" w:themeFillShade="E6"/>
          </w:tcPr>
          <w:p w14:paraId="7FBC3570" w14:textId="77777777" w:rsidR="001A7CA1" w:rsidRPr="00124CDE" w:rsidRDefault="001A7CA1" w:rsidP="001B7FFA">
            <w:pPr>
              <w:rPr>
                <w:rFonts w:ascii="Helvetica" w:eastAsia="Times New Roman" w:hAnsi="Helvetica"/>
                <w:sz w:val="16"/>
                <w:szCs w:val="16"/>
              </w:rPr>
            </w:pPr>
            <w:r w:rsidRPr="00124CDE">
              <w:rPr>
                <w:rFonts w:ascii="Helvetica" w:eastAsia="Times New Roman" w:hAnsi="Helvetica" w:cs="Arial"/>
                <w:color w:val="333333"/>
                <w:sz w:val="16"/>
                <w:szCs w:val="16"/>
              </w:rPr>
              <w:t>Use with pressures to 10,000 PSI to full vacuums. Safe with most chemicals and gas.</w:t>
            </w:r>
          </w:p>
          <w:p w14:paraId="725AF86E" w14:textId="77777777" w:rsidR="001A7CA1" w:rsidRPr="00124CDE" w:rsidRDefault="001A7CA1" w:rsidP="001B7FFA">
            <w:pPr>
              <w:rPr>
                <w:rFonts w:ascii="Helvetica" w:hAnsi="Helvetica"/>
                <w:sz w:val="16"/>
                <w:szCs w:val="16"/>
              </w:rPr>
            </w:pPr>
          </w:p>
        </w:tc>
        <w:tc>
          <w:tcPr>
            <w:tcW w:w="2338" w:type="dxa"/>
            <w:shd w:val="clear" w:color="auto" w:fill="D0CECE" w:themeFill="background2" w:themeFillShade="E6"/>
          </w:tcPr>
          <w:p w14:paraId="26F97FC9" w14:textId="77777777" w:rsidR="001A7CA1" w:rsidRPr="00124CDE" w:rsidRDefault="001A7CA1" w:rsidP="001B7FFA">
            <w:pPr>
              <w:jc w:val="center"/>
              <w:rPr>
                <w:rFonts w:ascii="Helvetica" w:hAnsi="Helvetica"/>
                <w:sz w:val="16"/>
                <w:szCs w:val="16"/>
              </w:rPr>
            </w:pPr>
            <w:r w:rsidRPr="00124CDE">
              <w:rPr>
                <w:rFonts w:ascii="Helvetica" w:hAnsi="Helvetica"/>
                <w:sz w:val="16"/>
                <w:szCs w:val="16"/>
              </w:rPr>
              <w:t>$30 for 5 packs</w:t>
            </w:r>
          </w:p>
        </w:tc>
      </w:tr>
      <w:tr w:rsidR="001A7CA1" w:rsidRPr="00124CDE" w14:paraId="36C0B93E" w14:textId="77777777" w:rsidTr="009D4FEB">
        <w:tc>
          <w:tcPr>
            <w:tcW w:w="2337" w:type="dxa"/>
            <w:shd w:val="clear" w:color="auto" w:fill="70AD47" w:themeFill="accent6"/>
          </w:tcPr>
          <w:p w14:paraId="64B54175" w14:textId="77777777" w:rsidR="001A7CA1" w:rsidRPr="00422C5B" w:rsidRDefault="001A7CA1" w:rsidP="001B7FFA">
            <w:pPr>
              <w:rPr>
                <w:rFonts w:ascii="Helvetica" w:hAnsi="Helvetica"/>
                <w:color w:val="000000" w:themeColor="text1"/>
                <w:sz w:val="16"/>
                <w:szCs w:val="16"/>
              </w:rPr>
            </w:pPr>
            <w:r w:rsidRPr="00422C5B">
              <w:rPr>
                <w:rFonts w:ascii="Helvetica" w:hAnsi="Helvetica"/>
                <w:color w:val="000000" w:themeColor="text1"/>
                <w:sz w:val="16"/>
                <w:szCs w:val="16"/>
              </w:rPr>
              <w:t>Shop and Machining Resources @ NSC</w:t>
            </w:r>
          </w:p>
        </w:tc>
        <w:tc>
          <w:tcPr>
            <w:tcW w:w="2337" w:type="dxa"/>
            <w:shd w:val="clear" w:color="auto" w:fill="70AD47" w:themeFill="accent6"/>
          </w:tcPr>
          <w:p w14:paraId="189D2329" w14:textId="77777777" w:rsidR="001A7CA1" w:rsidRPr="00422C5B" w:rsidRDefault="001A7CA1" w:rsidP="001B7FFA">
            <w:pPr>
              <w:rPr>
                <w:rFonts w:ascii="Helvetica" w:hAnsi="Helvetica"/>
                <w:color w:val="000000" w:themeColor="text1"/>
                <w:sz w:val="16"/>
                <w:szCs w:val="16"/>
              </w:rPr>
            </w:pPr>
          </w:p>
        </w:tc>
        <w:tc>
          <w:tcPr>
            <w:tcW w:w="2338" w:type="dxa"/>
            <w:shd w:val="clear" w:color="auto" w:fill="70AD47" w:themeFill="accent6"/>
          </w:tcPr>
          <w:p w14:paraId="5F5AA6D2" w14:textId="77777777" w:rsidR="001A7CA1" w:rsidRPr="00422C5B" w:rsidRDefault="001A7CA1" w:rsidP="001B7FFA">
            <w:pPr>
              <w:rPr>
                <w:rFonts w:ascii="Helvetica" w:eastAsia="Times New Roman" w:hAnsi="Helvetica" w:cs="Arial"/>
                <w:color w:val="000000" w:themeColor="text1"/>
                <w:sz w:val="16"/>
                <w:szCs w:val="16"/>
              </w:rPr>
            </w:pPr>
            <w:r w:rsidRPr="00422C5B">
              <w:rPr>
                <w:rFonts w:ascii="Helvetica" w:eastAsia="Times New Roman" w:hAnsi="Helvetica" w:cs="Arial"/>
                <w:color w:val="000000" w:themeColor="text1"/>
                <w:sz w:val="16"/>
                <w:szCs w:val="16"/>
              </w:rPr>
              <w:t>Will need to use certain cutting equipment, sanders and drill press for engineering of gas/plasma chamber and lycopodium testing chamber.</w:t>
            </w:r>
          </w:p>
        </w:tc>
        <w:tc>
          <w:tcPr>
            <w:tcW w:w="2338" w:type="dxa"/>
            <w:shd w:val="clear" w:color="auto" w:fill="70AD47" w:themeFill="accent6"/>
          </w:tcPr>
          <w:p w14:paraId="33BEB8B5" w14:textId="77777777" w:rsidR="001A7CA1" w:rsidRPr="00124CDE" w:rsidRDefault="001A7CA1" w:rsidP="001B7FFA">
            <w:pPr>
              <w:rPr>
                <w:rFonts w:ascii="Helvetica" w:hAnsi="Helvetica"/>
                <w:color w:val="FFFFFF" w:themeColor="background1"/>
                <w:sz w:val="16"/>
                <w:szCs w:val="16"/>
              </w:rPr>
            </w:pPr>
          </w:p>
        </w:tc>
      </w:tr>
    </w:tbl>
    <w:p w14:paraId="3D538EC7" w14:textId="77777777" w:rsidR="00C06C88" w:rsidRPr="00124CDE" w:rsidRDefault="00C06C88" w:rsidP="00C06C88">
      <w:pPr>
        <w:rPr>
          <w:rFonts w:ascii="Helvetica" w:hAnsi="Helvetica"/>
        </w:rPr>
      </w:pPr>
    </w:p>
    <w:p w14:paraId="35E9476C" w14:textId="77777777" w:rsidR="00B00C04" w:rsidRPr="00124CDE" w:rsidRDefault="00C06C88" w:rsidP="00665CAF">
      <w:pPr>
        <w:jc w:val="center"/>
        <w:rPr>
          <w:rFonts w:ascii="Helvetica" w:hAnsi="Helvetica"/>
          <w:b/>
          <w:sz w:val="40"/>
        </w:rPr>
      </w:pPr>
      <w:r w:rsidRPr="00124CDE">
        <w:rPr>
          <w:rFonts w:ascii="Helvetica" w:hAnsi="Helvetica"/>
          <w:b/>
          <w:sz w:val="40"/>
        </w:rPr>
        <w:t>Timeline</w:t>
      </w:r>
      <w:r w:rsidR="008065AF" w:rsidRPr="00124CDE">
        <w:rPr>
          <w:rFonts w:ascii="Helvetica" w:hAnsi="Helvetica"/>
          <w:b/>
          <w:sz w:val="40"/>
        </w:rPr>
        <w:t>:</w:t>
      </w:r>
      <w:r w:rsidR="00B00C04" w:rsidRPr="00124CDE">
        <w:rPr>
          <w:rFonts w:ascii="Helvetica" w:hAnsi="Helvetica"/>
          <w:b/>
          <w:sz w:val="40"/>
        </w:rPr>
        <w:t xml:space="preserve"> </w:t>
      </w:r>
    </w:p>
    <w:p w14:paraId="480167B0" w14:textId="1EE25527" w:rsidR="00C45F27" w:rsidRPr="00422C5B" w:rsidRDefault="00422C5B" w:rsidP="00422C5B">
      <w:pPr>
        <w:rPr>
          <w:rFonts w:ascii="Helvetica" w:hAnsi="Helvetica"/>
          <w:sz w:val="22"/>
          <w:szCs w:val="22"/>
        </w:rPr>
      </w:pPr>
      <w:r w:rsidRPr="00422C5B">
        <w:rPr>
          <w:rFonts w:ascii="Helvetica" w:hAnsi="Helvetica"/>
          <w:b/>
          <w:color w:val="F4B083" w:themeColor="accent2" w:themeTint="99"/>
          <w:sz w:val="22"/>
          <w:szCs w:val="22"/>
        </w:rPr>
        <w:t>ORANGE</w:t>
      </w:r>
      <w:r>
        <w:rPr>
          <w:rFonts w:ascii="Helvetica" w:hAnsi="Helvetica"/>
          <w:sz w:val="22"/>
          <w:szCs w:val="22"/>
        </w:rPr>
        <w:t xml:space="preserve"> </w:t>
      </w:r>
      <w:r w:rsidR="00B00C04" w:rsidRPr="00422C5B">
        <w:rPr>
          <w:rFonts w:ascii="Helvetica" w:hAnsi="Helvetica"/>
          <w:sz w:val="22"/>
          <w:szCs w:val="22"/>
        </w:rPr>
        <w:t>= BEHIND SCHEDULE</w:t>
      </w:r>
    </w:p>
    <w:p w14:paraId="291D744A" w14:textId="77777777" w:rsidR="00665CAF" w:rsidRPr="00124CDE" w:rsidRDefault="00665CAF" w:rsidP="00665CAF">
      <w:pPr>
        <w:jc w:val="center"/>
        <w:rPr>
          <w:rFonts w:ascii="Helvetica" w:hAnsi="Helvetica"/>
          <w:b/>
          <w:sz w:val="28"/>
        </w:rPr>
      </w:pPr>
    </w:p>
    <w:tbl>
      <w:tblPr>
        <w:tblStyle w:val="TableGrid"/>
        <w:tblW w:w="0" w:type="auto"/>
        <w:tblLook w:val="04A0" w:firstRow="1" w:lastRow="0" w:firstColumn="1" w:lastColumn="0" w:noHBand="0" w:noVBand="1"/>
      </w:tblPr>
      <w:tblGrid>
        <w:gridCol w:w="2337"/>
        <w:gridCol w:w="2337"/>
        <w:gridCol w:w="2338"/>
        <w:gridCol w:w="2338"/>
      </w:tblGrid>
      <w:tr w:rsidR="00C45F27" w:rsidRPr="00124CDE" w14:paraId="5265C6A7" w14:textId="77777777" w:rsidTr="001B7FFA">
        <w:tc>
          <w:tcPr>
            <w:tcW w:w="2337" w:type="dxa"/>
          </w:tcPr>
          <w:p w14:paraId="78F3AEAA"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Period</w:t>
            </w:r>
          </w:p>
        </w:tc>
        <w:tc>
          <w:tcPr>
            <w:tcW w:w="2337" w:type="dxa"/>
          </w:tcPr>
          <w:p w14:paraId="3780A6E5"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In Class</w:t>
            </w:r>
          </w:p>
        </w:tc>
        <w:tc>
          <w:tcPr>
            <w:tcW w:w="2338" w:type="dxa"/>
          </w:tcPr>
          <w:p w14:paraId="5D8F71D6"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At Home</w:t>
            </w:r>
          </w:p>
        </w:tc>
        <w:tc>
          <w:tcPr>
            <w:tcW w:w="2338" w:type="dxa"/>
          </w:tcPr>
          <w:p w14:paraId="630F05FE"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Goals</w:t>
            </w:r>
          </w:p>
        </w:tc>
      </w:tr>
      <w:tr w:rsidR="00C45F27" w:rsidRPr="00124CDE" w14:paraId="732DBA84" w14:textId="77777777" w:rsidTr="001B7FFA">
        <w:tc>
          <w:tcPr>
            <w:tcW w:w="2337" w:type="dxa"/>
            <w:vAlign w:val="center"/>
          </w:tcPr>
          <w:p w14:paraId="2582C54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w:t>
            </w:r>
          </w:p>
        </w:tc>
        <w:tc>
          <w:tcPr>
            <w:tcW w:w="2337" w:type="dxa"/>
          </w:tcPr>
          <w:p w14:paraId="24D792CF" w14:textId="77777777" w:rsidR="00C45F27" w:rsidRPr="00124CDE" w:rsidRDefault="00C45F27" w:rsidP="001B7FFA">
            <w:pPr>
              <w:rPr>
                <w:rFonts w:ascii="Helvetica" w:hAnsi="Helvetica"/>
                <w:color w:val="000000" w:themeColor="text1"/>
                <w:sz w:val="10"/>
                <w:szCs w:val="10"/>
              </w:rPr>
            </w:pPr>
          </w:p>
        </w:tc>
        <w:tc>
          <w:tcPr>
            <w:tcW w:w="2338" w:type="dxa"/>
          </w:tcPr>
          <w:p w14:paraId="7D27CA64" w14:textId="77777777" w:rsidR="00C45F27" w:rsidRPr="00124CDE" w:rsidRDefault="00C45F27" w:rsidP="001B7FFA">
            <w:pPr>
              <w:rPr>
                <w:rFonts w:ascii="Helvetica" w:hAnsi="Helvetica"/>
                <w:color w:val="000000" w:themeColor="text1"/>
                <w:sz w:val="10"/>
                <w:szCs w:val="10"/>
              </w:rPr>
            </w:pPr>
          </w:p>
        </w:tc>
        <w:tc>
          <w:tcPr>
            <w:tcW w:w="2338" w:type="dxa"/>
          </w:tcPr>
          <w:p w14:paraId="7A8C4B32" w14:textId="77777777" w:rsidR="00C45F27" w:rsidRPr="00124CDE" w:rsidRDefault="00C45F27" w:rsidP="001B7FFA">
            <w:pPr>
              <w:rPr>
                <w:rFonts w:ascii="Helvetica" w:hAnsi="Helvetica"/>
                <w:color w:val="000000" w:themeColor="text1"/>
                <w:sz w:val="10"/>
                <w:szCs w:val="10"/>
              </w:rPr>
            </w:pPr>
          </w:p>
        </w:tc>
      </w:tr>
      <w:tr w:rsidR="00C45F27" w:rsidRPr="00124CDE" w14:paraId="74688627" w14:textId="77777777" w:rsidTr="001B7FFA">
        <w:tc>
          <w:tcPr>
            <w:tcW w:w="2337" w:type="dxa"/>
            <w:vAlign w:val="center"/>
          </w:tcPr>
          <w:p w14:paraId="3C5955CF"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2</w:t>
            </w:r>
          </w:p>
        </w:tc>
        <w:tc>
          <w:tcPr>
            <w:tcW w:w="2337" w:type="dxa"/>
          </w:tcPr>
          <w:p w14:paraId="4A3DC9C7" w14:textId="77777777" w:rsidR="00C45F27" w:rsidRPr="00124CDE" w:rsidRDefault="00C45F27" w:rsidP="001B7FFA">
            <w:pPr>
              <w:rPr>
                <w:rFonts w:ascii="Helvetica" w:hAnsi="Helvetica"/>
                <w:color w:val="000000" w:themeColor="text1"/>
                <w:sz w:val="10"/>
                <w:szCs w:val="10"/>
              </w:rPr>
            </w:pPr>
          </w:p>
        </w:tc>
        <w:tc>
          <w:tcPr>
            <w:tcW w:w="2338" w:type="dxa"/>
          </w:tcPr>
          <w:p w14:paraId="3F72C07E" w14:textId="77777777" w:rsidR="00C45F27" w:rsidRPr="00124CDE" w:rsidRDefault="00C45F27" w:rsidP="001B7FFA">
            <w:pPr>
              <w:rPr>
                <w:rFonts w:ascii="Helvetica" w:hAnsi="Helvetica"/>
                <w:color w:val="000000" w:themeColor="text1"/>
                <w:sz w:val="10"/>
                <w:szCs w:val="10"/>
              </w:rPr>
            </w:pPr>
          </w:p>
        </w:tc>
        <w:tc>
          <w:tcPr>
            <w:tcW w:w="2338" w:type="dxa"/>
          </w:tcPr>
          <w:p w14:paraId="304F7C83" w14:textId="77777777" w:rsidR="00C45F27" w:rsidRPr="00124CDE" w:rsidRDefault="00C45F27" w:rsidP="001B7FFA">
            <w:pPr>
              <w:rPr>
                <w:rFonts w:ascii="Helvetica" w:hAnsi="Helvetica"/>
                <w:color w:val="000000" w:themeColor="text1"/>
                <w:sz w:val="10"/>
                <w:szCs w:val="10"/>
              </w:rPr>
            </w:pPr>
          </w:p>
        </w:tc>
      </w:tr>
      <w:tr w:rsidR="00C45F27" w:rsidRPr="00124CDE" w14:paraId="07D5BC62" w14:textId="77777777" w:rsidTr="00B00C04">
        <w:tc>
          <w:tcPr>
            <w:tcW w:w="2337" w:type="dxa"/>
            <w:shd w:val="clear" w:color="auto" w:fill="F4B083" w:themeFill="accent2" w:themeFillTint="99"/>
            <w:vAlign w:val="center"/>
          </w:tcPr>
          <w:p w14:paraId="68EF7AD4"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3</w:t>
            </w:r>
          </w:p>
        </w:tc>
        <w:tc>
          <w:tcPr>
            <w:tcW w:w="2337" w:type="dxa"/>
            <w:shd w:val="clear" w:color="auto" w:fill="F4B083" w:themeFill="accent2" w:themeFillTint="99"/>
          </w:tcPr>
          <w:p w14:paraId="4648102D"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55A15D2C"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Overviewing Designs and methods</w:t>
            </w:r>
          </w:p>
          <w:p w14:paraId="2A803E1F" w14:textId="0E804825"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 xml:space="preserve">Work with Physics Instructors for relevant </w:t>
            </w:r>
            <w:r w:rsidR="00B415CC" w:rsidRPr="00124CDE">
              <w:rPr>
                <w:rFonts w:ascii="Helvetica" w:hAnsi="Helvetica"/>
                <w:color w:val="000000" w:themeColor="text1"/>
                <w:sz w:val="16"/>
                <w:szCs w:val="16"/>
              </w:rPr>
              <w:t>Equations</w:t>
            </w:r>
          </w:p>
          <w:p w14:paraId="14DBFCA3"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Chemistry Instructors for relevant chemistry Equations</w:t>
            </w:r>
          </w:p>
          <w:p w14:paraId="5677B6BB" w14:textId="77777777" w:rsidR="00C45F27" w:rsidRPr="00124CDE" w:rsidRDefault="00C45F27" w:rsidP="001B7FFA">
            <w:pPr>
              <w:pStyle w:val="ListParagraph"/>
              <w:numPr>
                <w:ilvl w:val="0"/>
                <w:numId w:val="7"/>
              </w:numPr>
              <w:rPr>
                <w:rFonts w:ascii="Helvetica" w:hAnsi="Helvetica"/>
                <w:color w:val="000000" w:themeColor="text1"/>
                <w:sz w:val="16"/>
                <w:szCs w:val="16"/>
              </w:rPr>
            </w:pPr>
            <w:r w:rsidRPr="00124CDE">
              <w:rPr>
                <w:rFonts w:ascii="Helvetica" w:hAnsi="Helvetica"/>
                <w:color w:val="000000" w:themeColor="text1"/>
                <w:sz w:val="16"/>
                <w:szCs w:val="16"/>
              </w:rPr>
              <w:t>Work with Math instructors for measurement and calculation methods</w:t>
            </w:r>
          </w:p>
          <w:p w14:paraId="49AA02A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1A343E3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Shopping for hardware required for assembly of experimentation equipment.</w:t>
            </w:r>
          </w:p>
          <w:p w14:paraId="6142DE3A"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Networking with campus faculty for assembly assistance.</w:t>
            </w:r>
          </w:p>
          <w:p w14:paraId="5D543DA5"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Preparing home environment for at home assembly work.</w:t>
            </w:r>
          </w:p>
          <w:p w14:paraId="03CDD656"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Researching known frequency ranges and combinations of tuning methods.</w:t>
            </w:r>
          </w:p>
          <w:p w14:paraId="0AA44A3B"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Reading Hans Jenny Material and Videos</w:t>
            </w:r>
          </w:p>
          <w:p w14:paraId="5BC07A9F"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Working on Design Features</w:t>
            </w:r>
          </w:p>
          <w:p w14:paraId="022D00A7"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Consulting with audio professionals, Chemistry and physics faculty.</w:t>
            </w:r>
          </w:p>
          <w:p w14:paraId="137EC6CF" w14:textId="77777777" w:rsidR="00C45F27" w:rsidRPr="00124CDE" w:rsidRDefault="00C45F27" w:rsidP="001B7FFA">
            <w:pPr>
              <w:rPr>
                <w:rFonts w:ascii="Helvetica" w:hAnsi="Helvetica"/>
                <w:color w:val="000000" w:themeColor="text1"/>
                <w:sz w:val="16"/>
                <w:szCs w:val="16"/>
              </w:rPr>
            </w:pPr>
          </w:p>
          <w:p w14:paraId="019DB943"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Start working on abstract</w:t>
            </w:r>
          </w:p>
          <w:p w14:paraId="1AD90374" w14:textId="77777777" w:rsidR="00C45F27" w:rsidRPr="00124CDE" w:rsidRDefault="00C45F27" w:rsidP="001B7FFA">
            <w:pPr>
              <w:rPr>
                <w:rFonts w:ascii="Helvetica" w:hAnsi="Helvetica"/>
                <w:color w:val="000000" w:themeColor="text1"/>
                <w:sz w:val="16"/>
                <w:szCs w:val="16"/>
              </w:rPr>
            </w:pPr>
          </w:p>
          <w:p w14:paraId="126630E4" w14:textId="77777777" w:rsidR="00C45F27" w:rsidRPr="00124CDE" w:rsidRDefault="00C45F27" w:rsidP="001B7FFA">
            <w:pPr>
              <w:pStyle w:val="ListParagraph"/>
              <w:numPr>
                <w:ilvl w:val="0"/>
                <w:numId w:val="6"/>
              </w:numPr>
              <w:rPr>
                <w:rFonts w:ascii="Helvetica" w:hAnsi="Helvetica"/>
                <w:color w:val="000000" w:themeColor="text1"/>
                <w:sz w:val="16"/>
                <w:szCs w:val="16"/>
              </w:rPr>
            </w:pPr>
            <w:r w:rsidRPr="00124CDE">
              <w:rPr>
                <w:rFonts w:ascii="Helvetica" w:hAnsi="Helvetica"/>
                <w:color w:val="000000" w:themeColor="text1"/>
                <w:sz w:val="16"/>
                <w:szCs w:val="16"/>
              </w:rPr>
              <w:t>Write Abstract</w:t>
            </w:r>
          </w:p>
          <w:p w14:paraId="756E5F32"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26470AD9" w14:textId="11C1AE1E" w:rsidR="00C45F27" w:rsidRPr="00124CDE" w:rsidRDefault="00B415CC"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Acquire</w:t>
            </w:r>
            <w:r w:rsidR="00C45F27" w:rsidRPr="00124CDE">
              <w:rPr>
                <w:rFonts w:ascii="Helvetica" w:hAnsi="Helvetica"/>
                <w:color w:val="000000" w:themeColor="text1"/>
                <w:sz w:val="16"/>
                <w:szCs w:val="16"/>
              </w:rPr>
              <w:t xml:space="preserve"> Equipment</w:t>
            </w:r>
          </w:p>
          <w:p w14:paraId="0E77E480"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Complete Measurements for chamber construction</w:t>
            </w:r>
          </w:p>
          <w:p w14:paraId="2885C8C9"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Publish Proposal as new Plasma Vortex Theory</w:t>
            </w:r>
          </w:p>
          <w:p w14:paraId="2F748908" w14:textId="77777777" w:rsidR="00C45F27" w:rsidRPr="00124CDE" w:rsidRDefault="00C45F27" w:rsidP="001B7FFA">
            <w:pPr>
              <w:pStyle w:val="ListParagraph"/>
              <w:numPr>
                <w:ilvl w:val="0"/>
                <w:numId w:val="16"/>
              </w:numPr>
              <w:rPr>
                <w:rFonts w:ascii="Helvetica" w:hAnsi="Helvetica"/>
                <w:color w:val="000000" w:themeColor="text1"/>
                <w:sz w:val="16"/>
                <w:szCs w:val="16"/>
              </w:rPr>
            </w:pPr>
            <w:r w:rsidRPr="00124CDE">
              <w:rPr>
                <w:rFonts w:ascii="Helvetica" w:hAnsi="Helvetica"/>
                <w:color w:val="000000" w:themeColor="text1"/>
                <w:sz w:val="16"/>
                <w:szCs w:val="16"/>
              </w:rPr>
              <w:t>Home Lab Setup</w:t>
            </w:r>
          </w:p>
          <w:p w14:paraId="24B9D2B9" w14:textId="77777777" w:rsidR="00C45F27" w:rsidRPr="00124CDE" w:rsidRDefault="00C45F27" w:rsidP="001B7FFA">
            <w:pPr>
              <w:pStyle w:val="ListParagraph"/>
              <w:ind w:left="360"/>
              <w:rPr>
                <w:rFonts w:ascii="Helvetica" w:hAnsi="Helvetica"/>
                <w:color w:val="000000" w:themeColor="text1"/>
                <w:sz w:val="16"/>
                <w:szCs w:val="16"/>
              </w:rPr>
            </w:pPr>
          </w:p>
        </w:tc>
      </w:tr>
      <w:tr w:rsidR="00C45F27" w:rsidRPr="00124CDE" w14:paraId="46F626F4" w14:textId="77777777" w:rsidTr="00B00C04">
        <w:tc>
          <w:tcPr>
            <w:tcW w:w="2337" w:type="dxa"/>
            <w:shd w:val="clear" w:color="auto" w:fill="F4B083" w:themeFill="accent2" w:themeFillTint="99"/>
            <w:vAlign w:val="center"/>
          </w:tcPr>
          <w:p w14:paraId="2DA89F6B"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4</w:t>
            </w:r>
          </w:p>
        </w:tc>
        <w:tc>
          <w:tcPr>
            <w:tcW w:w="2337" w:type="dxa"/>
            <w:shd w:val="clear" w:color="auto" w:fill="F4B083" w:themeFill="accent2" w:themeFillTint="99"/>
          </w:tcPr>
          <w:p w14:paraId="38F89EF8"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building acrylic pressure chamber</w:t>
            </w:r>
          </w:p>
          <w:p w14:paraId="34F7546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Frequency Calibration</w:t>
            </w:r>
          </w:p>
          <w:p w14:paraId="0F6ECC9E" w14:textId="77777777" w:rsidR="00C45F27" w:rsidRPr="00124CDE" w:rsidRDefault="00C45F27" w:rsidP="001B7FFA">
            <w:pPr>
              <w:pStyle w:val="ListParagraph"/>
              <w:numPr>
                <w:ilvl w:val="0"/>
                <w:numId w:val="8"/>
              </w:numPr>
              <w:rPr>
                <w:rFonts w:ascii="Helvetica" w:hAnsi="Helvetica"/>
                <w:color w:val="000000" w:themeColor="text1"/>
                <w:sz w:val="16"/>
                <w:szCs w:val="16"/>
              </w:rPr>
            </w:pPr>
            <w:r w:rsidRPr="00124CDE">
              <w:rPr>
                <w:rFonts w:ascii="Helvetica" w:hAnsi="Helvetica"/>
                <w:color w:val="000000" w:themeColor="text1"/>
                <w:sz w:val="16"/>
                <w:szCs w:val="16"/>
              </w:rPr>
              <w:t>Recording Data and Video of Frequency Calibration.</w:t>
            </w:r>
          </w:p>
          <w:p w14:paraId="28AC75E8" w14:textId="77777777" w:rsidR="00C45F27" w:rsidRPr="00124CDE" w:rsidRDefault="00C45F27" w:rsidP="001B7FFA">
            <w:pPr>
              <w:jc w:val="center"/>
              <w:rPr>
                <w:rFonts w:ascii="Helvetica" w:hAnsi="Helvetica"/>
                <w:b/>
                <w:color w:val="000000" w:themeColor="text1"/>
                <w:sz w:val="16"/>
                <w:szCs w:val="16"/>
              </w:rPr>
            </w:pPr>
          </w:p>
          <w:p w14:paraId="7B341B12" w14:textId="77777777" w:rsidR="00C45F27" w:rsidRPr="00124CDE" w:rsidRDefault="00C45F27" w:rsidP="001B7FFA">
            <w:pPr>
              <w:jc w:val="center"/>
              <w:rPr>
                <w:rFonts w:ascii="Helvetica" w:hAnsi="Helvetica"/>
                <w:b/>
                <w:color w:val="000000" w:themeColor="text1"/>
                <w:sz w:val="16"/>
                <w:szCs w:val="16"/>
              </w:rPr>
            </w:pPr>
          </w:p>
          <w:p w14:paraId="18FF80EB" w14:textId="77777777" w:rsidR="00C45F27" w:rsidRPr="00124CDE" w:rsidRDefault="00C45F27" w:rsidP="001B7FFA">
            <w:pPr>
              <w:jc w:val="center"/>
              <w:rPr>
                <w:rFonts w:ascii="Helvetica" w:hAnsi="Helvetica"/>
                <w:b/>
                <w:color w:val="000000" w:themeColor="text1"/>
                <w:sz w:val="16"/>
                <w:szCs w:val="16"/>
              </w:rPr>
            </w:pPr>
          </w:p>
          <w:p w14:paraId="1D01891F" w14:textId="77777777" w:rsidR="00C45F27" w:rsidRPr="00124CDE" w:rsidRDefault="00C45F27" w:rsidP="001B7FFA">
            <w:pPr>
              <w:jc w:val="center"/>
              <w:rPr>
                <w:rFonts w:ascii="Helvetica" w:hAnsi="Helvetica"/>
                <w:b/>
                <w:color w:val="000000" w:themeColor="text1"/>
                <w:sz w:val="16"/>
                <w:szCs w:val="16"/>
              </w:rPr>
            </w:pPr>
          </w:p>
          <w:p w14:paraId="5EF62441"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Abstract Writing Workshop</w:t>
            </w:r>
          </w:p>
          <w:p w14:paraId="23D9C215" w14:textId="77777777" w:rsidR="00C45F27" w:rsidRPr="00124CDE" w:rsidRDefault="00C45F27" w:rsidP="001B7FFA">
            <w:pPr>
              <w:jc w:val="center"/>
              <w:rPr>
                <w:rFonts w:ascii="Helvetica" w:hAnsi="Helvetica"/>
                <w:b/>
                <w:color w:val="000000" w:themeColor="text1"/>
                <w:sz w:val="16"/>
                <w:szCs w:val="16"/>
              </w:rPr>
            </w:pPr>
          </w:p>
          <w:p w14:paraId="73F76BC1" w14:textId="77777777" w:rsidR="00C45F27" w:rsidRPr="00124CDE" w:rsidRDefault="00C45F27" w:rsidP="001B7FFA">
            <w:pPr>
              <w:pStyle w:val="ListParagraph"/>
              <w:numPr>
                <w:ilvl w:val="0"/>
                <w:numId w:val="17"/>
              </w:numPr>
              <w:jc w:val="center"/>
              <w:rPr>
                <w:rFonts w:ascii="Helvetica" w:hAnsi="Helvetica"/>
                <w:color w:val="000000" w:themeColor="text1"/>
                <w:sz w:val="16"/>
                <w:szCs w:val="16"/>
              </w:rPr>
            </w:pPr>
            <w:r w:rsidRPr="00124CDE">
              <w:rPr>
                <w:rFonts w:ascii="Helvetica" w:hAnsi="Helvetica"/>
                <w:color w:val="000000" w:themeColor="text1"/>
                <w:sz w:val="16"/>
                <w:szCs w:val="16"/>
              </w:rPr>
              <w:t>Edit Abstract</w:t>
            </w:r>
          </w:p>
        </w:tc>
        <w:tc>
          <w:tcPr>
            <w:tcW w:w="2338" w:type="dxa"/>
            <w:shd w:val="clear" w:color="auto" w:fill="F4B083" w:themeFill="accent2" w:themeFillTint="99"/>
          </w:tcPr>
          <w:p w14:paraId="75EDB9EE"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Engineering Test Environment - Changes &amp; Problems</w:t>
            </w:r>
          </w:p>
          <w:p w14:paraId="3C02D22D"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Calculations related to Frequency Calibration</w:t>
            </w:r>
          </w:p>
          <w:p w14:paraId="5345E5C8"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Organizing Video Sequences for Documentation.</w:t>
            </w:r>
          </w:p>
          <w:p w14:paraId="3B8D16E7"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Discussing Results with peers</w:t>
            </w:r>
          </w:p>
          <w:p w14:paraId="2EB46F51" w14:textId="77777777" w:rsidR="00C45F27" w:rsidRPr="00124CDE" w:rsidRDefault="00C45F27" w:rsidP="001B7FFA">
            <w:pPr>
              <w:pStyle w:val="ListParagraph"/>
              <w:numPr>
                <w:ilvl w:val="0"/>
                <w:numId w:val="9"/>
              </w:numPr>
              <w:rPr>
                <w:rFonts w:ascii="Helvetica" w:hAnsi="Helvetica"/>
                <w:color w:val="000000" w:themeColor="text1"/>
                <w:sz w:val="16"/>
                <w:szCs w:val="16"/>
              </w:rPr>
            </w:pPr>
            <w:r w:rsidRPr="00124CDE">
              <w:rPr>
                <w:rFonts w:ascii="Helvetica" w:hAnsi="Helvetica"/>
                <w:color w:val="000000" w:themeColor="text1"/>
                <w:sz w:val="16"/>
                <w:szCs w:val="16"/>
              </w:rPr>
              <w:t>Reading and Watching Similar Research Projects</w:t>
            </w:r>
          </w:p>
          <w:p w14:paraId="5B1F3045" w14:textId="77777777" w:rsidR="00C45F27" w:rsidRPr="00124CDE" w:rsidRDefault="00C45F27" w:rsidP="001B7FFA">
            <w:pPr>
              <w:rPr>
                <w:rFonts w:ascii="Helvetica" w:hAnsi="Helvetica"/>
                <w:color w:val="000000" w:themeColor="text1"/>
                <w:sz w:val="16"/>
                <w:szCs w:val="16"/>
              </w:rPr>
            </w:pPr>
          </w:p>
        </w:tc>
        <w:tc>
          <w:tcPr>
            <w:tcW w:w="2338" w:type="dxa"/>
            <w:shd w:val="clear" w:color="auto" w:fill="F4B083" w:themeFill="accent2" w:themeFillTint="99"/>
          </w:tcPr>
          <w:p w14:paraId="568BA999" w14:textId="77777777" w:rsidR="00C45F27" w:rsidRPr="00124CDE" w:rsidRDefault="00C45F27" w:rsidP="001B7FFA">
            <w:pPr>
              <w:pStyle w:val="ListParagraph"/>
              <w:numPr>
                <w:ilvl w:val="0"/>
                <w:numId w:val="9"/>
              </w:numPr>
              <w:jc w:val="center"/>
              <w:rPr>
                <w:rFonts w:ascii="Helvetica" w:hAnsi="Helvetica"/>
                <w:color w:val="000000" w:themeColor="text1"/>
                <w:sz w:val="16"/>
                <w:szCs w:val="16"/>
              </w:rPr>
            </w:pPr>
            <w:r w:rsidRPr="00124CDE">
              <w:rPr>
                <w:rFonts w:ascii="Helvetica" w:hAnsi="Helvetica"/>
                <w:color w:val="000000" w:themeColor="text1"/>
                <w:sz w:val="16"/>
                <w:szCs w:val="16"/>
              </w:rPr>
              <w:t>Start Testing with Wave Driver</w:t>
            </w:r>
          </w:p>
        </w:tc>
      </w:tr>
      <w:tr w:rsidR="00C45F27" w:rsidRPr="00124CDE" w14:paraId="68DE1615" w14:textId="77777777" w:rsidTr="001B7FFA">
        <w:tc>
          <w:tcPr>
            <w:tcW w:w="2337" w:type="dxa"/>
            <w:vAlign w:val="center"/>
          </w:tcPr>
          <w:p w14:paraId="6C412658"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5</w:t>
            </w:r>
          </w:p>
        </w:tc>
        <w:tc>
          <w:tcPr>
            <w:tcW w:w="2337" w:type="dxa"/>
          </w:tcPr>
          <w:p w14:paraId="1A68F7A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Testing Noble Gas Ampoules / Micro Vortex Possible?</w:t>
            </w:r>
          </w:p>
          <w:p w14:paraId="47F19AE8"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Finishing Chamber</w:t>
            </w:r>
          </w:p>
          <w:p w14:paraId="1AD09CF0"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Pressure Test Chamber</w:t>
            </w:r>
          </w:p>
          <w:p w14:paraId="502150D1"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Lycopodium testing</w:t>
            </w:r>
          </w:p>
          <w:p w14:paraId="29265385" w14:textId="77777777" w:rsidR="00C45F27" w:rsidRPr="00124CDE" w:rsidRDefault="00C45F27" w:rsidP="001B7FFA">
            <w:pPr>
              <w:pStyle w:val="ListParagraph"/>
              <w:numPr>
                <w:ilvl w:val="0"/>
                <w:numId w:val="13"/>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3E5ED6E1" w14:textId="77777777" w:rsidR="00C45F27" w:rsidRPr="00124CDE" w:rsidRDefault="00C45F27" w:rsidP="001B7FFA">
            <w:pPr>
              <w:jc w:val="center"/>
              <w:rPr>
                <w:rFonts w:ascii="Helvetica" w:hAnsi="Helvetica"/>
                <w:b/>
                <w:color w:val="000000" w:themeColor="text1"/>
                <w:sz w:val="16"/>
                <w:szCs w:val="16"/>
              </w:rPr>
            </w:pPr>
          </w:p>
          <w:p w14:paraId="57664D1B"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Optional Draft Abstract Due to instructors (in Canvas)</w:t>
            </w:r>
          </w:p>
          <w:p w14:paraId="0AA8D6B5"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0A41A5B0"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Abstract</w:t>
            </w:r>
          </w:p>
          <w:p w14:paraId="137E12CD"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Promote Vortex Theory</w:t>
            </w:r>
          </w:p>
          <w:p w14:paraId="66A40F59"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Watch and Edit Recorded Video for Report</w:t>
            </w:r>
          </w:p>
          <w:p w14:paraId="3EEDB11C" w14:textId="77777777" w:rsidR="00C45F27" w:rsidRPr="00124CDE" w:rsidRDefault="00C45F27"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Work on Report Journal</w:t>
            </w:r>
          </w:p>
        </w:tc>
        <w:tc>
          <w:tcPr>
            <w:tcW w:w="2338" w:type="dxa"/>
          </w:tcPr>
          <w:p w14:paraId="3FB0489A" w14:textId="1DD9F7B0" w:rsidR="00C45F27" w:rsidRPr="00124CDE" w:rsidRDefault="00B415CC" w:rsidP="001B7FFA">
            <w:pPr>
              <w:pStyle w:val="ListParagraph"/>
              <w:numPr>
                <w:ilvl w:val="0"/>
                <w:numId w:val="18"/>
              </w:numPr>
              <w:rPr>
                <w:rFonts w:ascii="Helvetica" w:hAnsi="Helvetica"/>
                <w:color w:val="000000" w:themeColor="text1"/>
                <w:sz w:val="16"/>
                <w:szCs w:val="16"/>
              </w:rPr>
            </w:pPr>
            <w:r w:rsidRPr="00124CDE">
              <w:rPr>
                <w:rFonts w:ascii="Helvetica" w:hAnsi="Helvetica"/>
                <w:color w:val="000000" w:themeColor="text1"/>
                <w:sz w:val="16"/>
                <w:szCs w:val="16"/>
              </w:rPr>
              <w:t>Attain</w:t>
            </w:r>
            <w:r w:rsidR="00C45F27" w:rsidRPr="00124CDE">
              <w:rPr>
                <w:rFonts w:ascii="Helvetica" w:hAnsi="Helvetica"/>
                <w:color w:val="000000" w:themeColor="text1"/>
                <w:sz w:val="16"/>
                <w:szCs w:val="16"/>
              </w:rPr>
              <w:t xml:space="preserve"> Vortex Formation with </w:t>
            </w:r>
            <w:r w:rsidRPr="00124CDE">
              <w:rPr>
                <w:rFonts w:ascii="Helvetica" w:hAnsi="Helvetica"/>
                <w:color w:val="000000" w:themeColor="text1"/>
                <w:sz w:val="16"/>
                <w:szCs w:val="16"/>
              </w:rPr>
              <w:t>Lycopodium</w:t>
            </w:r>
          </w:p>
        </w:tc>
      </w:tr>
      <w:tr w:rsidR="00C45F27" w:rsidRPr="00124CDE" w14:paraId="44F6797E" w14:textId="77777777" w:rsidTr="001B7FFA">
        <w:trPr>
          <w:trHeight w:val="224"/>
        </w:trPr>
        <w:tc>
          <w:tcPr>
            <w:tcW w:w="2337" w:type="dxa"/>
            <w:vAlign w:val="center"/>
          </w:tcPr>
          <w:p w14:paraId="2B02112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6</w:t>
            </w:r>
          </w:p>
        </w:tc>
        <w:tc>
          <w:tcPr>
            <w:tcW w:w="2337" w:type="dxa"/>
          </w:tcPr>
          <w:p w14:paraId="0959B442"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Test Noble Gas and Sound in Completed Chamber</w:t>
            </w:r>
          </w:p>
        </w:tc>
        <w:tc>
          <w:tcPr>
            <w:tcW w:w="2338" w:type="dxa"/>
          </w:tcPr>
          <w:p w14:paraId="5164F15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288B5446"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tcPr>
          <w:p w14:paraId="042CC7B7" w14:textId="77777777" w:rsidR="00C45F27" w:rsidRPr="00124CDE" w:rsidRDefault="00C45F27" w:rsidP="001B7FFA">
            <w:pPr>
              <w:pStyle w:val="ListParagraph"/>
              <w:numPr>
                <w:ilvl w:val="0"/>
                <w:numId w:val="12"/>
              </w:numPr>
              <w:rPr>
                <w:rFonts w:ascii="Helvetica" w:hAnsi="Helvetica"/>
                <w:color w:val="000000" w:themeColor="text1"/>
                <w:sz w:val="16"/>
                <w:szCs w:val="16"/>
              </w:rPr>
            </w:pPr>
            <w:r w:rsidRPr="00124CDE">
              <w:rPr>
                <w:rFonts w:ascii="Helvetica" w:hAnsi="Helvetica"/>
                <w:color w:val="000000" w:themeColor="text1"/>
                <w:sz w:val="16"/>
                <w:szCs w:val="16"/>
              </w:rPr>
              <w:t>Finish Abstract</w:t>
            </w:r>
          </w:p>
        </w:tc>
      </w:tr>
      <w:tr w:rsidR="00C45F27" w:rsidRPr="00124CDE" w14:paraId="07240622" w14:textId="77777777" w:rsidTr="001B7FFA">
        <w:trPr>
          <w:trHeight w:val="1592"/>
        </w:trPr>
        <w:tc>
          <w:tcPr>
            <w:tcW w:w="2337" w:type="dxa"/>
            <w:vAlign w:val="center"/>
          </w:tcPr>
          <w:p w14:paraId="3E9FB196"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7</w:t>
            </w:r>
          </w:p>
        </w:tc>
        <w:tc>
          <w:tcPr>
            <w:tcW w:w="2337" w:type="dxa"/>
          </w:tcPr>
          <w:p w14:paraId="0F6CA70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Plasma creating Plasma in the lab</w:t>
            </w:r>
          </w:p>
          <w:p w14:paraId="565081B9"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Conduct Laser Experiment</w:t>
            </w:r>
          </w:p>
          <w:p w14:paraId="698D694D" w14:textId="77777777" w:rsidR="00C45F27" w:rsidRPr="00124CDE" w:rsidRDefault="00C45F27" w:rsidP="001B7FFA">
            <w:pPr>
              <w:rPr>
                <w:rFonts w:ascii="Helvetica" w:hAnsi="Helvetica"/>
                <w:color w:val="000000" w:themeColor="text1"/>
                <w:sz w:val="16"/>
                <w:szCs w:val="16"/>
              </w:rPr>
            </w:pPr>
          </w:p>
          <w:p w14:paraId="710D99AB"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Progress Report Session 1</w:t>
            </w:r>
          </w:p>
          <w:p w14:paraId="31CD2823" w14:textId="77777777" w:rsidR="00C45F27" w:rsidRPr="00124CDE" w:rsidRDefault="00C45F27" w:rsidP="001B7FFA">
            <w:pPr>
              <w:jc w:val="center"/>
              <w:rPr>
                <w:rFonts w:ascii="Helvetica" w:hAnsi="Helvetica"/>
                <w:b/>
                <w:color w:val="000000" w:themeColor="text1"/>
                <w:sz w:val="16"/>
                <w:szCs w:val="16"/>
              </w:rPr>
            </w:pPr>
          </w:p>
          <w:p w14:paraId="268999AA"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UW Abstract Due 2/13</w:t>
            </w:r>
          </w:p>
          <w:p w14:paraId="07D8C529"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2210646D"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Research Electromagnetic Propulsion and Plasma Theories</w:t>
            </w:r>
          </w:p>
          <w:p w14:paraId="69E97BB8"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Make Hardware Adjustments</w:t>
            </w:r>
          </w:p>
          <w:p w14:paraId="3D3C1EAE"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Abstract</w:t>
            </w:r>
          </w:p>
        </w:tc>
        <w:tc>
          <w:tcPr>
            <w:tcW w:w="2338" w:type="dxa"/>
          </w:tcPr>
          <w:p w14:paraId="4671D51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Edit and Compile Experimental Video Footage</w:t>
            </w:r>
          </w:p>
          <w:p w14:paraId="180807E8" w14:textId="77777777" w:rsidR="00C45F27" w:rsidRPr="00124CDE" w:rsidRDefault="00C45F27" w:rsidP="001B7FFA">
            <w:pPr>
              <w:pStyle w:val="ListParagraph"/>
              <w:numPr>
                <w:ilvl w:val="0"/>
                <w:numId w:val="11"/>
              </w:numPr>
              <w:rPr>
                <w:rFonts w:ascii="Helvetica" w:hAnsi="Helvetica"/>
                <w:color w:val="000000" w:themeColor="text1"/>
                <w:sz w:val="16"/>
                <w:szCs w:val="16"/>
              </w:rPr>
            </w:pPr>
          </w:p>
        </w:tc>
      </w:tr>
      <w:tr w:rsidR="00C45F27" w:rsidRPr="00124CDE" w14:paraId="7D8E0AAA" w14:textId="77777777" w:rsidTr="001B7FFA">
        <w:tc>
          <w:tcPr>
            <w:tcW w:w="2337" w:type="dxa"/>
            <w:vAlign w:val="center"/>
          </w:tcPr>
          <w:p w14:paraId="0C0BF85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8</w:t>
            </w:r>
          </w:p>
        </w:tc>
        <w:tc>
          <w:tcPr>
            <w:tcW w:w="2337" w:type="dxa"/>
          </w:tcPr>
          <w:p w14:paraId="42428E46"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Writing Results</w:t>
            </w:r>
          </w:p>
          <w:p w14:paraId="0E58F284"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Video Documentation</w:t>
            </w:r>
          </w:p>
          <w:p w14:paraId="055C78B0"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Promotional Video</w:t>
            </w:r>
          </w:p>
          <w:p w14:paraId="478EBD65" w14:textId="77777777" w:rsidR="00C45F27" w:rsidRPr="00124CDE" w:rsidRDefault="00C45F27" w:rsidP="001B7FFA">
            <w:pPr>
              <w:jc w:val="center"/>
              <w:rPr>
                <w:rFonts w:ascii="Helvetica" w:hAnsi="Helvetica"/>
                <w:b/>
                <w:color w:val="000000" w:themeColor="text1"/>
                <w:sz w:val="16"/>
                <w:szCs w:val="16"/>
              </w:rPr>
            </w:pPr>
          </w:p>
          <w:p w14:paraId="4A04B424"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Progress Report Session 2</w:t>
            </w:r>
          </w:p>
          <w:p w14:paraId="317FAADC"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09CA9557"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Start Micro Documentary</w:t>
            </w:r>
          </w:p>
          <w:p w14:paraId="3BCFCECC" w14:textId="77777777" w:rsidR="00C45F27" w:rsidRPr="00124CDE" w:rsidRDefault="00C45F27" w:rsidP="001B7FFA">
            <w:pPr>
              <w:pStyle w:val="ListParagraph"/>
              <w:numPr>
                <w:ilvl w:val="0"/>
                <w:numId w:val="20"/>
              </w:numPr>
              <w:rPr>
                <w:rFonts w:ascii="Helvetica" w:hAnsi="Helvetica"/>
                <w:color w:val="000000" w:themeColor="text1"/>
                <w:sz w:val="16"/>
                <w:szCs w:val="16"/>
              </w:rPr>
            </w:pPr>
            <w:r w:rsidRPr="00124CDE">
              <w:rPr>
                <w:rFonts w:ascii="Helvetica" w:hAnsi="Helvetica"/>
                <w:color w:val="000000" w:themeColor="text1"/>
                <w:sz w:val="16"/>
                <w:szCs w:val="16"/>
              </w:rPr>
              <w:t>Create Scientific Pages &amp; Groups</w:t>
            </w:r>
          </w:p>
        </w:tc>
        <w:tc>
          <w:tcPr>
            <w:tcW w:w="2338" w:type="dxa"/>
          </w:tcPr>
          <w:p w14:paraId="2E3D37AF" w14:textId="77777777" w:rsidR="00C45F27" w:rsidRPr="00124CDE" w:rsidRDefault="00C45F27" w:rsidP="001B7FFA">
            <w:pPr>
              <w:rPr>
                <w:rFonts w:ascii="Helvetica" w:hAnsi="Helvetica"/>
                <w:color w:val="000000" w:themeColor="text1"/>
                <w:sz w:val="16"/>
                <w:szCs w:val="16"/>
              </w:rPr>
            </w:pPr>
          </w:p>
        </w:tc>
      </w:tr>
      <w:tr w:rsidR="00C45F27" w:rsidRPr="00124CDE" w14:paraId="37B79F3D" w14:textId="77777777" w:rsidTr="001B7FFA">
        <w:tc>
          <w:tcPr>
            <w:tcW w:w="2337" w:type="dxa"/>
            <w:vAlign w:val="center"/>
          </w:tcPr>
          <w:p w14:paraId="4D3C10A5"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9</w:t>
            </w:r>
          </w:p>
        </w:tc>
        <w:tc>
          <w:tcPr>
            <w:tcW w:w="2337" w:type="dxa"/>
          </w:tcPr>
          <w:p w14:paraId="145771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Recording Interviews of Scientists involved in Project</w:t>
            </w:r>
          </w:p>
          <w:p w14:paraId="79ACA98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Introduce Scientific Journal for Publishing</w:t>
            </w:r>
          </w:p>
        </w:tc>
        <w:tc>
          <w:tcPr>
            <w:tcW w:w="2338" w:type="dxa"/>
          </w:tcPr>
          <w:p w14:paraId="6FF0A8C9"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PPT Presentation of experimental data</w:t>
            </w:r>
          </w:p>
          <w:p w14:paraId="7E8813E3"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Work on Scientific Journal for Publishing</w:t>
            </w:r>
          </w:p>
          <w:p w14:paraId="456FE8D2" w14:textId="77777777" w:rsidR="00C45F27" w:rsidRPr="00124CDE" w:rsidRDefault="00C45F27" w:rsidP="001B7FFA">
            <w:pPr>
              <w:jc w:val="center"/>
              <w:rPr>
                <w:rFonts w:ascii="Helvetica" w:hAnsi="Helvetica"/>
                <w:b/>
                <w:color w:val="000000" w:themeColor="text1"/>
                <w:sz w:val="16"/>
                <w:szCs w:val="16"/>
              </w:rPr>
            </w:pPr>
          </w:p>
          <w:p w14:paraId="714395C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Research Presentation PPT draft due to instructors (in Canvas)</w:t>
            </w:r>
          </w:p>
          <w:p w14:paraId="48D5FD29"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545DF020"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Draft Results in Scientific Journal</w:t>
            </w:r>
          </w:p>
          <w:p w14:paraId="32D1DA7C" w14:textId="77777777" w:rsidR="00C45F27" w:rsidRPr="00124CDE" w:rsidRDefault="00C45F27" w:rsidP="001B7FFA">
            <w:pPr>
              <w:pStyle w:val="ListParagraph"/>
              <w:numPr>
                <w:ilvl w:val="0"/>
                <w:numId w:val="21"/>
              </w:numPr>
              <w:rPr>
                <w:rFonts w:ascii="Helvetica" w:hAnsi="Helvetica"/>
                <w:color w:val="000000" w:themeColor="text1"/>
                <w:sz w:val="16"/>
                <w:szCs w:val="16"/>
              </w:rPr>
            </w:pPr>
            <w:r w:rsidRPr="00124CDE">
              <w:rPr>
                <w:rFonts w:ascii="Helvetica" w:hAnsi="Helvetica"/>
                <w:color w:val="000000" w:themeColor="text1"/>
                <w:sz w:val="16"/>
                <w:szCs w:val="16"/>
              </w:rPr>
              <w:t>Demonstrate Plasma Vortex for Scientific Review</w:t>
            </w:r>
          </w:p>
        </w:tc>
      </w:tr>
      <w:tr w:rsidR="00C45F27" w:rsidRPr="00124CDE" w14:paraId="746C1921" w14:textId="77777777" w:rsidTr="001B7FFA">
        <w:tc>
          <w:tcPr>
            <w:tcW w:w="2337" w:type="dxa"/>
            <w:vAlign w:val="center"/>
          </w:tcPr>
          <w:p w14:paraId="1A64B8FC"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10</w:t>
            </w:r>
          </w:p>
        </w:tc>
        <w:tc>
          <w:tcPr>
            <w:tcW w:w="2337" w:type="dxa"/>
          </w:tcPr>
          <w:p w14:paraId="25195C83" w14:textId="77777777" w:rsidR="00C45F27" w:rsidRPr="00124CDE" w:rsidRDefault="00C45F27" w:rsidP="001B7FFA">
            <w:pPr>
              <w:pStyle w:val="ListParagraph"/>
              <w:numPr>
                <w:ilvl w:val="0"/>
                <w:numId w:val="19"/>
              </w:numPr>
              <w:rPr>
                <w:rFonts w:ascii="Helvetica" w:hAnsi="Helvetica"/>
                <w:color w:val="000000" w:themeColor="text1"/>
                <w:sz w:val="16"/>
                <w:szCs w:val="16"/>
              </w:rPr>
            </w:pPr>
            <w:r w:rsidRPr="00124CDE">
              <w:rPr>
                <w:rFonts w:ascii="Helvetica" w:hAnsi="Helvetica"/>
                <w:color w:val="000000" w:themeColor="text1"/>
                <w:sz w:val="16"/>
                <w:szCs w:val="16"/>
              </w:rPr>
              <w:t>Work on Scientific Journal</w:t>
            </w:r>
          </w:p>
        </w:tc>
        <w:tc>
          <w:tcPr>
            <w:tcW w:w="2338" w:type="dxa"/>
          </w:tcPr>
          <w:p w14:paraId="58FED39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Edit Video Footage For Micro Documentary For Presentation and Social Sharing for scientific review.</w:t>
            </w:r>
          </w:p>
          <w:p w14:paraId="43077AE7" w14:textId="77777777" w:rsidR="00C45F27" w:rsidRPr="00124CDE" w:rsidRDefault="00C45F27" w:rsidP="001B7FFA">
            <w:pPr>
              <w:jc w:val="center"/>
              <w:rPr>
                <w:rFonts w:ascii="Helvetica" w:hAnsi="Helvetica"/>
                <w:b/>
                <w:color w:val="000000" w:themeColor="text1"/>
                <w:sz w:val="16"/>
                <w:szCs w:val="16"/>
              </w:rPr>
            </w:pPr>
          </w:p>
          <w:p w14:paraId="1102DB38" w14:textId="77777777" w:rsidR="00C45F27" w:rsidRPr="00124CDE" w:rsidRDefault="00C45F27" w:rsidP="001B7FFA">
            <w:pPr>
              <w:jc w:val="center"/>
              <w:rPr>
                <w:rFonts w:ascii="Helvetica" w:hAnsi="Helvetica"/>
                <w:b/>
                <w:color w:val="000000" w:themeColor="text1"/>
                <w:sz w:val="16"/>
                <w:szCs w:val="16"/>
              </w:rPr>
            </w:pPr>
            <w:r w:rsidRPr="00124CDE">
              <w:rPr>
                <w:rFonts w:ascii="Helvetica" w:hAnsi="Helvetica"/>
                <w:b/>
                <w:color w:val="000000" w:themeColor="text1"/>
                <w:sz w:val="16"/>
                <w:szCs w:val="16"/>
              </w:rPr>
              <w:t>Rehearsal of Presentation, Peer Review</w:t>
            </w:r>
          </w:p>
          <w:p w14:paraId="35A0AB04" w14:textId="77777777" w:rsidR="00C45F27" w:rsidRPr="00124CDE" w:rsidRDefault="00C45F27" w:rsidP="001B7FFA">
            <w:pPr>
              <w:jc w:val="center"/>
              <w:rPr>
                <w:rFonts w:ascii="Helvetica" w:hAnsi="Helvetica"/>
                <w:b/>
                <w:color w:val="000000" w:themeColor="text1"/>
                <w:sz w:val="16"/>
                <w:szCs w:val="16"/>
              </w:rPr>
            </w:pPr>
          </w:p>
        </w:tc>
        <w:tc>
          <w:tcPr>
            <w:tcW w:w="2338" w:type="dxa"/>
          </w:tcPr>
          <w:p w14:paraId="6FCD90B7"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Scientific Journal for Publishing</w:t>
            </w:r>
          </w:p>
          <w:p w14:paraId="3C35BBA2" w14:textId="77777777" w:rsidR="00C45F27" w:rsidRPr="00124CDE" w:rsidRDefault="00C45F27" w:rsidP="001B7FFA">
            <w:pPr>
              <w:pStyle w:val="ListParagraph"/>
              <w:numPr>
                <w:ilvl w:val="0"/>
                <w:numId w:val="11"/>
              </w:numPr>
              <w:rPr>
                <w:rFonts w:ascii="Helvetica" w:hAnsi="Helvetica"/>
                <w:color w:val="000000" w:themeColor="text1"/>
                <w:sz w:val="16"/>
                <w:szCs w:val="16"/>
              </w:rPr>
            </w:pPr>
            <w:r w:rsidRPr="00124CDE">
              <w:rPr>
                <w:rFonts w:ascii="Helvetica" w:hAnsi="Helvetica"/>
                <w:color w:val="000000" w:themeColor="text1"/>
                <w:sz w:val="16"/>
                <w:szCs w:val="16"/>
              </w:rPr>
              <w:t>Complete Micro Documentary</w:t>
            </w:r>
          </w:p>
        </w:tc>
      </w:tr>
      <w:tr w:rsidR="00C45F27" w:rsidRPr="00124CDE" w14:paraId="6CC959CE" w14:textId="77777777" w:rsidTr="001B7FFA">
        <w:trPr>
          <w:trHeight w:val="143"/>
        </w:trPr>
        <w:tc>
          <w:tcPr>
            <w:tcW w:w="2337" w:type="dxa"/>
            <w:vAlign w:val="center"/>
          </w:tcPr>
          <w:p w14:paraId="720CFAAD" w14:textId="77777777" w:rsidR="00C45F27" w:rsidRPr="00124CDE" w:rsidRDefault="00C45F27" w:rsidP="001B7FFA">
            <w:pPr>
              <w:jc w:val="center"/>
              <w:rPr>
                <w:rFonts w:ascii="Helvetica" w:hAnsi="Helvetica"/>
                <w:b/>
                <w:i/>
                <w:color w:val="000000" w:themeColor="text1"/>
                <w:sz w:val="16"/>
                <w:szCs w:val="16"/>
              </w:rPr>
            </w:pPr>
            <w:r w:rsidRPr="00124CDE">
              <w:rPr>
                <w:rFonts w:ascii="Helvetica" w:hAnsi="Helvetica"/>
                <w:b/>
                <w:i/>
                <w:color w:val="000000" w:themeColor="text1"/>
                <w:sz w:val="16"/>
                <w:szCs w:val="16"/>
              </w:rPr>
              <w:t>Week 11</w:t>
            </w:r>
          </w:p>
        </w:tc>
        <w:tc>
          <w:tcPr>
            <w:tcW w:w="2337" w:type="dxa"/>
          </w:tcPr>
          <w:p w14:paraId="76F9AA11" w14:textId="77777777" w:rsidR="00C45F27" w:rsidRPr="00124CDE" w:rsidRDefault="00C45F27" w:rsidP="001B7FFA">
            <w:pPr>
              <w:rPr>
                <w:rFonts w:ascii="Helvetica" w:hAnsi="Helvetica"/>
                <w:b/>
                <w:color w:val="000000" w:themeColor="text1"/>
                <w:sz w:val="16"/>
                <w:szCs w:val="16"/>
              </w:rPr>
            </w:pPr>
          </w:p>
          <w:p w14:paraId="62FE4BAE" w14:textId="77777777" w:rsidR="00C45F27" w:rsidRPr="00124CDE" w:rsidRDefault="00C45F27" w:rsidP="001B7FFA">
            <w:pPr>
              <w:rPr>
                <w:rFonts w:ascii="Helvetica" w:hAnsi="Helvetica"/>
                <w:b/>
                <w:color w:val="000000" w:themeColor="text1"/>
                <w:sz w:val="16"/>
                <w:szCs w:val="16"/>
              </w:rPr>
            </w:pPr>
            <w:r w:rsidRPr="00124CDE">
              <w:rPr>
                <w:rFonts w:ascii="Helvetica" w:hAnsi="Helvetica"/>
                <w:b/>
                <w:color w:val="000000" w:themeColor="text1"/>
                <w:sz w:val="16"/>
                <w:szCs w:val="16"/>
              </w:rPr>
              <w:t>Final Presentations</w:t>
            </w:r>
          </w:p>
          <w:p w14:paraId="50AA35A4" w14:textId="77777777" w:rsidR="00C45F27" w:rsidRPr="00124CDE" w:rsidRDefault="00C45F27" w:rsidP="001B7FFA">
            <w:pPr>
              <w:rPr>
                <w:rFonts w:ascii="Helvetica" w:hAnsi="Helvetica"/>
                <w:b/>
                <w:color w:val="000000" w:themeColor="text1"/>
                <w:sz w:val="16"/>
                <w:szCs w:val="16"/>
              </w:rPr>
            </w:pPr>
          </w:p>
        </w:tc>
        <w:tc>
          <w:tcPr>
            <w:tcW w:w="2338" w:type="dxa"/>
          </w:tcPr>
          <w:p w14:paraId="2CD8AFD8" w14:textId="77777777" w:rsidR="00C45F27" w:rsidRPr="00124CDE" w:rsidRDefault="00C45F27" w:rsidP="001B7FFA">
            <w:pPr>
              <w:rPr>
                <w:rFonts w:ascii="Helvetica" w:hAnsi="Helvetica"/>
                <w:color w:val="000000" w:themeColor="text1"/>
                <w:sz w:val="16"/>
                <w:szCs w:val="16"/>
              </w:rPr>
            </w:pPr>
          </w:p>
        </w:tc>
        <w:tc>
          <w:tcPr>
            <w:tcW w:w="2338" w:type="dxa"/>
          </w:tcPr>
          <w:p w14:paraId="0FDEAE17" w14:textId="77777777" w:rsidR="00C45F27" w:rsidRPr="00124CDE" w:rsidRDefault="00C45F27" w:rsidP="001B7FFA">
            <w:pPr>
              <w:rPr>
                <w:rFonts w:ascii="Helvetica" w:hAnsi="Helvetica"/>
                <w:color w:val="000000" w:themeColor="text1"/>
                <w:sz w:val="16"/>
                <w:szCs w:val="16"/>
              </w:rPr>
            </w:pPr>
          </w:p>
        </w:tc>
      </w:tr>
    </w:tbl>
    <w:p w14:paraId="3476FF34" w14:textId="77777777" w:rsidR="00C06C88" w:rsidRPr="00124CDE" w:rsidRDefault="00C06C88" w:rsidP="00C06C88">
      <w:pPr>
        <w:rPr>
          <w:rFonts w:ascii="Helvetica" w:hAnsi="Helvetica"/>
          <w:sz w:val="22"/>
        </w:rPr>
      </w:pPr>
    </w:p>
    <w:p w14:paraId="54295058" w14:textId="77777777" w:rsidR="00C06C88" w:rsidRPr="00124CDE" w:rsidRDefault="00C06C88" w:rsidP="00C06C88">
      <w:pPr>
        <w:rPr>
          <w:rFonts w:ascii="Helvetica" w:hAnsi="Helvetica"/>
          <w:sz w:val="22"/>
        </w:rPr>
      </w:pPr>
    </w:p>
    <w:p w14:paraId="69E9E67C" w14:textId="77777777" w:rsidR="00667526" w:rsidRPr="00124CDE" w:rsidRDefault="00667526" w:rsidP="008065AF">
      <w:pPr>
        <w:jc w:val="center"/>
        <w:rPr>
          <w:rFonts w:ascii="Helvetica" w:hAnsi="Helvetica"/>
          <w:b/>
          <w:sz w:val="28"/>
        </w:rPr>
      </w:pPr>
    </w:p>
    <w:p w14:paraId="4D3C1A2F" w14:textId="77777777" w:rsidR="00667526" w:rsidRPr="00124CDE" w:rsidRDefault="00667526" w:rsidP="008065AF">
      <w:pPr>
        <w:jc w:val="center"/>
        <w:rPr>
          <w:rFonts w:ascii="Helvetica" w:hAnsi="Helvetica"/>
          <w:b/>
          <w:sz w:val="28"/>
        </w:rPr>
      </w:pPr>
    </w:p>
    <w:p w14:paraId="2D48912F" w14:textId="77777777" w:rsidR="00A433A2" w:rsidRDefault="00A433A2" w:rsidP="008065AF">
      <w:pPr>
        <w:jc w:val="center"/>
        <w:rPr>
          <w:rFonts w:ascii="Helvetica" w:hAnsi="Helvetica"/>
          <w:b/>
          <w:sz w:val="28"/>
        </w:rPr>
      </w:pPr>
    </w:p>
    <w:p w14:paraId="6BE96A2B" w14:textId="77777777" w:rsidR="00422C5B" w:rsidRDefault="00422C5B" w:rsidP="008065AF">
      <w:pPr>
        <w:jc w:val="center"/>
        <w:rPr>
          <w:rFonts w:ascii="Helvetica" w:hAnsi="Helvetica"/>
          <w:b/>
          <w:sz w:val="28"/>
        </w:rPr>
      </w:pPr>
    </w:p>
    <w:p w14:paraId="749AEBE1" w14:textId="77777777" w:rsidR="00422C5B" w:rsidRDefault="00422C5B" w:rsidP="008065AF">
      <w:pPr>
        <w:jc w:val="center"/>
        <w:rPr>
          <w:rFonts w:ascii="Helvetica" w:hAnsi="Helvetica"/>
          <w:b/>
          <w:sz w:val="28"/>
        </w:rPr>
      </w:pPr>
    </w:p>
    <w:p w14:paraId="7658051B" w14:textId="77777777" w:rsidR="00422C5B" w:rsidRDefault="00422C5B" w:rsidP="008065AF">
      <w:pPr>
        <w:jc w:val="center"/>
        <w:rPr>
          <w:rFonts w:ascii="Helvetica" w:hAnsi="Helvetica"/>
          <w:b/>
          <w:sz w:val="28"/>
        </w:rPr>
      </w:pPr>
    </w:p>
    <w:p w14:paraId="29C8CC14" w14:textId="77777777" w:rsidR="00422C5B" w:rsidRDefault="00422C5B" w:rsidP="008065AF">
      <w:pPr>
        <w:jc w:val="center"/>
        <w:rPr>
          <w:rFonts w:ascii="Helvetica" w:hAnsi="Helvetica"/>
          <w:b/>
          <w:sz w:val="28"/>
        </w:rPr>
      </w:pPr>
    </w:p>
    <w:p w14:paraId="1749EB11" w14:textId="77777777" w:rsidR="00422C5B" w:rsidRPr="00124CDE" w:rsidRDefault="00422C5B" w:rsidP="008065AF">
      <w:pPr>
        <w:jc w:val="center"/>
        <w:rPr>
          <w:rFonts w:ascii="Helvetica" w:hAnsi="Helvetica"/>
          <w:b/>
          <w:sz w:val="28"/>
        </w:rPr>
      </w:pPr>
    </w:p>
    <w:p w14:paraId="53F681BA" w14:textId="77777777" w:rsidR="00A433A2" w:rsidRPr="00124CDE" w:rsidRDefault="00A433A2" w:rsidP="00422C5B">
      <w:pPr>
        <w:rPr>
          <w:rFonts w:ascii="Helvetica" w:hAnsi="Helvetica"/>
          <w:b/>
          <w:sz w:val="28"/>
        </w:rPr>
      </w:pPr>
    </w:p>
    <w:p w14:paraId="4FFC33BB" w14:textId="4EDF9D88" w:rsidR="00C06C88" w:rsidRPr="00124CDE" w:rsidRDefault="008065AF" w:rsidP="008065AF">
      <w:pPr>
        <w:jc w:val="center"/>
        <w:rPr>
          <w:rFonts w:ascii="Helvetica" w:hAnsi="Helvetica"/>
          <w:b/>
          <w:sz w:val="40"/>
        </w:rPr>
      </w:pPr>
      <w:r w:rsidRPr="00124CDE">
        <w:rPr>
          <w:rFonts w:ascii="Helvetica" w:hAnsi="Helvetica"/>
          <w:b/>
          <w:sz w:val="40"/>
        </w:rPr>
        <w:t>Conclusion:</w:t>
      </w:r>
    </w:p>
    <w:p w14:paraId="19597F21" w14:textId="77777777" w:rsidR="00C06C88" w:rsidRPr="00124CDE" w:rsidRDefault="00C06C88" w:rsidP="00C06C88">
      <w:pPr>
        <w:rPr>
          <w:rFonts w:ascii="Helvetica" w:hAnsi="Helvetica"/>
          <w:sz w:val="22"/>
        </w:rPr>
      </w:pPr>
    </w:p>
    <w:p w14:paraId="430F889B" w14:textId="77777777" w:rsidR="005B166F" w:rsidRPr="00124CDE" w:rsidRDefault="005B166F" w:rsidP="00C06C88">
      <w:pPr>
        <w:rPr>
          <w:rFonts w:ascii="Helvetica" w:hAnsi="Helvetica"/>
          <w:color w:val="000000" w:themeColor="text1"/>
          <w:sz w:val="22"/>
        </w:rPr>
      </w:pPr>
      <w:r w:rsidRPr="00124CDE">
        <w:rPr>
          <w:rFonts w:ascii="Helvetica" w:hAnsi="Helvetica"/>
          <w:color w:val="000000" w:themeColor="text1"/>
          <w:sz w:val="22"/>
        </w:rPr>
        <w:t xml:space="preserve">The most significant challenge to face during this experiment is sourcing hardware which falls within the budget for this project, and a lack of aerospace engineering support within the UGR class. The first problem is directly related to the latter, the small group size for this project severely limits how much can be spent on this project because of the “per student funding” limitations. </w:t>
      </w:r>
    </w:p>
    <w:p w14:paraId="67527FE6" w14:textId="77777777" w:rsidR="005B166F" w:rsidRPr="00124CDE" w:rsidRDefault="005B166F" w:rsidP="00C06C88">
      <w:pPr>
        <w:rPr>
          <w:rFonts w:ascii="Helvetica" w:hAnsi="Helvetica"/>
          <w:color w:val="000000" w:themeColor="text1"/>
          <w:sz w:val="22"/>
        </w:rPr>
      </w:pPr>
    </w:p>
    <w:p w14:paraId="5A4ABF5D" w14:textId="2106427C" w:rsidR="00C06C88" w:rsidRPr="00124CDE" w:rsidRDefault="005B166F" w:rsidP="00C06C88">
      <w:pPr>
        <w:rPr>
          <w:rFonts w:ascii="Helvetica" w:hAnsi="Helvetica"/>
          <w:color w:val="000000" w:themeColor="text1"/>
          <w:sz w:val="22"/>
        </w:rPr>
      </w:pPr>
      <w:r w:rsidRPr="00124CDE">
        <w:rPr>
          <w:rFonts w:ascii="Helvetica" w:hAnsi="Helvetica"/>
          <w:color w:val="000000" w:themeColor="text1"/>
          <w:sz w:val="22"/>
        </w:rPr>
        <w:t>Other problems related to lack of engineering support are solved with heavy independent research and consulting with other faculty members on-campus. The group was directed to Physics Faculty member Traci Furutani</w:t>
      </w:r>
      <w:r w:rsidR="00667526" w:rsidRPr="00124CDE">
        <w:rPr>
          <w:rFonts w:ascii="Helvetica" w:hAnsi="Helvetica"/>
          <w:color w:val="000000" w:themeColor="text1"/>
          <w:sz w:val="22"/>
        </w:rPr>
        <w:t xml:space="preserve"> for consultation of the overall scope of the project and equipment. Tracy has informed the group that while the project looks promising, he specializes in another area of physics than what is being experimented on.</w:t>
      </w:r>
    </w:p>
    <w:p w14:paraId="08314167" w14:textId="77777777" w:rsidR="00667526" w:rsidRPr="00124CDE" w:rsidRDefault="00667526" w:rsidP="00C06C88">
      <w:pPr>
        <w:rPr>
          <w:rFonts w:ascii="Helvetica" w:hAnsi="Helvetica"/>
          <w:color w:val="000000" w:themeColor="text1"/>
          <w:sz w:val="22"/>
        </w:rPr>
      </w:pPr>
    </w:p>
    <w:p w14:paraId="64A6C24A" w14:textId="72DB30B2" w:rsidR="00667526" w:rsidRPr="00124CDE" w:rsidRDefault="00667526" w:rsidP="00C06C88">
      <w:pPr>
        <w:rPr>
          <w:rFonts w:ascii="Helvetica" w:hAnsi="Helvetica"/>
          <w:color w:val="000000" w:themeColor="text1"/>
          <w:sz w:val="22"/>
        </w:rPr>
      </w:pPr>
      <w:r w:rsidRPr="00124CDE">
        <w:rPr>
          <w:rFonts w:ascii="Helvetica" w:hAnsi="Helvetica"/>
          <w:color w:val="000000" w:themeColor="text1"/>
          <w:sz w:val="22"/>
        </w:rPr>
        <w:t>When conducting independent research, consultations on this proposal were made with Davene Eyres, who specializes in this area of physics, when this consultation was made aware to the instructors</w:t>
      </w:r>
      <w:r w:rsidR="006C5580" w:rsidRPr="00124CDE">
        <w:rPr>
          <w:rFonts w:ascii="Helvetica" w:hAnsi="Helvetica"/>
          <w:color w:val="000000" w:themeColor="text1"/>
          <w:sz w:val="22"/>
        </w:rPr>
        <w:t xml:space="preserve"> of UGR</w:t>
      </w:r>
      <w:r w:rsidRPr="00124CDE">
        <w:rPr>
          <w:rFonts w:ascii="Helvetica" w:hAnsi="Helvetica"/>
          <w:color w:val="000000" w:themeColor="text1"/>
          <w:sz w:val="22"/>
        </w:rPr>
        <w:t>, the group was told that it was up to Tracy if this project was even fundable, when in fact he told us in person and via email that this project looked feasible and could be done on campus but he was not an expert in SHM and wave physics, which is what Davene is instructing this quarter.</w:t>
      </w:r>
    </w:p>
    <w:p w14:paraId="2CC157BF" w14:textId="77777777" w:rsidR="00667526" w:rsidRPr="00124CDE" w:rsidRDefault="00667526" w:rsidP="00C06C88">
      <w:pPr>
        <w:rPr>
          <w:rFonts w:ascii="Helvetica" w:hAnsi="Helvetica"/>
          <w:color w:val="000000" w:themeColor="text1"/>
          <w:sz w:val="22"/>
        </w:rPr>
      </w:pPr>
    </w:p>
    <w:p w14:paraId="1050149B" w14:textId="1FB69105" w:rsidR="00667526" w:rsidRPr="00124CDE" w:rsidRDefault="00667526" w:rsidP="00C06C88">
      <w:pPr>
        <w:rPr>
          <w:rFonts w:ascii="Helvetica" w:hAnsi="Helvetica"/>
          <w:color w:val="000000" w:themeColor="text1"/>
          <w:sz w:val="22"/>
        </w:rPr>
      </w:pPr>
      <w:r w:rsidRPr="00124CDE">
        <w:rPr>
          <w:rFonts w:ascii="Helvetica" w:hAnsi="Helvetica"/>
          <w:color w:val="000000" w:themeColor="text1"/>
          <w:sz w:val="22"/>
        </w:rPr>
        <w:t xml:space="preserve">Other problems have come in attempting to request chemistry support from in-house resources in UGR class. When questions were asked regarding application of </w:t>
      </w:r>
      <w:r w:rsidR="006C5580" w:rsidRPr="00124CDE">
        <w:rPr>
          <w:rFonts w:ascii="Helvetica" w:hAnsi="Helvetica"/>
          <w:color w:val="000000" w:themeColor="text1"/>
          <w:sz w:val="22"/>
        </w:rPr>
        <w:t xml:space="preserve">basic </w:t>
      </w:r>
      <w:r w:rsidRPr="00124CDE">
        <w:rPr>
          <w:rFonts w:ascii="Helvetica" w:hAnsi="Helvetica"/>
          <w:color w:val="000000" w:themeColor="text1"/>
          <w:sz w:val="22"/>
        </w:rPr>
        <w:t>chemistry principals our group was rejected and told that we were being disrespectful by asking questions</w:t>
      </w:r>
      <w:r w:rsidR="0009245F" w:rsidRPr="00124CDE">
        <w:rPr>
          <w:rFonts w:ascii="Helvetica" w:hAnsi="Helvetica"/>
          <w:color w:val="000000" w:themeColor="text1"/>
          <w:sz w:val="22"/>
        </w:rPr>
        <w:t xml:space="preserve"> to another chemistry teachers</w:t>
      </w:r>
      <w:r w:rsidRPr="00124CDE">
        <w:rPr>
          <w:rFonts w:ascii="Helvetica" w:hAnsi="Helvetica"/>
          <w:color w:val="000000" w:themeColor="text1"/>
          <w:sz w:val="22"/>
        </w:rPr>
        <w:t>, and told that “we could not get all the ans</w:t>
      </w:r>
      <w:r w:rsidR="0009245F" w:rsidRPr="00124CDE">
        <w:rPr>
          <w:rFonts w:ascii="Helvetica" w:hAnsi="Helvetica"/>
          <w:color w:val="000000" w:themeColor="text1"/>
          <w:sz w:val="22"/>
        </w:rPr>
        <w:t>wers from a doctor of chemistry</w:t>
      </w:r>
      <w:r w:rsidRPr="00124CDE">
        <w:rPr>
          <w:rFonts w:ascii="Helvetica" w:hAnsi="Helvetica"/>
          <w:color w:val="000000" w:themeColor="text1"/>
          <w:sz w:val="22"/>
        </w:rPr>
        <w:t xml:space="preserve">”. After this incident, we attained </w:t>
      </w:r>
      <w:r w:rsidR="006C5580" w:rsidRPr="00124CDE">
        <w:rPr>
          <w:rFonts w:ascii="Helvetica" w:hAnsi="Helvetica"/>
          <w:color w:val="000000" w:themeColor="text1"/>
          <w:sz w:val="22"/>
        </w:rPr>
        <w:t>the information we were looking for with a quick 5-minute conversation with another instructor on campus.</w:t>
      </w:r>
    </w:p>
    <w:p w14:paraId="3B9334D8" w14:textId="77777777" w:rsidR="006C5580" w:rsidRPr="00124CDE" w:rsidRDefault="006C5580" w:rsidP="00C06C88">
      <w:pPr>
        <w:rPr>
          <w:rFonts w:ascii="Helvetica" w:hAnsi="Helvetica"/>
          <w:color w:val="000000" w:themeColor="text1"/>
          <w:sz w:val="22"/>
        </w:rPr>
      </w:pPr>
    </w:p>
    <w:p w14:paraId="195F20CE" w14:textId="434B5965" w:rsidR="006C5580" w:rsidRPr="00124CDE" w:rsidRDefault="00BF5157" w:rsidP="00C06C88">
      <w:pPr>
        <w:rPr>
          <w:rFonts w:ascii="Helvetica" w:hAnsi="Helvetica"/>
          <w:color w:val="000000" w:themeColor="text1"/>
          <w:sz w:val="22"/>
        </w:rPr>
      </w:pPr>
      <w:r w:rsidRPr="00124CDE">
        <w:rPr>
          <w:rFonts w:ascii="Helvetica" w:hAnsi="Helvetica"/>
          <w:color w:val="000000" w:themeColor="text1"/>
          <w:sz w:val="22"/>
        </w:rPr>
        <w:t>Our group has also been told that we cannot get funded without literature for parts of our proposal which are commonly known data in physics and chemistry</w:t>
      </w:r>
      <w:r w:rsidR="00CF51A5" w:rsidRPr="00124CDE">
        <w:rPr>
          <w:rFonts w:ascii="Helvetica" w:hAnsi="Helvetica"/>
          <w:color w:val="000000" w:themeColor="text1"/>
          <w:sz w:val="22"/>
        </w:rPr>
        <w:t xml:space="preserve">. Much of the information used in the research project comes directly from the literature which we are using in class, in combination with our own designs of application which is an acceptable practice in the field of research, development and engineering. </w:t>
      </w:r>
      <w:r w:rsidR="006C5580" w:rsidRPr="00124CDE">
        <w:rPr>
          <w:rFonts w:ascii="Helvetica" w:hAnsi="Helvetica"/>
          <w:color w:val="000000" w:themeColor="text1"/>
          <w:sz w:val="22"/>
        </w:rPr>
        <w:t>If our group can get past some of the conflicting information and struggles which come with working with individuals from different backgrounds, this project should go off without a hitch.</w:t>
      </w:r>
    </w:p>
    <w:p w14:paraId="009C4B46" w14:textId="77777777" w:rsidR="00C06C88" w:rsidRPr="00124CDE" w:rsidRDefault="00C06C88" w:rsidP="00C06C88">
      <w:pPr>
        <w:rPr>
          <w:rFonts w:ascii="Helvetica" w:hAnsi="Helvetica"/>
          <w:sz w:val="22"/>
        </w:rPr>
      </w:pPr>
    </w:p>
    <w:p w14:paraId="070072E8" w14:textId="77777777" w:rsidR="00C06C88" w:rsidRPr="00124CDE" w:rsidRDefault="00C06C88" w:rsidP="00C06C88">
      <w:pPr>
        <w:rPr>
          <w:rFonts w:ascii="Helvetica" w:hAnsi="Helvetica"/>
          <w:sz w:val="22"/>
        </w:rPr>
      </w:pPr>
    </w:p>
    <w:p w14:paraId="3EECD37C" w14:textId="77777777" w:rsidR="008065AF" w:rsidRPr="00124CDE" w:rsidRDefault="008065AF" w:rsidP="00C06C88">
      <w:pPr>
        <w:rPr>
          <w:rFonts w:ascii="Helvetica" w:hAnsi="Helvetica"/>
          <w:color w:val="FF0000"/>
          <w:sz w:val="22"/>
        </w:rPr>
      </w:pPr>
    </w:p>
    <w:p w14:paraId="7659769B" w14:textId="77777777" w:rsidR="00C06C88" w:rsidRPr="00124CDE" w:rsidRDefault="00C06C88" w:rsidP="008065AF">
      <w:pPr>
        <w:jc w:val="center"/>
        <w:rPr>
          <w:rFonts w:ascii="Helvetica" w:hAnsi="Helvetica"/>
          <w:sz w:val="40"/>
          <w:szCs w:val="28"/>
        </w:rPr>
      </w:pPr>
      <w:r w:rsidRPr="00124CDE">
        <w:rPr>
          <w:rFonts w:ascii="Helvetica" w:hAnsi="Helvetica"/>
          <w:b/>
          <w:color w:val="000000" w:themeColor="text1"/>
          <w:sz w:val="40"/>
          <w:szCs w:val="28"/>
        </w:rPr>
        <w:t>Bibliography</w:t>
      </w:r>
      <w:r w:rsidRPr="00124CDE">
        <w:rPr>
          <w:rFonts w:ascii="Helvetica" w:hAnsi="Helvetica"/>
          <w:sz w:val="40"/>
          <w:szCs w:val="28"/>
        </w:rPr>
        <w:t>:</w:t>
      </w:r>
    </w:p>
    <w:p w14:paraId="5FA1E5A7" w14:textId="77777777" w:rsidR="00C06C88" w:rsidRPr="00124CDE" w:rsidRDefault="00C06C88" w:rsidP="00327113">
      <w:pPr>
        <w:rPr>
          <w:rFonts w:ascii="Helvetica" w:hAnsi="Helvetica"/>
        </w:rPr>
      </w:pPr>
    </w:p>
    <w:p w14:paraId="35E8EC22" w14:textId="77777777" w:rsidR="00327113" w:rsidRPr="00124CDE" w:rsidRDefault="00327113" w:rsidP="00327113">
      <w:pPr>
        <w:ind w:left="720"/>
        <w:rPr>
          <w:rFonts w:ascii="Helvetica" w:hAnsi="Helvetica"/>
          <w:i/>
          <w:sz w:val="22"/>
          <w:szCs w:val="22"/>
        </w:rPr>
      </w:pPr>
      <w:r w:rsidRPr="00124CDE">
        <w:rPr>
          <w:rFonts w:ascii="Helvetica" w:hAnsi="Helvetica"/>
          <w:i/>
          <w:sz w:val="22"/>
          <w:szCs w:val="22"/>
        </w:rPr>
        <w:t>Jenny, H. (2001). </w:t>
      </w:r>
      <w:r w:rsidRPr="00124CDE">
        <w:rPr>
          <w:rFonts w:ascii="Helvetica" w:hAnsi="Helvetica"/>
          <w:i/>
          <w:iCs/>
          <w:sz w:val="22"/>
          <w:szCs w:val="22"/>
        </w:rPr>
        <w:t>Cymatics: A Study of Wave Phenomena &amp; Vibration</w:t>
      </w:r>
      <w:r w:rsidRPr="00124CDE">
        <w:rPr>
          <w:rFonts w:ascii="Helvetica" w:hAnsi="Helvetica"/>
          <w:i/>
          <w:sz w:val="22"/>
          <w:szCs w:val="22"/>
        </w:rPr>
        <w:t> (Vol. I &amp; II). MACROmedia Publishing. ISBN:1888138076</w:t>
      </w:r>
    </w:p>
    <w:p w14:paraId="2AB40B96" w14:textId="77777777" w:rsidR="001A38F4" w:rsidRPr="00124CDE" w:rsidRDefault="001A38F4" w:rsidP="00327113">
      <w:pPr>
        <w:ind w:left="720"/>
        <w:rPr>
          <w:rFonts w:ascii="Helvetica" w:hAnsi="Helvetica"/>
          <w:i/>
          <w:sz w:val="22"/>
          <w:szCs w:val="22"/>
        </w:rPr>
      </w:pPr>
    </w:p>
    <w:p w14:paraId="58E94ED7" w14:textId="77777777" w:rsidR="001A38F4" w:rsidRPr="00124CDE" w:rsidRDefault="001A38F4" w:rsidP="001A38F4">
      <w:pPr>
        <w:ind w:left="720"/>
        <w:rPr>
          <w:rFonts w:ascii="Helvetica" w:hAnsi="Helvetica"/>
          <w:i/>
          <w:sz w:val="22"/>
          <w:szCs w:val="22"/>
        </w:rPr>
      </w:pPr>
      <w:r w:rsidRPr="00124CDE">
        <w:rPr>
          <w:rFonts w:ascii="Helvetica" w:hAnsi="Helvetica"/>
          <w:i/>
          <w:sz w:val="22"/>
          <w:szCs w:val="22"/>
        </w:rPr>
        <w:t>Jenny, H. (Director). (2006). </w:t>
      </w:r>
      <w:r w:rsidRPr="00124CDE">
        <w:rPr>
          <w:rFonts w:ascii="Helvetica" w:hAnsi="Helvetica"/>
          <w:i/>
          <w:iCs/>
          <w:sz w:val="22"/>
          <w:szCs w:val="22"/>
        </w:rPr>
        <w:t>Cymatics Soundscapes: And Bringing Matter To Life With Sound</w:t>
      </w:r>
      <w:r w:rsidRPr="00124CDE">
        <w:rPr>
          <w:rFonts w:ascii="Helvetica" w:hAnsi="Helvetica"/>
          <w:i/>
          <w:sz w:val="22"/>
          <w:szCs w:val="22"/>
        </w:rPr>
        <w:t>. MACROmedia Publishing.</w:t>
      </w:r>
    </w:p>
    <w:p w14:paraId="582D3223" w14:textId="77777777" w:rsidR="001A38F4" w:rsidRPr="00124CDE" w:rsidRDefault="001A38F4" w:rsidP="00327113">
      <w:pPr>
        <w:ind w:left="720"/>
        <w:rPr>
          <w:rFonts w:ascii="Helvetica" w:hAnsi="Helvetica"/>
          <w:i/>
          <w:sz w:val="22"/>
          <w:szCs w:val="22"/>
        </w:rPr>
      </w:pPr>
    </w:p>
    <w:p w14:paraId="6B135D31" w14:textId="77777777" w:rsidR="00327113" w:rsidRPr="00124CDE" w:rsidRDefault="00327113" w:rsidP="00327113">
      <w:pPr>
        <w:ind w:left="720"/>
        <w:rPr>
          <w:rFonts w:ascii="Helvetica" w:hAnsi="Helvetica"/>
          <w:i/>
          <w:sz w:val="22"/>
          <w:szCs w:val="22"/>
        </w:rPr>
      </w:pPr>
    </w:p>
    <w:p w14:paraId="3849CED1" w14:textId="77777777" w:rsidR="00327113" w:rsidRPr="00124CDE" w:rsidRDefault="00327113" w:rsidP="00327113">
      <w:pPr>
        <w:ind w:left="720"/>
        <w:rPr>
          <w:rFonts w:ascii="Helvetica" w:hAnsi="Helvetica"/>
          <w:i/>
          <w:sz w:val="22"/>
          <w:szCs w:val="22"/>
        </w:rPr>
      </w:pPr>
      <w:r w:rsidRPr="00124CDE">
        <w:rPr>
          <w:rFonts w:ascii="Helvetica" w:hAnsi="Helvetica"/>
          <w:i/>
          <w:sz w:val="22"/>
          <w:szCs w:val="22"/>
        </w:rPr>
        <w:t xml:space="preserve">Robertson, G. A., &amp; Webb, D. W. (2011). The Death of Rocket Science in the 21st Century. </w:t>
      </w:r>
      <w:r w:rsidRPr="00124CDE">
        <w:rPr>
          <w:rFonts w:ascii="Helvetica" w:hAnsi="Helvetica"/>
          <w:i/>
          <w:iCs/>
          <w:sz w:val="22"/>
          <w:szCs w:val="22"/>
        </w:rPr>
        <w:t>Physics Procedia</w:t>
      </w:r>
      <w:r w:rsidRPr="00124CDE">
        <w:rPr>
          <w:rFonts w:ascii="Helvetica" w:hAnsi="Helvetica"/>
          <w:i/>
          <w:sz w:val="22"/>
          <w:szCs w:val="22"/>
        </w:rPr>
        <w:t xml:space="preserve">, </w:t>
      </w:r>
      <w:r w:rsidRPr="00124CDE">
        <w:rPr>
          <w:rFonts w:ascii="Helvetica" w:hAnsi="Helvetica"/>
          <w:i/>
          <w:iCs/>
          <w:sz w:val="22"/>
          <w:szCs w:val="22"/>
        </w:rPr>
        <w:t>20</w:t>
      </w:r>
      <w:r w:rsidRPr="00124CDE">
        <w:rPr>
          <w:rFonts w:ascii="Helvetica" w:hAnsi="Helvetica"/>
          <w:i/>
          <w:sz w:val="22"/>
          <w:szCs w:val="22"/>
        </w:rPr>
        <w:t xml:space="preserve">, 319–330. </w:t>
      </w:r>
      <w:r w:rsidRPr="00124CDE">
        <w:rPr>
          <w:rFonts w:ascii="Helvetica" w:hAnsi="Helvetica"/>
          <w:i/>
          <w:sz w:val="22"/>
          <w:szCs w:val="22"/>
        </w:rPr>
        <w:tab/>
      </w:r>
      <w:r w:rsidRPr="00124CDE">
        <w:rPr>
          <w:rFonts w:ascii="Helvetica" w:hAnsi="Helvetica"/>
          <w:i/>
          <w:sz w:val="22"/>
          <w:szCs w:val="22"/>
        </w:rPr>
        <w:tab/>
      </w:r>
      <w:r w:rsidRPr="00124CDE">
        <w:rPr>
          <w:rFonts w:ascii="Helvetica" w:hAnsi="Helvetica"/>
          <w:i/>
          <w:sz w:val="22"/>
          <w:szCs w:val="22"/>
        </w:rPr>
        <w:tab/>
      </w:r>
    </w:p>
    <w:p w14:paraId="2724A38D" w14:textId="16D41576" w:rsidR="00A433A2" w:rsidRPr="00124CDE" w:rsidRDefault="00862BD4" w:rsidP="00A433A2">
      <w:pPr>
        <w:ind w:left="1440"/>
        <w:rPr>
          <w:rStyle w:val="Hyperlink"/>
          <w:rFonts w:ascii="Helvetica" w:hAnsi="Helvetica"/>
          <w:i/>
          <w:sz w:val="22"/>
          <w:szCs w:val="22"/>
        </w:rPr>
      </w:pPr>
      <w:hyperlink r:id="rId26" w:history="1">
        <w:r w:rsidR="00A433A2" w:rsidRPr="00124CDE">
          <w:rPr>
            <w:rStyle w:val="Hyperlink"/>
            <w:rFonts w:ascii="Helvetica" w:hAnsi="Helvetica"/>
            <w:i/>
            <w:sz w:val="22"/>
            <w:szCs w:val="22"/>
          </w:rPr>
          <w:t>http://doi.org/10.1016/j.phpro.2011.08.029</w:t>
        </w:r>
      </w:hyperlink>
    </w:p>
    <w:p w14:paraId="2319B41E" w14:textId="16192B49" w:rsidR="00A433A2" w:rsidRPr="00124CDE" w:rsidRDefault="00A433A2" w:rsidP="00A433A2">
      <w:pPr>
        <w:rPr>
          <w:rStyle w:val="Hyperlink"/>
          <w:rFonts w:ascii="Helvetica" w:hAnsi="Helvetica"/>
          <w:sz w:val="22"/>
          <w:szCs w:val="22"/>
          <w:u w:val="none"/>
        </w:rPr>
      </w:pPr>
    </w:p>
    <w:p w14:paraId="531C282A" w14:textId="77777777" w:rsidR="00A433A2" w:rsidRPr="00124CDE" w:rsidRDefault="00A433A2" w:rsidP="00A433A2">
      <w:pPr>
        <w:ind w:left="720"/>
        <w:rPr>
          <w:rFonts w:ascii="Helvetica" w:hAnsi="Helvetica"/>
          <w:sz w:val="22"/>
          <w:szCs w:val="22"/>
        </w:rPr>
      </w:pPr>
      <w:r w:rsidRPr="00124CDE">
        <w:rPr>
          <w:rFonts w:ascii="Helvetica" w:hAnsi="Helvetica"/>
          <w:sz w:val="22"/>
          <w:szCs w:val="22"/>
        </w:rPr>
        <w:t>Knight, R. D., Jones, B., Field, S., &amp; Knight, R. D. (2014). </w:t>
      </w:r>
      <w:r w:rsidRPr="00124CDE">
        <w:rPr>
          <w:rFonts w:ascii="Helvetica" w:hAnsi="Helvetica"/>
          <w:i/>
          <w:iCs/>
          <w:sz w:val="22"/>
          <w:szCs w:val="22"/>
        </w:rPr>
        <w:t>College physics: a strategic approach</w:t>
      </w:r>
      <w:r w:rsidRPr="00124CDE">
        <w:rPr>
          <w:rFonts w:ascii="Helvetica" w:hAnsi="Helvetica"/>
          <w:sz w:val="22"/>
          <w:szCs w:val="22"/>
        </w:rPr>
        <w:t>(3rd ed.). New York: Pearson.</w:t>
      </w:r>
    </w:p>
    <w:p w14:paraId="2EA2C83F" w14:textId="38B2D7F4" w:rsidR="00327113" w:rsidRPr="00124CDE" w:rsidRDefault="00327113" w:rsidP="001A38F4">
      <w:pPr>
        <w:rPr>
          <w:rFonts w:ascii="Helvetica" w:hAnsi="Helvetica"/>
          <w:sz w:val="22"/>
          <w:szCs w:val="22"/>
        </w:rPr>
      </w:pPr>
    </w:p>
    <w:p w14:paraId="2092900A" w14:textId="77777777" w:rsidR="001A38F4" w:rsidRPr="00124CDE" w:rsidRDefault="001A38F4" w:rsidP="001A38F4">
      <w:pPr>
        <w:rPr>
          <w:rFonts w:ascii="Helvetica" w:hAnsi="Helvetica"/>
          <w:sz w:val="22"/>
          <w:szCs w:val="22"/>
        </w:rPr>
      </w:pPr>
    </w:p>
    <w:p w14:paraId="31AC9BC3" w14:textId="6BC59612" w:rsidR="001A38F4" w:rsidRPr="00124CDE" w:rsidRDefault="001A38F4">
      <w:pPr>
        <w:ind w:left="720"/>
        <w:rPr>
          <w:sz w:val="22"/>
          <w:szCs w:val="22"/>
        </w:rPr>
        <w:pPrChange w:id="1" w:author="Hofstad, Cory" w:date="2018-01-12T00:02:00Z">
          <w:pPr>
            <w:pStyle w:val="p1"/>
            <w:ind w:left="300" w:hanging="300"/>
          </w:pPr>
        </w:pPrChange>
      </w:pPr>
      <w:r w:rsidRPr="00124CDE">
        <w:rPr>
          <w:rFonts w:ascii="Helvetica" w:hAnsi="Helvetica"/>
          <w:sz w:val="22"/>
          <w:szCs w:val="22"/>
        </w:rPr>
        <w:t>SILBERBERG, M. (2017). SILBERBERG CHEMISTRY: the molecular nature of matter and change with advanced topics. S.l.: MCGRAW-HILL EDUCATION.</w:t>
      </w:r>
    </w:p>
    <w:p w14:paraId="642EF17B" w14:textId="77777777" w:rsidR="007C4E9C" w:rsidRPr="00124CDE" w:rsidRDefault="007C4E9C">
      <w:pPr>
        <w:ind w:left="720"/>
        <w:rPr>
          <w:rFonts w:ascii="Helvetica" w:hAnsi="Helvetica"/>
          <w:sz w:val="22"/>
          <w:szCs w:val="22"/>
        </w:rPr>
      </w:pPr>
    </w:p>
    <w:sectPr w:rsidR="007C4E9C" w:rsidRPr="00124CDE" w:rsidSect="00644E18">
      <w:headerReference w:type="even" r:id="rId27"/>
      <w:headerReference w:type="default" r:id="rId28"/>
      <w:footerReference w:type="default" r:id="rId29"/>
      <w:pgSz w:w="12240" w:h="15840"/>
      <w:pgMar w:top="1440" w:right="1440" w:bottom="1440" w:left="1440" w:header="720" w:footer="720" w:gutter="0"/>
      <w:pgNumType w:chapStyle="1" w:chapSep="colon"/>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DDCFB" w14:textId="77777777" w:rsidR="00862BD4" w:rsidRDefault="00862BD4" w:rsidP="00644E18">
      <w:r>
        <w:separator/>
      </w:r>
    </w:p>
  </w:endnote>
  <w:endnote w:type="continuationSeparator" w:id="0">
    <w:p w14:paraId="483E3CC3" w14:textId="77777777" w:rsidR="00862BD4" w:rsidRDefault="00862BD4" w:rsidP="00644E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ubai">
    <w:charset w:val="B2"/>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0ED5A3" w14:textId="4CFA0A02" w:rsidR="00862BD4" w:rsidRPr="002E2F08" w:rsidRDefault="00862BD4">
    <w:pPr>
      <w:pStyle w:val="Footer"/>
      <w:rPr>
        <w:rFonts w:ascii="Helvetica" w:hAnsi="Helvetica"/>
        <w:sz w:val="20"/>
        <w:szCs w:val="20"/>
      </w:rPr>
    </w:pPr>
    <w:r w:rsidRPr="002E2F08">
      <w:rPr>
        <w:rStyle w:val="xbe"/>
        <w:rFonts w:ascii="Helvetica" w:eastAsia="Times New Roman" w:hAnsi="Helvetica"/>
        <w:sz w:val="20"/>
        <w:szCs w:val="20"/>
      </w:rPr>
      <w:t xml:space="preserve">10002 Aurora Ave N Ste 36, </w:t>
    </w:r>
    <w:r w:rsidRPr="002E2F08">
      <w:rPr>
        <w:rFonts w:ascii="Helvetica" w:hAnsi="Helvetica"/>
        <w:sz w:val="20"/>
        <w:szCs w:val="20"/>
      </w:rPr>
      <w:ptab w:relativeTo="margin" w:alignment="center" w:leader="none"/>
    </w:r>
    <w:r w:rsidRPr="002E2F08">
      <w:rPr>
        <w:rFonts w:ascii="Helvetica" w:hAnsi="Helvetica"/>
        <w:sz w:val="20"/>
        <w:szCs w:val="20"/>
      </w:rPr>
      <w:t>cory.hofstad@seattlecolleges.edu</w:t>
    </w:r>
    <w:r w:rsidRPr="002E2F08">
      <w:rPr>
        <w:rFonts w:ascii="Helvetica" w:hAnsi="Helvetica"/>
        <w:sz w:val="20"/>
        <w:szCs w:val="20"/>
      </w:rPr>
      <w:ptab w:relativeTo="margin" w:alignment="right" w:leader="none"/>
    </w:r>
    <w:r w:rsidRPr="002E2F08">
      <w:rPr>
        <w:rFonts w:ascii="Helvetica" w:hAnsi="Helvetica"/>
        <w:sz w:val="20"/>
        <w:szCs w:val="20"/>
      </w:rPr>
      <w:t>(206) 701-9378</w:t>
    </w:r>
  </w:p>
  <w:p w14:paraId="371A8BA4" w14:textId="74AE4A6C" w:rsidR="00862BD4" w:rsidRPr="002E2F08" w:rsidRDefault="00862BD4" w:rsidP="002E2F08">
    <w:pPr>
      <w:rPr>
        <w:rFonts w:ascii="Helvetica" w:eastAsia="Times New Roman" w:hAnsi="Helvetica"/>
        <w:sz w:val="20"/>
        <w:szCs w:val="20"/>
      </w:rPr>
    </w:pPr>
    <w:r w:rsidRPr="002E2F08">
      <w:rPr>
        <w:rStyle w:val="xbe"/>
        <w:rFonts w:ascii="Helvetica" w:eastAsia="Times New Roman" w:hAnsi="Helvetica"/>
        <w:sz w:val="20"/>
        <w:szCs w:val="20"/>
      </w:rPr>
      <w:t>Seattle, WA 98133</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C0F8E3" w14:textId="77777777" w:rsidR="00862BD4" w:rsidRDefault="00862BD4" w:rsidP="00644E18">
      <w:r>
        <w:separator/>
      </w:r>
    </w:p>
  </w:footnote>
  <w:footnote w:type="continuationSeparator" w:id="0">
    <w:p w14:paraId="1EC73C64" w14:textId="77777777" w:rsidR="00862BD4" w:rsidRDefault="00862BD4" w:rsidP="00644E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C81AE" w14:textId="77777777" w:rsidR="00862BD4" w:rsidRDefault="00862BD4" w:rsidP="007A6A9B">
    <w:pPr>
      <w:pStyle w:val="Head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865559C" w14:textId="77777777" w:rsidR="00862BD4" w:rsidRDefault="00862BD4" w:rsidP="00644E18">
    <w:pPr>
      <w:pStyle w:val="Header"/>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3D9F25" w14:textId="7F1A874C" w:rsidR="00862BD4" w:rsidRPr="002E2F08" w:rsidRDefault="00862BD4" w:rsidP="002E2F08">
    <w:pPr>
      <w:pStyle w:val="Header"/>
      <w:framePr w:wrap="none" w:vAnchor="text" w:hAnchor="page" w:x="1162" w:y="1"/>
      <w:rPr>
        <w:rStyle w:val="PageNumber"/>
        <w:rFonts w:ascii="Helvetica" w:hAnsi="Helvetica"/>
        <w:sz w:val="28"/>
        <w:szCs w:val="28"/>
      </w:rPr>
    </w:pPr>
    <w:r w:rsidRPr="002E2F08">
      <w:rPr>
        <w:rStyle w:val="PageNumber"/>
        <w:rFonts w:ascii="Helvetica" w:hAnsi="Helvetica"/>
        <w:i/>
        <w:sz w:val="28"/>
        <w:szCs w:val="28"/>
        <w:vertAlign w:val="subscript"/>
      </w:rPr>
      <w:t>p</w:t>
    </w:r>
    <w:r>
      <w:rPr>
        <w:rStyle w:val="PageNumber"/>
        <w:rFonts w:ascii="Helvetica" w:hAnsi="Helvetica"/>
        <w:i/>
        <w:sz w:val="28"/>
        <w:szCs w:val="28"/>
        <w:vertAlign w:val="subscript"/>
      </w:rPr>
      <w:t xml:space="preserve">age </w:t>
    </w:r>
    <w:r w:rsidRPr="002E2F08">
      <w:rPr>
        <w:rStyle w:val="PageNumber"/>
        <w:rFonts w:ascii="Helvetica" w:hAnsi="Helvetica"/>
        <w:sz w:val="28"/>
        <w:szCs w:val="28"/>
      </w:rPr>
      <w:fldChar w:fldCharType="begin"/>
    </w:r>
    <w:r w:rsidRPr="002E2F08">
      <w:rPr>
        <w:rStyle w:val="PageNumber"/>
        <w:rFonts w:ascii="Helvetica" w:hAnsi="Helvetica"/>
        <w:sz w:val="28"/>
        <w:szCs w:val="28"/>
      </w:rPr>
      <w:instrText xml:space="preserve">PAGE  </w:instrText>
    </w:r>
    <w:r w:rsidRPr="002E2F08">
      <w:rPr>
        <w:rStyle w:val="PageNumber"/>
        <w:rFonts w:ascii="Helvetica" w:hAnsi="Helvetica"/>
        <w:sz w:val="28"/>
        <w:szCs w:val="28"/>
      </w:rPr>
      <w:fldChar w:fldCharType="separate"/>
    </w:r>
    <w:r w:rsidR="005636C2">
      <w:rPr>
        <w:rStyle w:val="PageNumber"/>
        <w:rFonts w:ascii="Helvetica" w:hAnsi="Helvetica"/>
        <w:noProof/>
        <w:sz w:val="28"/>
        <w:szCs w:val="28"/>
      </w:rPr>
      <w:t>1</w:t>
    </w:r>
    <w:r w:rsidRPr="002E2F08">
      <w:rPr>
        <w:rStyle w:val="PageNumber"/>
        <w:rFonts w:ascii="Helvetica" w:hAnsi="Helvetica"/>
        <w:sz w:val="28"/>
        <w:szCs w:val="28"/>
      </w:rPr>
      <w:fldChar w:fldCharType="end"/>
    </w:r>
  </w:p>
  <w:sdt>
    <w:sdtPr>
      <w:rPr>
        <w:rFonts w:ascii="Helvetica" w:hAnsi="Helvetica"/>
        <w:b/>
        <w:caps/>
        <w:color w:val="44546A" w:themeColor="text2"/>
        <w:sz w:val="16"/>
        <w:szCs w:val="16"/>
      </w:rPr>
      <w:alias w:val="Author"/>
      <w:tag w:val=""/>
      <w:id w:val="-1701008461"/>
      <w:placeholder>
        <w:docPart w:val="7C7296838DEEF14C9AF612143EDFE2A6"/>
      </w:placeholder>
      <w:dataBinding w:prefixMappings="xmlns:ns0='http://purl.org/dc/elements/1.1/' xmlns:ns1='http://schemas.openxmlformats.org/package/2006/metadata/core-properties' " w:xpath="/ns1:coreProperties[1]/ns0:creator[1]" w:storeItemID="{6C3C8BC8-F283-45AE-878A-BAB7291924A1}"/>
      <w:text/>
    </w:sdtPr>
    <w:sdtContent>
      <w:p w14:paraId="07FAE4D8" w14:textId="1C3C1315" w:rsidR="00862BD4" w:rsidRPr="00644E18" w:rsidRDefault="00862BD4" w:rsidP="00644E18">
        <w:pPr>
          <w:pStyle w:val="Header"/>
          <w:ind w:firstLine="360"/>
          <w:jc w:val="right"/>
          <w:rPr>
            <w:rFonts w:ascii="Helvetica" w:hAnsi="Helvetica"/>
            <w:b/>
            <w:caps/>
            <w:color w:val="44546A" w:themeColor="text2"/>
            <w:sz w:val="16"/>
            <w:szCs w:val="16"/>
          </w:rPr>
        </w:pPr>
        <w:del w:id="2" w:author="Hofstad, Cory" w:date="2018-01-12T00:05:00Z">
          <w:r w:rsidRPr="00644E18" w:rsidDel="00422F23">
            <w:rPr>
              <w:rFonts w:ascii="Helvetica" w:hAnsi="Helvetica"/>
              <w:b/>
              <w:caps/>
              <w:color w:val="44546A" w:themeColor="text2"/>
              <w:sz w:val="16"/>
              <w:szCs w:val="16"/>
            </w:rPr>
            <w:delText>Hofstad, Cory</w:delText>
          </w:r>
        </w:del>
        <w:ins w:id="3" w:author="Hofstad, Cory" w:date="2018-01-12T00:05:00Z">
          <w:r w:rsidRPr="00644E18">
            <w:rPr>
              <w:rFonts w:ascii="Helvetica" w:hAnsi="Helvetica"/>
              <w:b/>
              <w:caps/>
              <w:color w:val="44546A" w:themeColor="text2"/>
              <w:sz w:val="16"/>
              <w:szCs w:val="16"/>
            </w:rPr>
            <w:t>Hofstad, Cory</w:t>
          </w:r>
          <w:r>
            <w:rPr>
              <w:rFonts w:ascii="Helvetica" w:hAnsi="Helvetica"/>
              <w:b/>
              <w:caps/>
              <w:color w:val="44546A" w:themeColor="text2"/>
              <w:sz w:val="16"/>
              <w:szCs w:val="16"/>
            </w:rPr>
            <w:t xml:space="preserve"> Andrew</w:t>
          </w:r>
        </w:ins>
      </w:p>
    </w:sdtContent>
  </w:sdt>
  <w:sdt>
    <w:sdtPr>
      <w:rPr>
        <w:rFonts w:ascii="Helvetica" w:hAnsi="Helvetica"/>
        <w:i/>
        <w:caps/>
        <w:color w:val="44546A" w:themeColor="text2"/>
        <w:sz w:val="16"/>
        <w:szCs w:val="16"/>
      </w:rPr>
      <w:alias w:val="Date"/>
      <w:tag w:val="Date"/>
      <w:id w:val="-304078227"/>
      <w:dataBinding w:prefixMappings="xmlns:ns0='http://schemas.microsoft.com/office/2006/coverPageProps' " w:xpath="/ns0:CoverPageProperties[1]/ns0:PublishDate[1]" w:storeItemID="{55AF091B-3C7A-41E3-B477-F2FDAA23CFDA}"/>
      <w:date w:fullDate="2018-01-11T00:00:00Z">
        <w:dateFormat w:val="M/d/yy"/>
        <w:lid w:val="en-US"/>
        <w:storeMappedDataAs w:val="dateTime"/>
        <w:calendar w:val="gregorian"/>
      </w:date>
    </w:sdtPr>
    <w:sdtContent>
      <w:p w14:paraId="3F29D6F6" w14:textId="1BB7C97A" w:rsidR="00862BD4" w:rsidRPr="00644E18" w:rsidRDefault="00862BD4">
        <w:pPr>
          <w:pStyle w:val="Header"/>
          <w:jc w:val="right"/>
          <w:rPr>
            <w:rFonts w:ascii="Helvetica" w:hAnsi="Helvetica"/>
            <w:i/>
            <w:caps/>
            <w:color w:val="44546A" w:themeColor="text2"/>
            <w:sz w:val="16"/>
            <w:szCs w:val="16"/>
          </w:rPr>
        </w:pPr>
        <w:del w:id="4" w:author="Hofstad, Cory" w:date="2018-01-12T00:06:00Z">
          <w:r w:rsidRPr="00644E18" w:rsidDel="00A05D4A">
            <w:rPr>
              <w:rFonts w:ascii="Helvetica" w:hAnsi="Helvetica"/>
              <w:i/>
              <w:caps/>
              <w:color w:val="44546A" w:themeColor="text2"/>
              <w:sz w:val="16"/>
              <w:szCs w:val="16"/>
            </w:rPr>
            <w:delText>1/9/18</w:delText>
          </w:r>
        </w:del>
        <w:ins w:id="5" w:author="Hofstad, Cory" w:date="2018-01-12T00:06:00Z">
          <w:r>
            <w:rPr>
              <w:rFonts w:ascii="Helvetica" w:hAnsi="Helvetica"/>
              <w:i/>
              <w:caps/>
              <w:color w:val="44546A" w:themeColor="text2"/>
              <w:sz w:val="16"/>
              <w:szCs w:val="16"/>
            </w:rPr>
            <w:t>1/11</w:t>
          </w:r>
          <w:r w:rsidRPr="00644E18">
            <w:rPr>
              <w:rFonts w:ascii="Helvetica" w:hAnsi="Helvetica"/>
              <w:i/>
              <w:caps/>
              <w:color w:val="44546A" w:themeColor="text2"/>
              <w:sz w:val="16"/>
              <w:szCs w:val="16"/>
            </w:rPr>
            <w:t>/18</w:t>
          </w:r>
        </w:ins>
      </w:p>
    </w:sdtContent>
  </w:sdt>
  <w:p w14:paraId="43286074" w14:textId="1B23073C" w:rsidR="00862BD4" w:rsidRPr="00644E18" w:rsidRDefault="00862BD4">
    <w:pPr>
      <w:pStyle w:val="Header"/>
      <w:jc w:val="center"/>
      <w:rPr>
        <w:rFonts w:ascii="Helvetica" w:hAnsi="Helvetica"/>
        <w:b/>
        <w:color w:val="44546A" w:themeColor="text2"/>
        <w:sz w:val="20"/>
        <w:szCs w:val="20"/>
      </w:rPr>
    </w:pPr>
    <w:sdt>
      <w:sdtPr>
        <w:rPr>
          <w:rFonts w:ascii="Helvetica" w:hAnsi="Helvetica"/>
          <w:b/>
          <w:caps/>
          <w:color w:val="44546A" w:themeColor="text2"/>
          <w:sz w:val="20"/>
          <w:szCs w:val="20"/>
        </w:rPr>
        <w:alias w:val="Titl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Pr="00644E18">
          <w:rPr>
            <w:rFonts w:ascii="Helvetica" w:hAnsi="Helvetica"/>
            <w:b/>
            <w:caps/>
            <w:color w:val="44546A" w:themeColor="text2"/>
            <w:sz w:val="20"/>
            <w:szCs w:val="20"/>
          </w:rPr>
          <w:t>Plasma Vortex Theory</w:t>
        </w:r>
      </w:sdtContent>
    </w:sdt>
  </w:p>
  <w:p w14:paraId="7C89477D" w14:textId="77777777" w:rsidR="00862BD4" w:rsidRDefault="00862BD4">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06ED"/>
    <w:multiLevelType w:val="hybridMultilevel"/>
    <w:tmpl w:val="9FECAF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DC2BA1"/>
    <w:multiLevelType w:val="hybridMultilevel"/>
    <w:tmpl w:val="87B6E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D069B4"/>
    <w:multiLevelType w:val="hybridMultilevel"/>
    <w:tmpl w:val="B748DDC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268CF"/>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048BD"/>
    <w:multiLevelType w:val="hybridMultilevel"/>
    <w:tmpl w:val="99EA37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CA84BF9"/>
    <w:multiLevelType w:val="hybridMultilevel"/>
    <w:tmpl w:val="9C9823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E2E3D85"/>
    <w:multiLevelType w:val="hybridMultilevel"/>
    <w:tmpl w:val="B8CA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E6247A"/>
    <w:multiLevelType w:val="hybridMultilevel"/>
    <w:tmpl w:val="07E4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AA6B64"/>
    <w:multiLevelType w:val="multilevel"/>
    <w:tmpl w:val="2D2E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145334"/>
    <w:multiLevelType w:val="hybridMultilevel"/>
    <w:tmpl w:val="ECE478BE"/>
    <w:lvl w:ilvl="0" w:tplc="CD7EF5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E05D84"/>
    <w:multiLevelType w:val="hybridMultilevel"/>
    <w:tmpl w:val="42FC2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001E4E"/>
    <w:multiLevelType w:val="hybridMultilevel"/>
    <w:tmpl w:val="B99E8B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06256D"/>
    <w:multiLevelType w:val="multilevel"/>
    <w:tmpl w:val="25661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5572DB"/>
    <w:multiLevelType w:val="hybridMultilevel"/>
    <w:tmpl w:val="888A9E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57B8D"/>
    <w:multiLevelType w:val="hybridMultilevel"/>
    <w:tmpl w:val="56183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5D7866"/>
    <w:multiLevelType w:val="hybridMultilevel"/>
    <w:tmpl w:val="0888CEB2"/>
    <w:lvl w:ilvl="0" w:tplc="1F72BC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395F3A"/>
    <w:multiLevelType w:val="hybridMultilevel"/>
    <w:tmpl w:val="1A244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54193F"/>
    <w:multiLevelType w:val="hybridMultilevel"/>
    <w:tmpl w:val="0EE6EB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7E0C52"/>
    <w:multiLevelType w:val="hybridMultilevel"/>
    <w:tmpl w:val="D1A2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042667"/>
    <w:multiLevelType w:val="hybridMultilevel"/>
    <w:tmpl w:val="F8264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730596"/>
    <w:multiLevelType w:val="multilevel"/>
    <w:tmpl w:val="DB5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1A4828"/>
    <w:multiLevelType w:val="hybridMultilevel"/>
    <w:tmpl w:val="B8A05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98648F"/>
    <w:multiLevelType w:val="hybridMultilevel"/>
    <w:tmpl w:val="E1368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A36321E"/>
    <w:multiLevelType w:val="hybridMultilevel"/>
    <w:tmpl w:val="EB0C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FF51C9"/>
    <w:multiLevelType w:val="hybridMultilevel"/>
    <w:tmpl w:val="AFA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12141B"/>
    <w:multiLevelType w:val="hybridMultilevel"/>
    <w:tmpl w:val="1BDC1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C66BE0"/>
    <w:multiLevelType w:val="hybridMultilevel"/>
    <w:tmpl w:val="266C70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0"/>
  </w:num>
  <w:num w:numId="3">
    <w:abstractNumId w:val="8"/>
  </w:num>
  <w:num w:numId="4">
    <w:abstractNumId w:val="12"/>
  </w:num>
  <w:num w:numId="5">
    <w:abstractNumId w:val="18"/>
  </w:num>
  <w:num w:numId="6">
    <w:abstractNumId w:val="0"/>
  </w:num>
  <w:num w:numId="7">
    <w:abstractNumId w:val="4"/>
  </w:num>
  <w:num w:numId="8">
    <w:abstractNumId w:val="5"/>
  </w:num>
  <w:num w:numId="9">
    <w:abstractNumId w:val="10"/>
  </w:num>
  <w:num w:numId="10">
    <w:abstractNumId w:val="6"/>
  </w:num>
  <w:num w:numId="11">
    <w:abstractNumId w:val="17"/>
  </w:num>
  <w:num w:numId="12">
    <w:abstractNumId w:val="22"/>
  </w:num>
  <w:num w:numId="13">
    <w:abstractNumId w:val="25"/>
  </w:num>
  <w:num w:numId="14">
    <w:abstractNumId w:val="15"/>
  </w:num>
  <w:num w:numId="15">
    <w:abstractNumId w:val="2"/>
  </w:num>
  <w:num w:numId="16">
    <w:abstractNumId w:val="19"/>
  </w:num>
  <w:num w:numId="17">
    <w:abstractNumId w:val="11"/>
  </w:num>
  <w:num w:numId="18">
    <w:abstractNumId w:val="1"/>
  </w:num>
  <w:num w:numId="19">
    <w:abstractNumId w:val="16"/>
  </w:num>
  <w:num w:numId="20">
    <w:abstractNumId w:val="7"/>
  </w:num>
  <w:num w:numId="21">
    <w:abstractNumId w:val="14"/>
  </w:num>
  <w:num w:numId="22">
    <w:abstractNumId w:val="9"/>
  </w:num>
  <w:num w:numId="23">
    <w:abstractNumId w:val="21"/>
  </w:num>
  <w:num w:numId="24">
    <w:abstractNumId w:val="23"/>
  </w:num>
  <w:num w:numId="25">
    <w:abstractNumId w:val="13"/>
  </w:num>
  <w:num w:numId="26">
    <w:abstractNumId w:val="26"/>
  </w:num>
  <w:num w:numId="27">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ofstad, Cory">
    <w15:presenceInfo w15:providerId="Windows Live" w15:userId="0d1828f2-6d76-42a3-9700-349e330e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112"/>
    <w:rsid w:val="00001F47"/>
    <w:rsid w:val="00005317"/>
    <w:rsid w:val="00010299"/>
    <w:rsid w:val="00011828"/>
    <w:rsid w:val="00015CDD"/>
    <w:rsid w:val="00021D14"/>
    <w:rsid w:val="00034868"/>
    <w:rsid w:val="0004301D"/>
    <w:rsid w:val="0004345B"/>
    <w:rsid w:val="00044B66"/>
    <w:rsid w:val="0005422C"/>
    <w:rsid w:val="000624DD"/>
    <w:rsid w:val="00063336"/>
    <w:rsid w:val="00067A2D"/>
    <w:rsid w:val="000804FC"/>
    <w:rsid w:val="000831D5"/>
    <w:rsid w:val="00085491"/>
    <w:rsid w:val="000901A2"/>
    <w:rsid w:val="0009245F"/>
    <w:rsid w:val="000936A0"/>
    <w:rsid w:val="000B2986"/>
    <w:rsid w:val="000B315F"/>
    <w:rsid w:val="000B6BDF"/>
    <w:rsid w:val="000C28C3"/>
    <w:rsid w:val="000D3254"/>
    <w:rsid w:val="000E6C36"/>
    <w:rsid w:val="00104FB0"/>
    <w:rsid w:val="0010684B"/>
    <w:rsid w:val="001079A9"/>
    <w:rsid w:val="00110059"/>
    <w:rsid w:val="001156D6"/>
    <w:rsid w:val="00124CDE"/>
    <w:rsid w:val="00126AB7"/>
    <w:rsid w:val="00126BDE"/>
    <w:rsid w:val="00136436"/>
    <w:rsid w:val="00140943"/>
    <w:rsid w:val="001420B7"/>
    <w:rsid w:val="001425B9"/>
    <w:rsid w:val="0014292F"/>
    <w:rsid w:val="00143DA7"/>
    <w:rsid w:val="00144BDF"/>
    <w:rsid w:val="00157A35"/>
    <w:rsid w:val="00160229"/>
    <w:rsid w:val="001638C5"/>
    <w:rsid w:val="001646CB"/>
    <w:rsid w:val="0018231F"/>
    <w:rsid w:val="001916B8"/>
    <w:rsid w:val="001923D4"/>
    <w:rsid w:val="001A38F4"/>
    <w:rsid w:val="001A7CA1"/>
    <w:rsid w:val="001B1E45"/>
    <w:rsid w:val="001B2A23"/>
    <w:rsid w:val="001B7FFA"/>
    <w:rsid w:val="001C0084"/>
    <w:rsid w:val="001D5072"/>
    <w:rsid w:val="001E0174"/>
    <w:rsid w:val="001F2018"/>
    <w:rsid w:val="001F592C"/>
    <w:rsid w:val="001F5EDC"/>
    <w:rsid w:val="001F7863"/>
    <w:rsid w:val="00204112"/>
    <w:rsid w:val="00211516"/>
    <w:rsid w:val="002129D3"/>
    <w:rsid w:val="002210F2"/>
    <w:rsid w:val="00233384"/>
    <w:rsid w:val="00237BB2"/>
    <w:rsid w:val="00237D20"/>
    <w:rsid w:val="00237ECF"/>
    <w:rsid w:val="002431F7"/>
    <w:rsid w:val="00250D59"/>
    <w:rsid w:val="0025667F"/>
    <w:rsid w:val="002571C8"/>
    <w:rsid w:val="002577D1"/>
    <w:rsid w:val="0027716E"/>
    <w:rsid w:val="002A74F0"/>
    <w:rsid w:val="002B32C3"/>
    <w:rsid w:val="002B47B3"/>
    <w:rsid w:val="002D14C9"/>
    <w:rsid w:val="002D1C2C"/>
    <w:rsid w:val="002D24F0"/>
    <w:rsid w:val="002D533A"/>
    <w:rsid w:val="002E2F08"/>
    <w:rsid w:val="002E2FEC"/>
    <w:rsid w:val="002E5147"/>
    <w:rsid w:val="002F6194"/>
    <w:rsid w:val="0030018B"/>
    <w:rsid w:val="00301515"/>
    <w:rsid w:val="003075CD"/>
    <w:rsid w:val="00327113"/>
    <w:rsid w:val="00332AFA"/>
    <w:rsid w:val="003439C9"/>
    <w:rsid w:val="00344811"/>
    <w:rsid w:val="00365A40"/>
    <w:rsid w:val="00366B90"/>
    <w:rsid w:val="00367F6B"/>
    <w:rsid w:val="00376542"/>
    <w:rsid w:val="003860F2"/>
    <w:rsid w:val="003877F4"/>
    <w:rsid w:val="003A34CE"/>
    <w:rsid w:val="003A6C81"/>
    <w:rsid w:val="003A7D76"/>
    <w:rsid w:val="003B33E6"/>
    <w:rsid w:val="003B4593"/>
    <w:rsid w:val="003D1CF1"/>
    <w:rsid w:val="003D1E21"/>
    <w:rsid w:val="00400D89"/>
    <w:rsid w:val="00401737"/>
    <w:rsid w:val="00401FA3"/>
    <w:rsid w:val="00404C4D"/>
    <w:rsid w:val="00407027"/>
    <w:rsid w:val="00412623"/>
    <w:rsid w:val="00413F46"/>
    <w:rsid w:val="00415A01"/>
    <w:rsid w:val="004165E1"/>
    <w:rsid w:val="00422C5B"/>
    <w:rsid w:val="00422F23"/>
    <w:rsid w:val="00427A40"/>
    <w:rsid w:val="00431AF5"/>
    <w:rsid w:val="0044527C"/>
    <w:rsid w:val="00447CA2"/>
    <w:rsid w:val="004500FF"/>
    <w:rsid w:val="00451956"/>
    <w:rsid w:val="00455080"/>
    <w:rsid w:val="00463808"/>
    <w:rsid w:val="004702DC"/>
    <w:rsid w:val="004760DE"/>
    <w:rsid w:val="00477BAA"/>
    <w:rsid w:val="0048254A"/>
    <w:rsid w:val="00487F56"/>
    <w:rsid w:val="00495C8E"/>
    <w:rsid w:val="00497A84"/>
    <w:rsid w:val="004A62C5"/>
    <w:rsid w:val="004B2BBF"/>
    <w:rsid w:val="004C3928"/>
    <w:rsid w:val="004D43C3"/>
    <w:rsid w:val="004D64FD"/>
    <w:rsid w:val="004E238C"/>
    <w:rsid w:val="004E623B"/>
    <w:rsid w:val="004F0909"/>
    <w:rsid w:val="005028DB"/>
    <w:rsid w:val="0050349F"/>
    <w:rsid w:val="00512D08"/>
    <w:rsid w:val="0052308A"/>
    <w:rsid w:val="00550CD5"/>
    <w:rsid w:val="00553924"/>
    <w:rsid w:val="005636C2"/>
    <w:rsid w:val="00565031"/>
    <w:rsid w:val="00565EF9"/>
    <w:rsid w:val="00567454"/>
    <w:rsid w:val="0057010D"/>
    <w:rsid w:val="00570FFF"/>
    <w:rsid w:val="0059065A"/>
    <w:rsid w:val="00591CEE"/>
    <w:rsid w:val="0059248F"/>
    <w:rsid w:val="00593209"/>
    <w:rsid w:val="005960B4"/>
    <w:rsid w:val="005A759C"/>
    <w:rsid w:val="005B166F"/>
    <w:rsid w:val="005B48C1"/>
    <w:rsid w:val="005B69C2"/>
    <w:rsid w:val="005C0B29"/>
    <w:rsid w:val="005C443B"/>
    <w:rsid w:val="005C57FD"/>
    <w:rsid w:val="005C5B88"/>
    <w:rsid w:val="005D1108"/>
    <w:rsid w:val="005D14FC"/>
    <w:rsid w:val="005E2A6E"/>
    <w:rsid w:val="005F7087"/>
    <w:rsid w:val="005F76B6"/>
    <w:rsid w:val="00606F3F"/>
    <w:rsid w:val="00616449"/>
    <w:rsid w:val="0062153D"/>
    <w:rsid w:val="00642031"/>
    <w:rsid w:val="006434AE"/>
    <w:rsid w:val="00644E18"/>
    <w:rsid w:val="0065067A"/>
    <w:rsid w:val="00661B62"/>
    <w:rsid w:val="00665CAF"/>
    <w:rsid w:val="00667526"/>
    <w:rsid w:val="00670C28"/>
    <w:rsid w:val="00671570"/>
    <w:rsid w:val="00673B3F"/>
    <w:rsid w:val="006778EF"/>
    <w:rsid w:val="00690F77"/>
    <w:rsid w:val="00692462"/>
    <w:rsid w:val="00693DB9"/>
    <w:rsid w:val="0069490D"/>
    <w:rsid w:val="006974F9"/>
    <w:rsid w:val="006A0303"/>
    <w:rsid w:val="006A0900"/>
    <w:rsid w:val="006A247D"/>
    <w:rsid w:val="006A76C9"/>
    <w:rsid w:val="006C5580"/>
    <w:rsid w:val="006C5FE4"/>
    <w:rsid w:val="006D250D"/>
    <w:rsid w:val="006E112E"/>
    <w:rsid w:val="006E316F"/>
    <w:rsid w:val="006E4AB6"/>
    <w:rsid w:val="006E5F73"/>
    <w:rsid w:val="006F0862"/>
    <w:rsid w:val="006F26E6"/>
    <w:rsid w:val="006F2AE4"/>
    <w:rsid w:val="006F77EC"/>
    <w:rsid w:val="006F7FC3"/>
    <w:rsid w:val="00700A59"/>
    <w:rsid w:val="00701BE6"/>
    <w:rsid w:val="0071022B"/>
    <w:rsid w:val="00713777"/>
    <w:rsid w:val="007137EC"/>
    <w:rsid w:val="00713D31"/>
    <w:rsid w:val="0071695D"/>
    <w:rsid w:val="0072309F"/>
    <w:rsid w:val="007273A2"/>
    <w:rsid w:val="0073095F"/>
    <w:rsid w:val="007463F0"/>
    <w:rsid w:val="00752701"/>
    <w:rsid w:val="007546BB"/>
    <w:rsid w:val="0076097F"/>
    <w:rsid w:val="007637C3"/>
    <w:rsid w:val="007726F4"/>
    <w:rsid w:val="00777015"/>
    <w:rsid w:val="00777025"/>
    <w:rsid w:val="00795F40"/>
    <w:rsid w:val="00797AEF"/>
    <w:rsid w:val="00797F4A"/>
    <w:rsid w:val="007A1A70"/>
    <w:rsid w:val="007A2637"/>
    <w:rsid w:val="007A6A9B"/>
    <w:rsid w:val="007B3015"/>
    <w:rsid w:val="007C0CE3"/>
    <w:rsid w:val="007C4E9C"/>
    <w:rsid w:val="007D4579"/>
    <w:rsid w:val="007F26F0"/>
    <w:rsid w:val="007F4542"/>
    <w:rsid w:val="007F606F"/>
    <w:rsid w:val="007F78D9"/>
    <w:rsid w:val="0080341C"/>
    <w:rsid w:val="008065AF"/>
    <w:rsid w:val="008204C8"/>
    <w:rsid w:val="008220D7"/>
    <w:rsid w:val="008308F5"/>
    <w:rsid w:val="0083211A"/>
    <w:rsid w:val="00840314"/>
    <w:rsid w:val="0084483B"/>
    <w:rsid w:val="00855E0B"/>
    <w:rsid w:val="00862BD4"/>
    <w:rsid w:val="008631BE"/>
    <w:rsid w:val="008634B2"/>
    <w:rsid w:val="008638A7"/>
    <w:rsid w:val="0087156B"/>
    <w:rsid w:val="00872F67"/>
    <w:rsid w:val="00876EF0"/>
    <w:rsid w:val="0087763B"/>
    <w:rsid w:val="008A065A"/>
    <w:rsid w:val="008C0579"/>
    <w:rsid w:val="008C4598"/>
    <w:rsid w:val="008C5017"/>
    <w:rsid w:val="008C5C41"/>
    <w:rsid w:val="008D27F6"/>
    <w:rsid w:val="008D3FEE"/>
    <w:rsid w:val="008D4016"/>
    <w:rsid w:val="008D6B4C"/>
    <w:rsid w:val="008E28B7"/>
    <w:rsid w:val="008F3C23"/>
    <w:rsid w:val="0090041E"/>
    <w:rsid w:val="0090060B"/>
    <w:rsid w:val="00902E73"/>
    <w:rsid w:val="00910200"/>
    <w:rsid w:val="00910859"/>
    <w:rsid w:val="00915AEB"/>
    <w:rsid w:val="009178C8"/>
    <w:rsid w:val="00942F7B"/>
    <w:rsid w:val="00947ED7"/>
    <w:rsid w:val="00950256"/>
    <w:rsid w:val="00953EC8"/>
    <w:rsid w:val="009552B8"/>
    <w:rsid w:val="009640E5"/>
    <w:rsid w:val="0096755B"/>
    <w:rsid w:val="0097057C"/>
    <w:rsid w:val="00974A97"/>
    <w:rsid w:val="00977198"/>
    <w:rsid w:val="0098075B"/>
    <w:rsid w:val="009861BD"/>
    <w:rsid w:val="009929C4"/>
    <w:rsid w:val="009A15EC"/>
    <w:rsid w:val="009A2212"/>
    <w:rsid w:val="009A7AC0"/>
    <w:rsid w:val="009B0DB4"/>
    <w:rsid w:val="009C5D58"/>
    <w:rsid w:val="009D3929"/>
    <w:rsid w:val="009D4FEB"/>
    <w:rsid w:val="009E4AB5"/>
    <w:rsid w:val="00A00FAA"/>
    <w:rsid w:val="00A02981"/>
    <w:rsid w:val="00A05D4A"/>
    <w:rsid w:val="00A06E5D"/>
    <w:rsid w:val="00A071D2"/>
    <w:rsid w:val="00A34DF9"/>
    <w:rsid w:val="00A401F2"/>
    <w:rsid w:val="00A433A2"/>
    <w:rsid w:val="00A514C9"/>
    <w:rsid w:val="00A5157F"/>
    <w:rsid w:val="00A52EA3"/>
    <w:rsid w:val="00A708EF"/>
    <w:rsid w:val="00A7408A"/>
    <w:rsid w:val="00A77091"/>
    <w:rsid w:val="00A81E79"/>
    <w:rsid w:val="00A87EF4"/>
    <w:rsid w:val="00A93F7C"/>
    <w:rsid w:val="00A95126"/>
    <w:rsid w:val="00A965E1"/>
    <w:rsid w:val="00AA3DE4"/>
    <w:rsid w:val="00AB32E9"/>
    <w:rsid w:val="00AB76F3"/>
    <w:rsid w:val="00AD0ED7"/>
    <w:rsid w:val="00AD25DF"/>
    <w:rsid w:val="00AD33D5"/>
    <w:rsid w:val="00AF1AC6"/>
    <w:rsid w:val="00B00C04"/>
    <w:rsid w:val="00B031FF"/>
    <w:rsid w:val="00B03C8A"/>
    <w:rsid w:val="00B051A6"/>
    <w:rsid w:val="00B12730"/>
    <w:rsid w:val="00B33CEC"/>
    <w:rsid w:val="00B415CC"/>
    <w:rsid w:val="00B44575"/>
    <w:rsid w:val="00B44C76"/>
    <w:rsid w:val="00B46956"/>
    <w:rsid w:val="00B52E9E"/>
    <w:rsid w:val="00B61001"/>
    <w:rsid w:val="00B63012"/>
    <w:rsid w:val="00B643B1"/>
    <w:rsid w:val="00B643F5"/>
    <w:rsid w:val="00B67506"/>
    <w:rsid w:val="00B70C72"/>
    <w:rsid w:val="00B716E1"/>
    <w:rsid w:val="00B82B35"/>
    <w:rsid w:val="00B959C8"/>
    <w:rsid w:val="00BA189D"/>
    <w:rsid w:val="00BA4B23"/>
    <w:rsid w:val="00BA6341"/>
    <w:rsid w:val="00BC1F75"/>
    <w:rsid w:val="00BC3316"/>
    <w:rsid w:val="00BC56E9"/>
    <w:rsid w:val="00BE47FF"/>
    <w:rsid w:val="00BE768D"/>
    <w:rsid w:val="00BE7D06"/>
    <w:rsid w:val="00BF5157"/>
    <w:rsid w:val="00C0012D"/>
    <w:rsid w:val="00C001E4"/>
    <w:rsid w:val="00C01422"/>
    <w:rsid w:val="00C06C88"/>
    <w:rsid w:val="00C0741F"/>
    <w:rsid w:val="00C15DC9"/>
    <w:rsid w:val="00C21871"/>
    <w:rsid w:val="00C22BDD"/>
    <w:rsid w:val="00C258FE"/>
    <w:rsid w:val="00C30B65"/>
    <w:rsid w:val="00C36433"/>
    <w:rsid w:val="00C4541D"/>
    <w:rsid w:val="00C45F27"/>
    <w:rsid w:val="00C52573"/>
    <w:rsid w:val="00C75F4D"/>
    <w:rsid w:val="00C779E0"/>
    <w:rsid w:val="00C86879"/>
    <w:rsid w:val="00C944F0"/>
    <w:rsid w:val="00C94547"/>
    <w:rsid w:val="00C9572A"/>
    <w:rsid w:val="00CA6FE6"/>
    <w:rsid w:val="00CC1FB2"/>
    <w:rsid w:val="00CD2B87"/>
    <w:rsid w:val="00CD2EAD"/>
    <w:rsid w:val="00CE75D4"/>
    <w:rsid w:val="00CF51A5"/>
    <w:rsid w:val="00CF572D"/>
    <w:rsid w:val="00D13869"/>
    <w:rsid w:val="00D41017"/>
    <w:rsid w:val="00D41575"/>
    <w:rsid w:val="00D45279"/>
    <w:rsid w:val="00D53E7A"/>
    <w:rsid w:val="00D67FBC"/>
    <w:rsid w:val="00D7043C"/>
    <w:rsid w:val="00D718FE"/>
    <w:rsid w:val="00D72B20"/>
    <w:rsid w:val="00D74889"/>
    <w:rsid w:val="00D95D00"/>
    <w:rsid w:val="00DA455C"/>
    <w:rsid w:val="00DB1C90"/>
    <w:rsid w:val="00DB2E6D"/>
    <w:rsid w:val="00DD2D58"/>
    <w:rsid w:val="00DD625E"/>
    <w:rsid w:val="00DE1D96"/>
    <w:rsid w:val="00DE2396"/>
    <w:rsid w:val="00DE70E0"/>
    <w:rsid w:val="00DF114D"/>
    <w:rsid w:val="00E00AD6"/>
    <w:rsid w:val="00E0194D"/>
    <w:rsid w:val="00E027DC"/>
    <w:rsid w:val="00E12E42"/>
    <w:rsid w:val="00E2273A"/>
    <w:rsid w:val="00E32588"/>
    <w:rsid w:val="00E52CBC"/>
    <w:rsid w:val="00E57AFD"/>
    <w:rsid w:val="00E60007"/>
    <w:rsid w:val="00E67E80"/>
    <w:rsid w:val="00E8082F"/>
    <w:rsid w:val="00E92F93"/>
    <w:rsid w:val="00EA0749"/>
    <w:rsid w:val="00EA5285"/>
    <w:rsid w:val="00EA5C22"/>
    <w:rsid w:val="00EA673F"/>
    <w:rsid w:val="00EB5F59"/>
    <w:rsid w:val="00EC577F"/>
    <w:rsid w:val="00EC5DFB"/>
    <w:rsid w:val="00EF0AF9"/>
    <w:rsid w:val="00F077C8"/>
    <w:rsid w:val="00F07B6B"/>
    <w:rsid w:val="00F12D11"/>
    <w:rsid w:val="00F14C57"/>
    <w:rsid w:val="00F258C0"/>
    <w:rsid w:val="00F278A3"/>
    <w:rsid w:val="00F32025"/>
    <w:rsid w:val="00F35798"/>
    <w:rsid w:val="00F420A3"/>
    <w:rsid w:val="00F446CF"/>
    <w:rsid w:val="00F5119D"/>
    <w:rsid w:val="00F53089"/>
    <w:rsid w:val="00F561E9"/>
    <w:rsid w:val="00F56DED"/>
    <w:rsid w:val="00F662D5"/>
    <w:rsid w:val="00F73BE0"/>
    <w:rsid w:val="00F75005"/>
    <w:rsid w:val="00F801F1"/>
    <w:rsid w:val="00F97BF2"/>
    <w:rsid w:val="00FA0102"/>
    <w:rsid w:val="00FA2DA2"/>
    <w:rsid w:val="00FA5507"/>
    <w:rsid w:val="00FB0983"/>
    <w:rsid w:val="00FB5EA2"/>
    <w:rsid w:val="00FD004C"/>
    <w:rsid w:val="00FD2552"/>
    <w:rsid w:val="00FD2FB6"/>
    <w:rsid w:val="00FD3306"/>
    <w:rsid w:val="00FE3BF9"/>
    <w:rsid w:val="00FE7B7D"/>
    <w:rsid w:val="00FF0BBE"/>
    <w:rsid w:val="00FF736B"/>
    <w:rsid w:val="00FF7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49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1F75"/>
    <w:rPr>
      <w:rFonts w:ascii="Times New Roman" w:hAnsi="Times New Roman" w:cs="Times New Roman"/>
    </w:rPr>
  </w:style>
  <w:style w:type="paragraph" w:styleId="Heading1">
    <w:name w:val="heading 1"/>
    <w:basedOn w:val="Normal"/>
    <w:link w:val="Heading1Char"/>
    <w:uiPriority w:val="9"/>
    <w:qFormat/>
    <w:rsid w:val="0013643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7A1A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136436"/>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396"/>
    <w:pPr>
      <w:ind w:left="720"/>
      <w:contextualSpacing/>
    </w:pPr>
  </w:style>
  <w:style w:type="character" w:customStyle="1" w:styleId="Heading1Char">
    <w:name w:val="Heading 1 Char"/>
    <w:basedOn w:val="DefaultParagraphFont"/>
    <w:link w:val="Heading1"/>
    <w:uiPriority w:val="9"/>
    <w:rsid w:val="00136436"/>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36436"/>
    <w:rPr>
      <w:rFonts w:ascii="Times New Roman" w:hAnsi="Times New Roman" w:cs="Times New Roman"/>
      <w:b/>
      <w:bCs/>
      <w:sz w:val="27"/>
      <w:szCs w:val="27"/>
    </w:rPr>
  </w:style>
  <w:style w:type="character" w:customStyle="1" w:styleId="a-size-large">
    <w:name w:val="a-size-large"/>
    <w:basedOn w:val="DefaultParagraphFont"/>
    <w:rsid w:val="00136436"/>
  </w:style>
  <w:style w:type="character" w:customStyle="1" w:styleId="a-text-normal">
    <w:name w:val="a-text-normal"/>
    <w:basedOn w:val="DefaultParagraphFont"/>
    <w:rsid w:val="00136436"/>
  </w:style>
  <w:style w:type="character" w:customStyle="1" w:styleId="a-size-medium">
    <w:name w:val="a-size-medium"/>
    <w:basedOn w:val="DefaultParagraphFont"/>
    <w:rsid w:val="005E2A6E"/>
  </w:style>
  <w:style w:type="character" w:customStyle="1" w:styleId="a-size-extra-large">
    <w:name w:val="a-size-extra-large"/>
    <w:basedOn w:val="DefaultParagraphFont"/>
    <w:rsid w:val="00A02981"/>
  </w:style>
  <w:style w:type="character" w:customStyle="1" w:styleId="Heading2Char">
    <w:name w:val="Heading 2 Char"/>
    <w:basedOn w:val="DefaultParagraphFont"/>
    <w:link w:val="Heading2"/>
    <w:uiPriority w:val="9"/>
    <w:semiHidden/>
    <w:rsid w:val="007A1A7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A1A70"/>
    <w:rPr>
      <w:color w:val="0000FF"/>
      <w:u w:val="single"/>
    </w:rPr>
  </w:style>
  <w:style w:type="paragraph" w:customStyle="1" w:styleId="p1">
    <w:name w:val="p1"/>
    <w:basedOn w:val="Normal"/>
    <w:rsid w:val="00B643B1"/>
    <w:rPr>
      <w:rFonts w:ascii="Helvetica" w:hAnsi="Helvetica"/>
      <w:sz w:val="18"/>
      <w:szCs w:val="18"/>
    </w:rPr>
  </w:style>
  <w:style w:type="paragraph" w:customStyle="1" w:styleId="p2">
    <w:name w:val="p2"/>
    <w:basedOn w:val="Normal"/>
    <w:rsid w:val="00B643B1"/>
    <w:rPr>
      <w:rFonts w:ascii="Helvetica" w:hAnsi="Helvetica"/>
      <w:sz w:val="18"/>
      <w:szCs w:val="18"/>
    </w:rPr>
  </w:style>
  <w:style w:type="paragraph" w:customStyle="1" w:styleId="p3">
    <w:name w:val="p3"/>
    <w:basedOn w:val="Normal"/>
    <w:rsid w:val="00B643B1"/>
    <w:rPr>
      <w:rFonts w:ascii="Times" w:hAnsi="Times"/>
      <w:color w:val="000000"/>
      <w:sz w:val="18"/>
      <w:szCs w:val="18"/>
    </w:rPr>
  </w:style>
  <w:style w:type="paragraph" w:customStyle="1" w:styleId="p4">
    <w:name w:val="p4"/>
    <w:basedOn w:val="Normal"/>
    <w:rsid w:val="00B643B1"/>
    <w:rPr>
      <w:rFonts w:ascii="Times" w:hAnsi="Times"/>
      <w:color w:val="000000"/>
      <w:sz w:val="18"/>
      <w:szCs w:val="18"/>
    </w:rPr>
  </w:style>
  <w:style w:type="paragraph" w:customStyle="1" w:styleId="p5">
    <w:name w:val="p5"/>
    <w:basedOn w:val="Normal"/>
    <w:rsid w:val="00B643B1"/>
    <w:rPr>
      <w:rFonts w:ascii="Helvetica" w:hAnsi="Helvetica"/>
      <w:sz w:val="18"/>
      <w:szCs w:val="18"/>
    </w:rPr>
  </w:style>
  <w:style w:type="paragraph" w:customStyle="1" w:styleId="p6">
    <w:name w:val="p6"/>
    <w:basedOn w:val="Normal"/>
    <w:rsid w:val="00B643B1"/>
    <w:rPr>
      <w:rFonts w:ascii="Helvetica" w:hAnsi="Helvetica"/>
      <w:sz w:val="18"/>
      <w:szCs w:val="18"/>
    </w:rPr>
  </w:style>
  <w:style w:type="character" w:customStyle="1" w:styleId="s1">
    <w:name w:val="s1"/>
    <w:basedOn w:val="DefaultParagraphFont"/>
    <w:rsid w:val="00B643B1"/>
    <w:rPr>
      <w:rFonts w:ascii="Helvetica" w:hAnsi="Helvetica" w:hint="default"/>
      <w:color w:val="000000"/>
      <w:sz w:val="18"/>
      <w:szCs w:val="18"/>
    </w:rPr>
  </w:style>
  <w:style w:type="character" w:customStyle="1" w:styleId="apple-converted-space">
    <w:name w:val="apple-converted-space"/>
    <w:basedOn w:val="DefaultParagraphFont"/>
    <w:rsid w:val="00B643B1"/>
  </w:style>
  <w:style w:type="character" w:customStyle="1" w:styleId="s2">
    <w:name w:val="s2"/>
    <w:basedOn w:val="DefaultParagraphFont"/>
    <w:rsid w:val="00B643B1"/>
  </w:style>
  <w:style w:type="character" w:styleId="FollowedHyperlink">
    <w:name w:val="FollowedHyperlink"/>
    <w:basedOn w:val="DefaultParagraphFont"/>
    <w:uiPriority w:val="99"/>
    <w:semiHidden/>
    <w:unhideWhenUsed/>
    <w:rsid w:val="008204C8"/>
    <w:rPr>
      <w:color w:val="954F72" w:themeColor="followedHyperlink"/>
      <w:u w:val="single"/>
    </w:rPr>
  </w:style>
  <w:style w:type="paragraph" w:styleId="Caption">
    <w:name w:val="caption"/>
    <w:basedOn w:val="Normal"/>
    <w:next w:val="Normal"/>
    <w:uiPriority w:val="35"/>
    <w:unhideWhenUsed/>
    <w:qFormat/>
    <w:rsid w:val="00D72B20"/>
    <w:pPr>
      <w:spacing w:after="200"/>
    </w:pPr>
    <w:rPr>
      <w:i/>
      <w:iCs/>
      <w:color w:val="44546A" w:themeColor="text2"/>
      <w:sz w:val="18"/>
      <w:szCs w:val="18"/>
    </w:rPr>
  </w:style>
  <w:style w:type="table" w:styleId="TableGrid">
    <w:name w:val="Table Grid"/>
    <w:basedOn w:val="TableNormal"/>
    <w:uiPriority w:val="39"/>
    <w:rsid w:val="00C22B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3BE0"/>
    <w:rPr>
      <w:i/>
      <w:iCs/>
    </w:rPr>
  </w:style>
  <w:style w:type="paragraph" w:styleId="Header">
    <w:name w:val="header"/>
    <w:basedOn w:val="Normal"/>
    <w:link w:val="HeaderChar"/>
    <w:uiPriority w:val="99"/>
    <w:unhideWhenUsed/>
    <w:rsid w:val="00644E18"/>
    <w:pPr>
      <w:tabs>
        <w:tab w:val="center" w:pos="4680"/>
        <w:tab w:val="right" w:pos="9360"/>
      </w:tabs>
    </w:pPr>
  </w:style>
  <w:style w:type="character" w:customStyle="1" w:styleId="HeaderChar">
    <w:name w:val="Header Char"/>
    <w:basedOn w:val="DefaultParagraphFont"/>
    <w:link w:val="Header"/>
    <w:uiPriority w:val="99"/>
    <w:rsid w:val="00644E18"/>
    <w:rPr>
      <w:rFonts w:ascii="Times New Roman" w:hAnsi="Times New Roman" w:cs="Times New Roman"/>
    </w:rPr>
  </w:style>
  <w:style w:type="paragraph" w:styleId="Footer">
    <w:name w:val="footer"/>
    <w:basedOn w:val="Normal"/>
    <w:link w:val="FooterChar"/>
    <w:uiPriority w:val="99"/>
    <w:unhideWhenUsed/>
    <w:rsid w:val="00644E18"/>
    <w:pPr>
      <w:tabs>
        <w:tab w:val="center" w:pos="4680"/>
        <w:tab w:val="right" w:pos="9360"/>
      </w:tabs>
    </w:pPr>
  </w:style>
  <w:style w:type="character" w:customStyle="1" w:styleId="FooterChar">
    <w:name w:val="Footer Char"/>
    <w:basedOn w:val="DefaultParagraphFont"/>
    <w:link w:val="Footer"/>
    <w:uiPriority w:val="99"/>
    <w:rsid w:val="00644E18"/>
    <w:rPr>
      <w:rFonts w:ascii="Times New Roman" w:hAnsi="Times New Roman" w:cs="Times New Roman"/>
    </w:rPr>
  </w:style>
  <w:style w:type="paragraph" w:styleId="NoSpacing">
    <w:name w:val="No Spacing"/>
    <w:uiPriority w:val="1"/>
    <w:qFormat/>
    <w:rsid w:val="00644E18"/>
    <w:rPr>
      <w:rFonts w:eastAsiaTheme="minorEastAsia"/>
      <w:sz w:val="22"/>
      <w:szCs w:val="22"/>
      <w:lang w:eastAsia="zh-CN"/>
    </w:rPr>
  </w:style>
  <w:style w:type="character" w:styleId="PlaceholderText">
    <w:name w:val="Placeholder Text"/>
    <w:basedOn w:val="DefaultParagraphFont"/>
    <w:uiPriority w:val="99"/>
    <w:semiHidden/>
    <w:rsid w:val="00644E18"/>
    <w:rPr>
      <w:color w:val="808080"/>
    </w:rPr>
  </w:style>
  <w:style w:type="character" w:styleId="PageNumber">
    <w:name w:val="page number"/>
    <w:basedOn w:val="DefaultParagraphFont"/>
    <w:uiPriority w:val="99"/>
    <w:semiHidden/>
    <w:unhideWhenUsed/>
    <w:rsid w:val="00644E18"/>
  </w:style>
  <w:style w:type="character" w:customStyle="1" w:styleId="xbe">
    <w:name w:val="_xbe"/>
    <w:basedOn w:val="DefaultParagraphFont"/>
    <w:rsid w:val="002E2F08"/>
  </w:style>
  <w:style w:type="paragraph" w:styleId="BalloonText">
    <w:name w:val="Balloon Text"/>
    <w:basedOn w:val="Normal"/>
    <w:link w:val="BalloonTextChar"/>
    <w:uiPriority w:val="99"/>
    <w:semiHidden/>
    <w:unhideWhenUsed/>
    <w:rsid w:val="00A5157F"/>
    <w:rPr>
      <w:sz w:val="18"/>
      <w:szCs w:val="18"/>
    </w:rPr>
  </w:style>
  <w:style w:type="character" w:customStyle="1" w:styleId="BalloonTextChar">
    <w:name w:val="Balloon Text Char"/>
    <w:basedOn w:val="DefaultParagraphFont"/>
    <w:link w:val="BalloonText"/>
    <w:uiPriority w:val="99"/>
    <w:semiHidden/>
    <w:rsid w:val="00A5157F"/>
    <w:rPr>
      <w:rFonts w:ascii="Times New Roman" w:hAnsi="Times New Roman" w:cs="Times New Roman"/>
      <w:sz w:val="18"/>
      <w:szCs w:val="18"/>
    </w:rPr>
  </w:style>
  <w:style w:type="character" w:customStyle="1" w:styleId="list-propertydata--value">
    <w:name w:val="list-property__data--value"/>
    <w:basedOn w:val="DefaultParagraphFont"/>
    <w:rsid w:val="00487F56"/>
  </w:style>
  <w:style w:type="character" w:customStyle="1" w:styleId="list-propertydata--units">
    <w:name w:val="list-property__data--units"/>
    <w:basedOn w:val="DefaultParagraphFont"/>
    <w:rsid w:val="00487F56"/>
  </w:style>
  <w:style w:type="character" w:customStyle="1" w:styleId="UnresolvedMention">
    <w:name w:val="Unresolved Mention"/>
    <w:basedOn w:val="DefaultParagraphFont"/>
    <w:uiPriority w:val="99"/>
    <w:semiHidden/>
    <w:unhideWhenUsed/>
    <w:rsid w:val="00CC1FB2"/>
    <w:rPr>
      <w:color w:val="808080"/>
      <w:shd w:val="clear" w:color="auto" w:fill="E6E6E6"/>
    </w:rPr>
  </w:style>
  <w:style w:type="paragraph" w:customStyle="1" w:styleId="Style1">
    <w:name w:val="Style1"/>
    <w:basedOn w:val="Heading1"/>
    <w:qFormat/>
    <w:rsid w:val="009D4FEB"/>
    <w:pPr>
      <w:shd w:val="clear" w:color="auto" w:fill="FFFFFF"/>
      <w:spacing w:before="0" w:beforeAutospacing="0"/>
    </w:pPr>
    <w:rPr>
      <w:rFonts w:ascii="Helvetica" w:eastAsia="Times New Roman" w:hAnsi="Helvetica" w:cs="Arial"/>
      <w:b w:val="0"/>
      <w:bCs w:val="0"/>
      <w:color w:val="11111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35643">
      <w:bodyDiv w:val="1"/>
      <w:marLeft w:val="0"/>
      <w:marRight w:val="0"/>
      <w:marTop w:val="0"/>
      <w:marBottom w:val="0"/>
      <w:divBdr>
        <w:top w:val="none" w:sz="0" w:space="0" w:color="auto"/>
        <w:left w:val="none" w:sz="0" w:space="0" w:color="auto"/>
        <w:bottom w:val="none" w:sz="0" w:space="0" w:color="auto"/>
        <w:right w:val="none" w:sz="0" w:space="0" w:color="auto"/>
      </w:divBdr>
    </w:div>
    <w:div w:id="129521907">
      <w:bodyDiv w:val="1"/>
      <w:marLeft w:val="0"/>
      <w:marRight w:val="0"/>
      <w:marTop w:val="0"/>
      <w:marBottom w:val="0"/>
      <w:divBdr>
        <w:top w:val="none" w:sz="0" w:space="0" w:color="auto"/>
        <w:left w:val="none" w:sz="0" w:space="0" w:color="auto"/>
        <w:bottom w:val="none" w:sz="0" w:space="0" w:color="auto"/>
        <w:right w:val="none" w:sz="0" w:space="0" w:color="auto"/>
      </w:divBdr>
    </w:div>
    <w:div w:id="129640127">
      <w:bodyDiv w:val="1"/>
      <w:marLeft w:val="0"/>
      <w:marRight w:val="0"/>
      <w:marTop w:val="0"/>
      <w:marBottom w:val="0"/>
      <w:divBdr>
        <w:top w:val="none" w:sz="0" w:space="0" w:color="auto"/>
        <w:left w:val="none" w:sz="0" w:space="0" w:color="auto"/>
        <w:bottom w:val="none" w:sz="0" w:space="0" w:color="auto"/>
        <w:right w:val="none" w:sz="0" w:space="0" w:color="auto"/>
      </w:divBdr>
    </w:div>
    <w:div w:id="209727903">
      <w:bodyDiv w:val="1"/>
      <w:marLeft w:val="0"/>
      <w:marRight w:val="0"/>
      <w:marTop w:val="0"/>
      <w:marBottom w:val="0"/>
      <w:divBdr>
        <w:top w:val="none" w:sz="0" w:space="0" w:color="auto"/>
        <w:left w:val="none" w:sz="0" w:space="0" w:color="auto"/>
        <w:bottom w:val="none" w:sz="0" w:space="0" w:color="auto"/>
        <w:right w:val="none" w:sz="0" w:space="0" w:color="auto"/>
      </w:divBdr>
    </w:div>
    <w:div w:id="290865088">
      <w:bodyDiv w:val="1"/>
      <w:marLeft w:val="0"/>
      <w:marRight w:val="0"/>
      <w:marTop w:val="0"/>
      <w:marBottom w:val="0"/>
      <w:divBdr>
        <w:top w:val="none" w:sz="0" w:space="0" w:color="auto"/>
        <w:left w:val="none" w:sz="0" w:space="0" w:color="auto"/>
        <w:bottom w:val="none" w:sz="0" w:space="0" w:color="auto"/>
        <w:right w:val="none" w:sz="0" w:space="0" w:color="auto"/>
      </w:divBdr>
    </w:div>
    <w:div w:id="342975267">
      <w:bodyDiv w:val="1"/>
      <w:marLeft w:val="0"/>
      <w:marRight w:val="0"/>
      <w:marTop w:val="0"/>
      <w:marBottom w:val="0"/>
      <w:divBdr>
        <w:top w:val="none" w:sz="0" w:space="0" w:color="auto"/>
        <w:left w:val="none" w:sz="0" w:space="0" w:color="auto"/>
        <w:bottom w:val="none" w:sz="0" w:space="0" w:color="auto"/>
        <w:right w:val="none" w:sz="0" w:space="0" w:color="auto"/>
      </w:divBdr>
    </w:div>
    <w:div w:id="395251084">
      <w:bodyDiv w:val="1"/>
      <w:marLeft w:val="0"/>
      <w:marRight w:val="0"/>
      <w:marTop w:val="0"/>
      <w:marBottom w:val="0"/>
      <w:divBdr>
        <w:top w:val="none" w:sz="0" w:space="0" w:color="auto"/>
        <w:left w:val="none" w:sz="0" w:space="0" w:color="auto"/>
        <w:bottom w:val="none" w:sz="0" w:space="0" w:color="auto"/>
        <w:right w:val="none" w:sz="0" w:space="0" w:color="auto"/>
      </w:divBdr>
    </w:div>
    <w:div w:id="412625246">
      <w:bodyDiv w:val="1"/>
      <w:marLeft w:val="0"/>
      <w:marRight w:val="0"/>
      <w:marTop w:val="0"/>
      <w:marBottom w:val="0"/>
      <w:divBdr>
        <w:top w:val="none" w:sz="0" w:space="0" w:color="auto"/>
        <w:left w:val="none" w:sz="0" w:space="0" w:color="auto"/>
        <w:bottom w:val="none" w:sz="0" w:space="0" w:color="auto"/>
        <w:right w:val="none" w:sz="0" w:space="0" w:color="auto"/>
      </w:divBdr>
    </w:div>
    <w:div w:id="453449388">
      <w:bodyDiv w:val="1"/>
      <w:marLeft w:val="0"/>
      <w:marRight w:val="0"/>
      <w:marTop w:val="0"/>
      <w:marBottom w:val="0"/>
      <w:divBdr>
        <w:top w:val="none" w:sz="0" w:space="0" w:color="auto"/>
        <w:left w:val="none" w:sz="0" w:space="0" w:color="auto"/>
        <w:bottom w:val="none" w:sz="0" w:space="0" w:color="auto"/>
        <w:right w:val="none" w:sz="0" w:space="0" w:color="auto"/>
      </w:divBdr>
    </w:div>
    <w:div w:id="468403695">
      <w:bodyDiv w:val="1"/>
      <w:marLeft w:val="0"/>
      <w:marRight w:val="0"/>
      <w:marTop w:val="0"/>
      <w:marBottom w:val="0"/>
      <w:divBdr>
        <w:top w:val="none" w:sz="0" w:space="0" w:color="auto"/>
        <w:left w:val="none" w:sz="0" w:space="0" w:color="auto"/>
        <w:bottom w:val="none" w:sz="0" w:space="0" w:color="auto"/>
        <w:right w:val="none" w:sz="0" w:space="0" w:color="auto"/>
      </w:divBdr>
      <w:divsChild>
        <w:div w:id="166407839">
          <w:marLeft w:val="0"/>
          <w:marRight w:val="0"/>
          <w:marTop w:val="0"/>
          <w:marBottom w:val="0"/>
          <w:divBdr>
            <w:top w:val="none" w:sz="0" w:space="0" w:color="auto"/>
            <w:left w:val="none" w:sz="0" w:space="0" w:color="auto"/>
            <w:bottom w:val="none" w:sz="0" w:space="0" w:color="auto"/>
            <w:right w:val="none" w:sz="0" w:space="0" w:color="auto"/>
          </w:divBdr>
        </w:div>
        <w:div w:id="2079668368">
          <w:marLeft w:val="0"/>
          <w:marRight w:val="0"/>
          <w:marTop w:val="0"/>
          <w:marBottom w:val="0"/>
          <w:divBdr>
            <w:top w:val="none" w:sz="0" w:space="0" w:color="auto"/>
            <w:left w:val="none" w:sz="0" w:space="0" w:color="auto"/>
            <w:bottom w:val="none" w:sz="0" w:space="0" w:color="auto"/>
            <w:right w:val="none" w:sz="0" w:space="0" w:color="auto"/>
          </w:divBdr>
          <w:divsChild>
            <w:div w:id="20314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133">
      <w:bodyDiv w:val="1"/>
      <w:marLeft w:val="0"/>
      <w:marRight w:val="0"/>
      <w:marTop w:val="0"/>
      <w:marBottom w:val="0"/>
      <w:divBdr>
        <w:top w:val="none" w:sz="0" w:space="0" w:color="auto"/>
        <w:left w:val="none" w:sz="0" w:space="0" w:color="auto"/>
        <w:bottom w:val="none" w:sz="0" w:space="0" w:color="auto"/>
        <w:right w:val="none" w:sz="0" w:space="0" w:color="auto"/>
      </w:divBdr>
    </w:div>
    <w:div w:id="514540564">
      <w:bodyDiv w:val="1"/>
      <w:marLeft w:val="0"/>
      <w:marRight w:val="0"/>
      <w:marTop w:val="0"/>
      <w:marBottom w:val="0"/>
      <w:divBdr>
        <w:top w:val="none" w:sz="0" w:space="0" w:color="auto"/>
        <w:left w:val="none" w:sz="0" w:space="0" w:color="auto"/>
        <w:bottom w:val="none" w:sz="0" w:space="0" w:color="auto"/>
        <w:right w:val="none" w:sz="0" w:space="0" w:color="auto"/>
      </w:divBdr>
    </w:div>
    <w:div w:id="575290150">
      <w:bodyDiv w:val="1"/>
      <w:marLeft w:val="0"/>
      <w:marRight w:val="0"/>
      <w:marTop w:val="0"/>
      <w:marBottom w:val="0"/>
      <w:divBdr>
        <w:top w:val="none" w:sz="0" w:space="0" w:color="auto"/>
        <w:left w:val="none" w:sz="0" w:space="0" w:color="auto"/>
        <w:bottom w:val="none" w:sz="0" w:space="0" w:color="auto"/>
        <w:right w:val="none" w:sz="0" w:space="0" w:color="auto"/>
      </w:divBdr>
    </w:div>
    <w:div w:id="722480658">
      <w:bodyDiv w:val="1"/>
      <w:marLeft w:val="0"/>
      <w:marRight w:val="0"/>
      <w:marTop w:val="0"/>
      <w:marBottom w:val="0"/>
      <w:divBdr>
        <w:top w:val="none" w:sz="0" w:space="0" w:color="auto"/>
        <w:left w:val="none" w:sz="0" w:space="0" w:color="auto"/>
        <w:bottom w:val="none" w:sz="0" w:space="0" w:color="auto"/>
        <w:right w:val="none" w:sz="0" w:space="0" w:color="auto"/>
      </w:divBdr>
    </w:div>
    <w:div w:id="757092046">
      <w:bodyDiv w:val="1"/>
      <w:marLeft w:val="0"/>
      <w:marRight w:val="0"/>
      <w:marTop w:val="0"/>
      <w:marBottom w:val="0"/>
      <w:divBdr>
        <w:top w:val="none" w:sz="0" w:space="0" w:color="auto"/>
        <w:left w:val="none" w:sz="0" w:space="0" w:color="auto"/>
        <w:bottom w:val="none" w:sz="0" w:space="0" w:color="auto"/>
        <w:right w:val="none" w:sz="0" w:space="0" w:color="auto"/>
      </w:divBdr>
    </w:div>
    <w:div w:id="765924570">
      <w:bodyDiv w:val="1"/>
      <w:marLeft w:val="0"/>
      <w:marRight w:val="0"/>
      <w:marTop w:val="0"/>
      <w:marBottom w:val="0"/>
      <w:divBdr>
        <w:top w:val="none" w:sz="0" w:space="0" w:color="auto"/>
        <w:left w:val="none" w:sz="0" w:space="0" w:color="auto"/>
        <w:bottom w:val="none" w:sz="0" w:space="0" w:color="auto"/>
        <w:right w:val="none" w:sz="0" w:space="0" w:color="auto"/>
      </w:divBdr>
    </w:div>
    <w:div w:id="772166065">
      <w:bodyDiv w:val="1"/>
      <w:marLeft w:val="0"/>
      <w:marRight w:val="0"/>
      <w:marTop w:val="0"/>
      <w:marBottom w:val="0"/>
      <w:divBdr>
        <w:top w:val="none" w:sz="0" w:space="0" w:color="auto"/>
        <w:left w:val="none" w:sz="0" w:space="0" w:color="auto"/>
        <w:bottom w:val="none" w:sz="0" w:space="0" w:color="auto"/>
        <w:right w:val="none" w:sz="0" w:space="0" w:color="auto"/>
      </w:divBdr>
    </w:div>
    <w:div w:id="775488460">
      <w:bodyDiv w:val="1"/>
      <w:marLeft w:val="0"/>
      <w:marRight w:val="0"/>
      <w:marTop w:val="0"/>
      <w:marBottom w:val="0"/>
      <w:divBdr>
        <w:top w:val="none" w:sz="0" w:space="0" w:color="auto"/>
        <w:left w:val="none" w:sz="0" w:space="0" w:color="auto"/>
        <w:bottom w:val="none" w:sz="0" w:space="0" w:color="auto"/>
        <w:right w:val="none" w:sz="0" w:space="0" w:color="auto"/>
      </w:divBdr>
    </w:div>
    <w:div w:id="797336677">
      <w:bodyDiv w:val="1"/>
      <w:marLeft w:val="0"/>
      <w:marRight w:val="0"/>
      <w:marTop w:val="0"/>
      <w:marBottom w:val="0"/>
      <w:divBdr>
        <w:top w:val="none" w:sz="0" w:space="0" w:color="auto"/>
        <w:left w:val="none" w:sz="0" w:space="0" w:color="auto"/>
        <w:bottom w:val="none" w:sz="0" w:space="0" w:color="auto"/>
        <w:right w:val="none" w:sz="0" w:space="0" w:color="auto"/>
      </w:divBdr>
    </w:div>
    <w:div w:id="807280968">
      <w:bodyDiv w:val="1"/>
      <w:marLeft w:val="0"/>
      <w:marRight w:val="0"/>
      <w:marTop w:val="0"/>
      <w:marBottom w:val="0"/>
      <w:divBdr>
        <w:top w:val="none" w:sz="0" w:space="0" w:color="auto"/>
        <w:left w:val="none" w:sz="0" w:space="0" w:color="auto"/>
        <w:bottom w:val="none" w:sz="0" w:space="0" w:color="auto"/>
        <w:right w:val="none" w:sz="0" w:space="0" w:color="auto"/>
      </w:divBdr>
    </w:div>
    <w:div w:id="837111608">
      <w:bodyDiv w:val="1"/>
      <w:marLeft w:val="0"/>
      <w:marRight w:val="0"/>
      <w:marTop w:val="0"/>
      <w:marBottom w:val="0"/>
      <w:divBdr>
        <w:top w:val="none" w:sz="0" w:space="0" w:color="auto"/>
        <w:left w:val="none" w:sz="0" w:space="0" w:color="auto"/>
        <w:bottom w:val="none" w:sz="0" w:space="0" w:color="auto"/>
        <w:right w:val="none" w:sz="0" w:space="0" w:color="auto"/>
      </w:divBdr>
    </w:div>
    <w:div w:id="842820912">
      <w:bodyDiv w:val="1"/>
      <w:marLeft w:val="0"/>
      <w:marRight w:val="0"/>
      <w:marTop w:val="0"/>
      <w:marBottom w:val="0"/>
      <w:divBdr>
        <w:top w:val="none" w:sz="0" w:space="0" w:color="auto"/>
        <w:left w:val="none" w:sz="0" w:space="0" w:color="auto"/>
        <w:bottom w:val="none" w:sz="0" w:space="0" w:color="auto"/>
        <w:right w:val="none" w:sz="0" w:space="0" w:color="auto"/>
      </w:divBdr>
    </w:div>
    <w:div w:id="877938138">
      <w:bodyDiv w:val="1"/>
      <w:marLeft w:val="0"/>
      <w:marRight w:val="0"/>
      <w:marTop w:val="0"/>
      <w:marBottom w:val="0"/>
      <w:divBdr>
        <w:top w:val="none" w:sz="0" w:space="0" w:color="auto"/>
        <w:left w:val="none" w:sz="0" w:space="0" w:color="auto"/>
        <w:bottom w:val="none" w:sz="0" w:space="0" w:color="auto"/>
        <w:right w:val="none" w:sz="0" w:space="0" w:color="auto"/>
      </w:divBdr>
    </w:div>
    <w:div w:id="884752772">
      <w:bodyDiv w:val="1"/>
      <w:marLeft w:val="0"/>
      <w:marRight w:val="0"/>
      <w:marTop w:val="0"/>
      <w:marBottom w:val="0"/>
      <w:divBdr>
        <w:top w:val="none" w:sz="0" w:space="0" w:color="auto"/>
        <w:left w:val="none" w:sz="0" w:space="0" w:color="auto"/>
        <w:bottom w:val="none" w:sz="0" w:space="0" w:color="auto"/>
        <w:right w:val="none" w:sz="0" w:space="0" w:color="auto"/>
      </w:divBdr>
    </w:div>
    <w:div w:id="885989140">
      <w:bodyDiv w:val="1"/>
      <w:marLeft w:val="0"/>
      <w:marRight w:val="0"/>
      <w:marTop w:val="0"/>
      <w:marBottom w:val="0"/>
      <w:divBdr>
        <w:top w:val="none" w:sz="0" w:space="0" w:color="auto"/>
        <w:left w:val="none" w:sz="0" w:space="0" w:color="auto"/>
        <w:bottom w:val="none" w:sz="0" w:space="0" w:color="auto"/>
        <w:right w:val="none" w:sz="0" w:space="0" w:color="auto"/>
      </w:divBdr>
    </w:div>
    <w:div w:id="906498800">
      <w:bodyDiv w:val="1"/>
      <w:marLeft w:val="0"/>
      <w:marRight w:val="0"/>
      <w:marTop w:val="0"/>
      <w:marBottom w:val="0"/>
      <w:divBdr>
        <w:top w:val="none" w:sz="0" w:space="0" w:color="auto"/>
        <w:left w:val="none" w:sz="0" w:space="0" w:color="auto"/>
        <w:bottom w:val="none" w:sz="0" w:space="0" w:color="auto"/>
        <w:right w:val="none" w:sz="0" w:space="0" w:color="auto"/>
      </w:divBdr>
    </w:div>
    <w:div w:id="907694774">
      <w:bodyDiv w:val="1"/>
      <w:marLeft w:val="0"/>
      <w:marRight w:val="0"/>
      <w:marTop w:val="0"/>
      <w:marBottom w:val="0"/>
      <w:divBdr>
        <w:top w:val="none" w:sz="0" w:space="0" w:color="auto"/>
        <w:left w:val="none" w:sz="0" w:space="0" w:color="auto"/>
        <w:bottom w:val="none" w:sz="0" w:space="0" w:color="auto"/>
        <w:right w:val="none" w:sz="0" w:space="0" w:color="auto"/>
      </w:divBdr>
    </w:div>
    <w:div w:id="911354311">
      <w:bodyDiv w:val="1"/>
      <w:marLeft w:val="0"/>
      <w:marRight w:val="0"/>
      <w:marTop w:val="0"/>
      <w:marBottom w:val="0"/>
      <w:divBdr>
        <w:top w:val="none" w:sz="0" w:space="0" w:color="auto"/>
        <w:left w:val="none" w:sz="0" w:space="0" w:color="auto"/>
        <w:bottom w:val="none" w:sz="0" w:space="0" w:color="auto"/>
        <w:right w:val="none" w:sz="0" w:space="0" w:color="auto"/>
      </w:divBdr>
    </w:div>
    <w:div w:id="918909883">
      <w:bodyDiv w:val="1"/>
      <w:marLeft w:val="0"/>
      <w:marRight w:val="0"/>
      <w:marTop w:val="0"/>
      <w:marBottom w:val="0"/>
      <w:divBdr>
        <w:top w:val="none" w:sz="0" w:space="0" w:color="auto"/>
        <w:left w:val="none" w:sz="0" w:space="0" w:color="auto"/>
        <w:bottom w:val="none" w:sz="0" w:space="0" w:color="auto"/>
        <w:right w:val="none" w:sz="0" w:space="0" w:color="auto"/>
      </w:divBdr>
    </w:div>
    <w:div w:id="921334858">
      <w:bodyDiv w:val="1"/>
      <w:marLeft w:val="0"/>
      <w:marRight w:val="0"/>
      <w:marTop w:val="0"/>
      <w:marBottom w:val="0"/>
      <w:divBdr>
        <w:top w:val="none" w:sz="0" w:space="0" w:color="auto"/>
        <w:left w:val="none" w:sz="0" w:space="0" w:color="auto"/>
        <w:bottom w:val="none" w:sz="0" w:space="0" w:color="auto"/>
        <w:right w:val="none" w:sz="0" w:space="0" w:color="auto"/>
      </w:divBdr>
    </w:div>
    <w:div w:id="924798968">
      <w:bodyDiv w:val="1"/>
      <w:marLeft w:val="0"/>
      <w:marRight w:val="0"/>
      <w:marTop w:val="0"/>
      <w:marBottom w:val="0"/>
      <w:divBdr>
        <w:top w:val="none" w:sz="0" w:space="0" w:color="auto"/>
        <w:left w:val="none" w:sz="0" w:space="0" w:color="auto"/>
        <w:bottom w:val="none" w:sz="0" w:space="0" w:color="auto"/>
        <w:right w:val="none" w:sz="0" w:space="0" w:color="auto"/>
      </w:divBdr>
    </w:div>
    <w:div w:id="942693104">
      <w:bodyDiv w:val="1"/>
      <w:marLeft w:val="0"/>
      <w:marRight w:val="0"/>
      <w:marTop w:val="0"/>
      <w:marBottom w:val="0"/>
      <w:divBdr>
        <w:top w:val="none" w:sz="0" w:space="0" w:color="auto"/>
        <w:left w:val="none" w:sz="0" w:space="0" w:color="auto"/>
        <w:bottom w:val="none" w:sz="0" w:space="0" w:color="auto"/>
        <w:right w:val="none" w:sz="0" w:space="0" w:color="auto"/>
      </w:divBdr>
    </w:div>
    <w:div w:id="984821891">
      <w:bodyDiv w:val="1"/>
      <w:marLeft w:val="0"/>
      <w:marRight w:val="0"/>
      <w:marTop w:val="0"/>
      <w:marBottom w:val="0"/>
      <w:divBdr>
        <w:top w:val="none" w:sz="0" w:space="0" w:color="auto"/>
        <w:left w:val="none" w:sz="0" w:space="0" w:color="auto"/>
        <w:bottom w:val="none" w:sz="0" w:space="0" w:color="auto"/>
        <w:right w:val="none" w:sz="0" w:space="0" w:color="auto"/>
      </w:divBdr>
    </w:div>
    <w:div w:id="1061833319">
      <w:bodyDiv w:val="1"/>
      <w:marLeft w:val="0"/>
      <w:marRight w:val="0"/>
      <w:marTop w:val="0"/>
      <w:marBottom w:val="0"/>
      <w:divBdr>
        <w:top w:val="none" w:sz="0" w:space="0" w:color="auto"/>
        <w:left w:val="none" w:sz="0" w:space="0" w:color="auto"/>
        <w:bottom w:val="none" w:sz="0" w:space="0" w:color="auto"/>
        <w:right w:val="none" w:sz="0" w:space="0" w:color="auto"/>
      </w:divBdr>
    </w:div>
    <w:div w:id="1067261327">
      <w:bodyDiv w:val="1"/>
      <w:marLeft w:val="0"/>
      <w:marRight w:val="0"/>
      <w:marTop w:val="0"/>
      <w:marBottom w:val="0"/>
      <w:divBdr>
        <w:top w:val="none" w:sz="0" w:space="0" w:color="auto"/>
        <w:left w:val="none" w:sz="0" w:space="0" w:color="auto"/>
        <w:bottom w:val="none" w:sz="0" w:space="0" w:color="auto"/>
        <w:right w:val="none" w:sz="0" w:space="0" w:color="auto"/>
      </w:divBdr>
    </w:div>
    <w:div w:id="1097286164">
      <w:bodyDiv w:val="1"/>
      <w:marLeft w:val="0"/>
      <w:marRight w:val="0"/>
      <w:marTop w:val="0"/>
      <w:marBottom w:val="0"/>
      <w:divBdr>
        <w:top w:val="none" w:sz="0" w:space="0" w:color="auto"/>
        <w:left w:val="none" w:sz="0" w:space="0" w:color="auto"/>
        <w:bottom w:val="none" w:sz="0" w:space="0" w:color="auto"/>
        <w:right w:val="none" w:sz="0" w:space="0" w:color="auto"/>
      </w:divBdr>
    </w:div>
    <w:div w:id="1134101715">
      <w:bodyDiv w:val="1"/>
      <w:marLeft w:val="0"/>
      <w:marRight w:val="0"/>
      <w:marTop w:val="0"/>
      <w:marBottom w:val="0"/>
      <w:divBdr>
        <w:top w:val="none" w:sz="0" w:space="0" w:color="auto"/>
        <w:left w:val="none" w:sz="0" w:space="0" w:color="auto"/>
        <w:bottom w:val="none" w:sz="0" w:space="0" w:color="auto"/>
        <w:right w:val="none" w:sz="0" w:space="0" w:color="auto"/>
      </w:divBdr>
    </w:div>
    <w:div w:id="1154252498">
      <w:bodyDiv w:val="1"/>
      <w:marLeft w:val="0"/>
      <w:marRight w:val="0"/>
      <w:marTop w:val="0"/>
      <w:marBottom w:val="0"/>
      <w:divBdr>
        <w:top w:val="none" w:sz="0" w:space="0" w:color="auto"/>
        <w:left w:val="none" w:sz="0" w:space="0" w:color="auto"/>
        <w:bottom w:val="none" w:sz="0" w:space="0" w:color="auto"/>
        <w:right w:val="none" w:sz="0" w:space="0" w:color="auto"/>
      </w:divBdr>
    </w:div>
    <w:div w:id="1183738851">
      <w:bodyDiv w:val="1"/>
      <w:marLeft w:val="0"/>
      <w:marRight w:val="0"/>
      <w:marTop w:val="0"/>
      <w:marBottom w:val="0"/>
      <w:divBdr>
        <w:top w:val="none" w:sz="0" w:space="0" w:color="auto"/>
        <w:left w:val="none" w:sz="0" w:space="0" w:color="auto"/>
        <w:bottom w:val="none" w:sz="0" w:space="0" w:color="auto"/>
        <w:right w:val="none" w:sz="0" w:space="0" w:color="auto"/>
      </w:divBdr>
    </w:div>
    <w:div w:id="1224172382">
      <w:bodyDiv w:val="1"/>
      <w:marLeft w:val="0"/>
      <w:marRight w:val="0"/>
      <w:marTop w:val="0"/>
      <w:marBottom w:val="0"/>
      <w:divBdr>
        <w:top w:val="none" w:sz="0" w:space="0" w:color="auto"/>
        <w:left w:val="none" w:sz="0" w:space="0" w:color="auto"/>
        <w:bottom w:val="none" w:sz="0" w:space="0" w:color="auto"/>
        <w:right w:val="none" w:sz="0" w:space="0" w:color="auto"/>
      </w:divBdr>
    </w:div>
    <w:div w:id="1268851176">
      <w:bodyDiv w:val="1"/>
      <w:marLeft w:val="0"/>
      <w:marRight w:val="0"/>
      <w:marTop w:val="0"/>
      <w:marBottom w:val="0"/>
      <w:divBdr>
        <w:top w:val="none" w:sz="0" w:space="0" w:color="auto"/>
        <w:left w:val="none" w:sz="0" w:space="0" w:color="auto"/>
        <w:bottom w:val="none" w:sz="0" w:space="0" w:color="auto"/>
        <w:right w:val="none" w:sz="0" w:space="0" w:color="auto"/>
      </w:divBdr>
    </w:div>
    <w:div w:id="1287548061">
      <w:bodyDiv w:val="1"/>
      <w:marLeft w:val="0"/>
      <w:marRight w:val="0"/>
      <w:marTop w:val="0"/>
      <w:marBottom w:val="0"/>
      <w:divBdr>
        <w:top w:val="none" w:sz="0" w:space="0" w:color="auto"/>
        <w:left w:val="none" w:sz="0" w:space="0" w:color="auto"/>
        <w:bottom w:val="none" w:sz="0" w:space="0" w:color="auto"/>
        <w:right w:val="none" w:sz="0" w:space="0" w:color="auto"/>
      </w:divBdr>
    </w:div>
    <w:div w:id="1340695867">
      <w:bodyDiv w:val="1"/>
      <w:marLeft w:val="0"/>
      <w:marRight w:val="0"/>
      <w:marTop w:val="0"/>
      <w:marBottom w:val="0"/>
      <w:divBdr>
        <w:top w:val="none" w:sz="0" w:space="0" w:color="auto"/>
        <w:left w:val="none" w:sz="0" w:space="0" w:color="auto"/>
        <w:bottom w:val="none" w:sz="0" w:space="0" w:color="auto"/>
        <w:right w:val="none" w:sz="0" w:space="0" w:color="auto"/>
      </w:divBdr>
    </w:div>
    <w:div w:id="1363703865">
      <w:bodyDiv w:val="1"/>
      <w:marLeft w:val="0"/>
      <w:marRight w:val="0"/>
      <w:marTop w:val="0"/>
      <w:marBottom w:val="0"/>
      <w:divBdr>
        <w:top w:val="none" w:sz="0" w:space="0" w:color="auto"/>
        <w:left w:val="none" w:sz="0" w:space="0" w:color="auto"/>
        <w:bottom w:val="none" w:sz="0" w:space="0" w:color="auto"/>
        <w:right w:val="none" w:sz="0" w:space="0" w:color="auto"/>
      </w:divBdr>
    </w:div>
    <w:div w:id="1404378840">
      <w:bodyDiv w:val="1"/>
      <w:marLeft w:val="0"/>
      <w:marRight w:val="0"/>
      <w:marTop w:val="0"/>
      <w:marBottom w:val="0"/>
      <w:divBdr>
        <w:top w:val="none" w:sz="0" w:space="0" w:color="auto"/>
        <w:left w:val="none" w:sz="0" w:space="0" w:color="auto"/>
        <w:bottom w:val="none" w:sz="0" w:space="0" w:color="auto"/>
        <w:right w:val="none" w:sz="0" w:space="0" w:color="auto"/>
      </w:divBdr>
    </w:div>
    <w:div w:id="1423643363">
      <w:bodyDiv w:val="1"/>
      <w:marLeft w:val="0"/>
      <w:marRight w:val="0"/>
      <w:marTop w:val="0"/>
      <w:marBottom w:val="0"/>
      <w:divBdr>
        <w:top w:val="none" w:sz="0" w:space="0" w:color="auto"/>
        <w:left w:val="none" w:sz="0" w:space="0" w:color="auto"/>
        <w:bottom w:val="none" w:sz="0" w:space="0" w:color="auto"/>
        <w:right w:val="none" w:sz="0" w:space="0" w:color="auto"/>
      </w:divBdr>
    </w:div>
    <w:div w:id="1431662110">
      <w:bodyDiv w:val="1"/>
      <w:marLeft w:val="0"/>
      <w:marRight w:val="0"/>
      <w:marTop w:val="0"/>
      <w:marBottom w:val="0"/>
      <w:divBdr>
        <w:top w:val="none" w:sz="0" w:space="0" w:color="auto"/>
        <w:left w:val="none" w:sz="0" w:space="0" w:color="auto"/>
        <w:bottom w:val="none" w:sz="0" w:space="0" w:color="auto"/>
        <w:right w:val="none" w:sz="0" w:space="0" w:color="auto"/>
      </w:divBdr>
    </w:div>
    <w:div w:id="1447313094">
      <w:bodyDiv w:val="1"/>
      <w:marLeft w:val="0"/>
      <w:marRight w:val="0"/>
      <w:marTop w:val="0"/>
      <w:marBottom w:val="0"/>
      <w:divBdr>
        <w:top w:val="none" w:sz="0" w:space="0" w:color="auto"/>
        <w:left w:val="none" w:sz="0" w:space="0" w:color="auto"/>
        <w:bottom w:val="none" w:sz="0" w:space="0" w:color="auto"/>
        <w:right w:val="none" w:sz="0" w:space="0" w:color="auto"/>
      </w:divBdr>
    </w:div>
    <w:div w:id="1483698847">
      <w:bodyDiv w:val="1"/>
      <w:marLeft w:val="0"/>
      <w:marRight w:val="0"/>
      <w:marTop w:val="0"/>
      <w:marBottom w:val="0"/>
      <w:divBdr>
        <w:top w:val="none" w:sz="0" w:space="0" w:color="auto"/>
        <w:left w:val="none" w:sz="0" w:space="0" w:color="auto"/>
        <w:bottom w:val="none" w:sz="0" w:space="0" w:color="auto"/>
        <w:right w:val="none" w:sz="0" w:space="0" w:color="auto"/>
      </w:divBdr>
    </w:div>
    <w:div w:id="1490902431">
      <w:bodyDiv w:val="1"/>
      <w:marLeft w:val="0"/>
      <w:marRight w:val="0"/>
      <w:marTop w:val="0"/>
      <w:marBottom w:val="0"/>
      <w:divBdr>
        <w:top w:val="none" w:sz="0" w:space="0" w:color="auto"/>
        <w:left w:val="none" w:sz="0" w:space="0" w:color="auto"/>
        <w:bottom w:val="none" w:sz="0" w:space="0" w:color="auto"/>
        <w:right w:val="none" w:sz="0" w:space="0" w:color="auto"/>
      </w:divBdr>
    </w:div>
    <w:div w:id="1499493796">
      <w:bodyDiv w:val="1"/>
      <w:marLeft w:val="0"/>
      <w:marRight w:val="0"/>
      <w:marTop w:val="0"/>
      <w:marBottom w:val="0"/>
      <w:divBdr>
        <w:top w:val="none" w:sz="0" w:space="0" w:color="auto"/>
        <w:left w:val="none" w:sz="0" w:space="0" w:color="auto"/>
        <w:bottom w:val="none" w:sz="0" w:space="0" w:color="auto"/>
        <w:right w:val="none" w:sz="0" w:space="0" w:color="auto"/>
      </w:divBdr>
    </w:div>
    <w:div w:id="1536312512">
      <w:bodyDiv w:val="1"/>
      <w:marLeft w:val="0"/>
      <w:marRight w:val="0"/>
      <w:marTop w:val="0"/>
      <w:marBottom w:val="0"/>
      <w:divBdr>
        <w:top w:val="none" w:sz="0" w:space="0" w:color="auto"/>
        <w:left w:val="none" w:sz="0" w:space="0" w:color="auto"/>
        <w:bottom w:val="none" w:sz="0" w:space="0" w:color="auto"/>
        <w:right w:val="none" w:sz="0" w:space="0" w:color="auto"/>
      </w:divBdr>
    </w:div>
    <w:div w:id="1538348235">
      <w:bodyDiv w:val="1"/>
      <w:marLeft w:val="0"/>
      <w:marRight w:val="0"/>
      <w:marTop w:val="0"/>
      <w:marBottom w:val="0"/>
      <w:divBdr>
        <w:top w:val="none" w:sz="0" w:space="0" w:color="auto"/>
        <w:left w:val="none" w:sz="0" w:space="0" w:color="auto"/>
        <w:bottom w:val="none" w:sz="0" w:space="0" w:color="auto"/>
        <w:right w:val="none" w:sz="0" w:space="0" w:color="auto"/>
      </w:divBdr>
    </w:div>
    <w:div w:id="1559396210">
      <w:bodyDiv w:val="1"/>
      <w:marLeft w:val="0"/>
      <w:marRight w:val="0"/>
      <w:marTop w:val="0"/>
      <w:marBottom w:val="0"/>
      <w:divBdr>
        <w:top w:val="none" w:sz="0" w:space="0" w:color="auto"/>
        <w:left w:val="none" w:sz="0" w:space="0" w:color="auto"/>
        <w:bottom w:val="none" w:sz="0" w:space="0" w:color="auto"/>
        <w:right w:val="none" w:sz="0" w:space="0" w:color="auto"/>
      </w:divBdr>
    </w:div>
    <w:div w:id="1650554439">
      <w:bodyDiv w:val="1"/>
      <w:marLeft w:val="0"/>
      <w:marRight w:val="0"/>
      <w:marTop w:val="0"/>
      <w:marBottom w:val="0"/>
      <w:divBdr>
        <w:top w:val="none" w:sz="0" w:space="0" w:color="auto"/>
        <w:left w:val="none" w:sz="0" w:space="0" w:color="auto"/>
        <w:bottom w:val="none" w:sz="0" w:space="0" w:color="auto"/>
        <w:right w:val="none" w:sz="0" w:space="0" w:color="auto"/>
      </w:divBdr>
    </w:div>
    <w:div w:id="1650674949">
      <w:bodyDiv w:val="1"/>
      <w:marLeft w:val="0"/>
      <w:marRight w:val="0"/>
      <w:marTop w:val="0"/>
      <w:marBottom w:val="0"/>
      <w:divBdr>
        <w:top w:val="none" w:sz="0" w:space="0" w:color="auto"/>
        <w:left w:val="none" w:sz="0" w:space="0" w:color="auto"/>
        <w:bottom w:val="none" w:sz="0" w:space="0" w:color="auto"/>
        <w:right w:val="none" w:sz="0" w:space="0" w:color="auto"/>
      </w:divBdr>
    </w:div>
    <w:div w:id="1680038586">
      <w:bodyDiv w:val="1"/>
      <w:marLeft w:val="0"/>
      <w:marRight w:val="0"/>
      <w:marTop w:val="0"/>
      <w:marBottom w:val="0"/>
      <w:divBdr>
        <w:top w:val="none" w:sz="0" w:space="0" w:color="auto"/>
        <w:left w:val="none" w:sz="0" w:space="0" w:color="auto"/>
        <w:bottom w:val="none" w:sz="0" w:space="0" w:color="auto"/>
        <w:right w:val="none" w:sz="0" w:space="0" w:color="auto"/>
      </w:divBdr>
    </w:div>
    <w:div w:id="1708874329">
      <w:bodyDiv w:val="1"/>
      <w:marLeft w:val="0"/>
      <w:marRight w:val="0"/>
      <w:marTop w:val="0"/>
      <w:marBottom w:val="0"/>
      <w:divBdr>
        <w:top w:val="none" w:sz="0" w:space="0" w:color="auto"/>
        <w:left w:val="none" w:sz="0" w:space="0" w:color="auto"/>
        <w:bottom w:val="none" w:sz="0" w:space="0" w:color="auto"/>
        <w:right w:val="none" w:sz="0" w:space="0" w:color="auto"/>
      </w:divBdr>
    </w:div>
    <w:div w:id="1730612389">
      <w:bodyDiv w:val="1"/>
      <w:marLeft w:val="0"/>
      <w:marRight w:val="0"/>
      <w:marTop w:val="0"/>
      <w:marBottom w:val="0"/>
      <w:divBdr>
        <w:top w:val="none" w:sz="0" w:space="0" w:color="auto"/>
        <w:left w:val="none" w:sz="0" w:space="0" w:color="auto"/>
        <w:bottom w:val="none" w:sz="0" w:space="0" w:color="auto"/>
        <w:right w:val="none" w:sz="0" w:space="0" w:color="auto"/>
      </w:divBdr>
    </w:div>
    <w:div w:id="1745033104">
      <w:bodyDiv w:val="1"/>
      <w:marLeft w:val="0"/>
      <w:marRight w:val="0"/>
      <w:marTop w:val="0"/>
      <w:marBottom w:val="0"/>
      <w:divBdr>
        <w:top w:val="none" w:sz="0" w:space="0" w:color="auto"/>
        <w:left w:val="none" w:sz="0" w:space="0" w:color="auto"/>
        <w:bottom w:val="none" w:sz="0" w:space="0" w:color="auto"/>
        <w:right w:val="none" w:sz="0" w:space="0" w:color="auto"/>
      </w:divBdr>
      <w:divsChild>
        <w:div w:id="355160583">
          <w:marLeft w:val="0"/>
          <w:marRight w:val="0"/>
          <w:marTop w:val="0"/>
          <w:marBottom w:val="0"/>
          <w:divBdr>
            <w:top w:val="none" w:sz="0" w:space="0" w:color="auto"/>
            <w:left w:val="none" w:sz="0" w:space="0" w:color="auto"/>
            <w:bottom w:val="none" w:sz="0" w:space="0" w:color="auto"/>
            <w:right w:val="none" w:sz="0" w:space="0" w:color="auto"/>
          </w:divBdr>
        </w:div>
        <w:div w:id="1704361800">
          <w:marLeft w:val="0"/>
          <w:marRight w:val="0"/>
          <w:marTop w:val="0"/>
          <w:marBottom w:val="0"/>
          <w:divBdr>
            <w:top w:val="none" w:sz="0" w:space="0" w:color="auto"/>
            <w:left w:val="none" w:sz="0" w:space="0" w:color="auto"/>
            <w:bottom w:val="none" w:sz="0" w:space="0" w:color="auto"/>
            <w:right w:val="none" w:sz="0" w:space="0" w:color="auto"/>
          </w:divBdr>
          <w:divsChild>
            <w:div w:id="202668583">
              <w:marLeft w:val="0"/>
              <w:marRight w:val="0"/>
              <w:marTop w:val="0"/>
              <w:marBottom w:val="330"/>
              <w:divBdr>
                <w:top w:val="none" w:sz="0" w:space="0" w:color="auto"/>
                <w:left w:val="none" w:sz="0" w:space="0" w:color="auto"/>
                <w:bottom w:val="none" w:sz="0" w:space="0" w:color="auto"/>
                <w:right w:val="none" w:sz="0" w:space="0" w:color="auto"/>
              </w:divBdr>
            </w:div>
          </w:divsChild>
        </w:div>
      </w:divsChild>
    </w:div>
    <w:div w:id="1760562949">
      <w:bodyDiv w:val="1"/>
      <w:marLeft w:val="0"/>
      <w:marRight w:val="0"/>
      <w:marTop w:val="0"/>
      <w:marBottom w:val="0"/>
      <w:divBdr>
        <w:top w:val="none" w:sz="0" w:space="0" w:color="auto"/>
        <w:left w:val="none" w:sz="0" w:space="0" w:color="auto"/>
        <w:bottom w:val="none" w:sz="0" w:space="0" w:color="auto"/>
        <w:right w:val="none" w:sz="0" w:space="0" w:color="auto"/>
      </w:divBdr>
      <w:divsChild>
        <w:div w:id="1326516441">
          <w:marLeft w:val="0"/>
          <w:marRight w:val="0"/>
          <w:marTop w:val="0"/>
          <w:marBottom w:val="0"/>
          <w:divBdr>
            <w:top w:val="none" w:sz="0" w:space="0" w:color="auto"/>
            <w:left w:val="none" w:sz="0" w:space="0" w:color="auto"/>
            <w:bottom w:val="none" w:sz="0" w:space="0" w:color="auto"/>
            <w:right w:val="none" w:sz="0" w:space="0" w:color="auto"/>
          </w:divBdr>
        </w:div>
      </w:divsChild>
    </w:div>
    <w:div w:id="1783039572">
      <w:bodyDiv w:val="1"/>
      <w:marLeft w:val="0"/>
      <w:marRight w:val="0"/>
      <w:marTop w:val="0"/>
      <w:marBottom w:val="0"/>
      <w:divBdr>
        <w:top w:val="none" w:sz="0" w:space="0" w:color="auto"/>
        <w:left w:val="none" w:sz="0" w:space="0" w:color="auto"/>
        <w:bottom w:val="none" w:sz="0" w:space="0" w:color="auto"/>
        <w:right w:val="none" w:sz="0" w:space="0" w:color="auto"/>
      </w:divBdr>
    </w:div>
    <w:div w:id="1826243596">
      <w:bodyDiv w:val="1"/>
      <w:marLeft w:val="0"/>
      <w:marRight w:val="0"/>
      <w:marTop w:val="0"/>
      <w:marBottom w:val="0"/>
      <w:divBdr>
        <w:top w:val="none" w:sz="0" w:space="0" w:color="auto"/>
        <w:left w:val="none" w:sz="0" w:space="0" w:color="auto"/>
        <w:bottom w:val="none" w:sz="0" w:space="0" w:color="auto"/>
        <w:right w:val="none" w:sz="0" w:space="0" w:color="auto"/>
      </w:divBdr>
    </w:div>
    <w:div w:id="1867674012">
      <w:bodyDiv w:val="1"/>
      <w:marLeft w:val="0"/>
      <w:marRight w:val="0"/>
      <w:marTop w:val="0"/>
      <w:marBottom w:val="0"/>
      <w:divBdr>
        <w:top w:val="none" w:sz="0" w:space="0" w:color="auto"/>
        <w:left w:val="none" w:sz="0" w:space="0" w:color="auto"/>
        <w:bottom w:val="none" w:sz="0" w:space="0" w:color="auto"/>
        <w:right w:val="none" w:sz="0" w:space="0" w:color="auto"/>
      </w:divBdr>
    </w:div>
    <w:div w:id="1965961927">
      <w:bodyDiv w:val="1"/>
      <w:marLeft w:val="0"/>
      <w:marRight w:val="0"/>
      <w:marTop w:val="0"/>
      <w:marBottom w:val="0"/>
      <w:divBdr>
        <w:top w:val="none" w:sz="0" w:space="0" w:color="auto"/>
        <w:left w:val="none" w:sz="0" w:space="0" w:color="auto"/>
        <w:bottom w:val="none" w:sz="0" w:space="0" w:color="auto"/>
        <w:right w:val="none" w:sz="0" w:space="0" w:color="auto"/>
      </w:divBdr>
    </w:div>
    <w:div w:id="1995722715">
      <w:bodyDiv w:val="1"/>
      <w:marLeft w:val="0"/>
      <w:marRight w:val="0"/>
      <w:marTop w:val="0"/>
      <w:marBottom w:val="0"/>
      <w:divBdr>
        <w:top w:val="none" w:sz="0" w:space="0" w:color="auto"/>
        <w:left w:val="none" w:sz="0" w:space="0" w:color="auto"/>
        <w:bottom w:val="none" w:sz="0" w:space="0" w:color="auto"/>
        <w:right w:val="none" w:sz="0" w:space="0" w:color="auto"/>
      </w:divBdr>
    </w:div>
    <w:div w:id="2001342800">
      <w:bodyDiv w:val="1"/>
      <w:marLeft w:val="0"/>
      <w:marRight w:val="0"/>
      <w:marTop w:val="0"/>
      <w:marBottom w:val="0"/>
      <w:divBdr>
        <w:top w:val="none" w:sz="0" w:space="0" w:color="auto"/>
        <w:left w:val="none" w:sz="0" w:space="0" w:color="auto"/>
        <w:bottom w:val="none" w:sz="0" w:space="0" w:color="auto"/>
        <w:right w:val="none" w:sz="0" w:space="0" w:color="auto"/>
      </w:divBdr>
    </w:div>
    <w:div w:id="2008509582">
      <w:bodyDiv w:val="1"/>
      <w:marLeft w:val="0"/>
      <w:marRight w:val="0"/>
      <w:marTop w:val="0"/>
      <w:marBottom w:val="0"/>
      <w:divBdr>
        <w:top w:val="none" w:sz="0" w:space="0" w:color="auto"/>
        <w:left w:val="none" w:sz="0" w:space="0" w:color="auto"/>
        <w:bottom w:val="none" w:sz="0" w:space="0" w:color="auto"/>
        <w:right w:val="none" w:sz="0" w:space="0" w:color="auto"/>
      </w:divBdr>
    </w:div>
    <w:div w:id="2012289143">
      <w:bodyDiv w:val="1"/>
      <w:marLeft w:val="0"/>
      <w:marRight w:val="0"/>
      <w:marTop w:val="0"/>
      <w:marBottom w:val="0"/>
      <w:divBdr>
        <w:top w:val="none" w:sz="0" w:space="0" w:color="auto"/>
        <w:left w:val="none" w:sz="0" w:space="0" w:color="auto"/>
        <w:bottom w:val="none" w:sz="0" w:space="0" w:color="auto"/>
        <w:right w:val="none" w:sz="0" w:space="0" w:color="auto"/>
      </w:divBdr>
    </w:div>
    <w:div w:id="2101247686">
      <w:bodyDiv w:val="1"/>
      <w:marLeft w:val="0"/>
      <w:marRight w:val="0"/>
      <w:marTop w:val="0"/>
      <w:marBottom w:val="0"/>
      <w:divBdr>
        <w:top w:val="none" w:sz="0" w:space="0" w:color="auto"/>
        <w:left w:val="none" w:sz="0" w:space="0" w:color="auto"/>
        <w:bottom w:val="none" w:sz="0" w:space="0" w:color="auto"/>
        <w:right w:val="none" w:sz="0" w:space="0" w:color="auto"/>
      </w:divBdr>
      <w:divsChild>
        <w:div w:id="1063141937">
          <w:marLeft w:val="0"/>
          <w:marRight w:val="0"/>
          <w:marTop w:val="0"/>
          <w:marBottom w:val="0"/>
          <w:divBdr>
            <w:top w:val="none" w:sz="0" w:space="0" w:color="auto"/>
            <w:left w:val="none" w:sz="0" w:space="0" w:color="auto"/>
            <w:bottom w:val="none" w:sz="0" w:space="0" w:color="auto"/>
            <w:right w:val="none" w:sz="0" w:space="0" w:color="auto"/>
          </w:divBdr>
        </w:div>
      </w:divsChild>
    </w:div>
    <w:div w:id="2101413264">
      <w:bodyDiv w:val="1"/>
      <w:marLeft w:val="0"/>
      <w:marRight w:val="0"/>
      <w:marTop w:val="0"/>
      <w:marBottom w:val="0"/>
      <w:divBdr>
        <w:top w:val="none" w:sz="0" w:space="0" w:color="auto"/>
        <w:left w:val="none" w:sz="0" w:space="0" w:color="auto"/>
        <w:bottom w:val="none" w:sz="0" w:space="0" w:color="auto"/>
        <w:right w:val="none" w:sz="0" w:space="0" w:color="auto"/>
      </w:divBdr>
    </w:div>
    <w:div w:id="213968813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pasco.com/prodCatalog/ME/ME-9259_laser-switch/index.cfm" TargetMode="External"/><Relationship Id="rId18" Type="http://schemas.openxmlformats.org/officeDocument/2006/relationships/hyperlink" Target="https://www.google.com/search?client=opera&amp;q=extech+digital+sound+level+meter&amp;sourceid=opera&amp;ie=UTF-8&amp;oe=UTF-8" TargetMode="External"/><Relationship Id="rId26" Type="http://schemas.openxmlformats.org/officeDocument/2006/relationships/hyperlink" Target="http://doi.org/10.1016/j.phpro.2011.08.029" TargetMode="External"/><Relationship Id="rId3" Type="http://schemas.openxmlformats.org/officeDocument/2006/relationships/styles" Target="styles.xml"/><Relationship Id="rId21" Type="http://schemas.openxmlformats.org/officeDocument/2006/relationships/hyperlink" Target="http://www.eplastics.com/Plastic/ACRCAT8-000ODX-375" TargetMode="External"/><Relationship Id="rId7" Type="http://schemas.openxmlformats.org/officeDocument/2006/relationships/endnotes" Target="endnotes.xml"/><Relationship Id="rId12" Type="http://schemas.openxmlformats.org/officeDocument/2006/relationships/hyperlink" Target="https://www.google.com/search?q=Infrared+Thermometer+extech&amp;client=opera&amp;hs=BVf&amp;source=univ&amp;tbm=shop&amp;tbo=u&amp;sa=X&amp;ved=0ahUKEwiZ1qKTsMvYAhVS3mMKHVNQAHgQsxgIKg&amp;biw=1195&amp;bih=663" TargetMode="External"/><Relationship Id="rId17" Type="http://schemas.openxmlformats.org/officeDocument/2006/relationships/hyperlink" Target="https://www.pasco.com/prodCatalog/SE/SE-9761_digital-sound-level-meter/index.cfm" TargetMode="External"/><Relationship Id="rId25" Type="http://schemas.openxmlformats.org/officeDocument/2006/relationships/hyperlink" Target="http://www.globalindustrial.com/p/hvac/chemicals-lubricants-cleaner/chemical/leak-lock-gold-one-and-one-third-oz?infoParam.campaignId=T9F&amp;gclid=EAIaIQobChMIyZOL0ObL2AIVFdNkCh1E6Qa7EAQYASABEgLpBPD_BwE"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pasco.com/prodCatalog/PS/PS-3203_wireless-pressure-sensor/index.cfm" TargetMode="External"/><Relationship Id="rId20" Type="http://schemas.openxmlformats.org/officeDocument/2006/relationships/hyperlink" Target="https://www.flinnsci.com/lycopodium-powder-reagent-500-g/l0034/"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sco.com/prodCatalog/SE/SE-9785_infrared-thermometer/index.cfm" TargetMode="External"/><Relationship Id="rId24" Type="http://schemas.openxmlformats.org/officeDocument/2006/relationships/hyperlink" Target="https://www.google.com/search?q=weld+on+4&amp;client=opera&amp;hs=wt3&amp;source=lnms&amp;tbm=shop&amp;sa=X&amp;ved=0ahUKEwixjdXN5cvYAhUPwmMKHWK4A2gQ_AUICigB&amp;biw=1195&amp;bih=663"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adorama.com/faftones.html?gclid=EAIaIQobChMImOnM3qvM2AIVj2V-Ch3N2AwyEAkYAiABEgKBqPD_BwE" TargetMode="External"/><Relationship Id="rId23" Type="http://schemas.openxmlformats.org/officeDocument/2006/relationships/hyperlink" Target="http://www.delviesplastics.com/p/clear_acrylic_sheet.html" TargetMode="External"/><Relationship Id="rId28" Type="http://schemas.openxmlformats.org/officeDocument/2006/relationships/header" Target="header2.xml"/><Relationship Id="rId10" Type="http://schemas.openxmlformats.org/officeDocument/2006/relationships/hyperlink" Target="https://www.amazon.com/Cymatics-Study-Wave-Phenomena-Vibration/dp/1888138076/ref=pd_sbs_74_1?_encoding=UTF8&amp;pd_rd_i=1888138076&amp;pd_rd_r=T3RSFQ6EFH86SYZDMWM1&amp;pd_rd_w=qGYyx&amp;pd_rd_wg=gDqKj&amp;psc=1&amp;refRID=T3RSFQ6EFH86SYZDMWM1" TargetMode="External"/><Relationship Id="rId19" Type="http://schemas.openxmlformats.org/officeDocument/2006/relationships/hyperlink" Target="https://www.pasco.com/prodCatalog/PI/PI-8127_function-generator/index.cfm" TargetMode="External"/><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www.amazon.com/dp/1888138106?tag=opr-mkt-opr-us-20&amp;ascsubtag=1ba00-01000-ubp00-mac00-other-nomod-us000-pcomp-feature-scomp-wm-4-wl-sce0&amp;ref=bit_scomp_sav0" TargetMode="External"/><Relationship Id="rId14" Type="http://schemas.openxmlformats.org/officeDocument/2006/relationships/hyperlink" Target="https://www.pasco.com/prodCatalog/ME/ME-9259_laser-switch/index.cfm" TargetMode="External"/><Relationship Id="rId22" Type="http://schemas.openxmlformats.org/officeDocument/2006/relationships/hyperlink" Target="http://www.eplastics.com/Plastic/ACRCAT8-500ODX-250" TargetMode="External"/><Relationship Id="rId27" Type="http://schemas.openxmlformats.org/officeDocument/2006/relationships/header" Target="header1.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C7296838DEEF14C9AF612143EDFE2A6"/>
        <w:category>
          <w:name w:val="General"/>
          <w:gallery w:val="placeholder"/>
        </w:category>
        <w:types>
          <w:type w:val="bbPlcHdr"/>
        </w:types>
        <w:behaviors>
          <w:behavior w:val="content"/>
        </w:behaviors>
        <w:guid w:val="{EE15C97C-58A8-7546-99F4-D71DE4E70773}"/>
      </w:docPartPr>
      <w:docPartBody>
        <w:p w:rsidR="00714975" w:rsidRDefault="001637F6" w:rsidP="001637F6">
          <w:pPr>
            <w:pStyle w:val="7C7296838DEEF14C9AF612143EDFE2A6"/>
          </w:pPr>
          <w:r>
            <w:rPr>
              <w:rStyle w:val="PlaceholderText"/>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ubai">
    <w:charset w:val="B2"/>
    <w:family w:val="swiss"/>
    <w:pitch w:val="variable"/>
    <w:sig w:usb0="80002067" w:usb1="80000000"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6"/>
    <w:rsid w:val="00115119"/>
    <w:rsid w:val="001637F6"/>
    <w:rsid w:val="006338B2"/>
    <w:rsid w:val="00714975"/>
    <w:rsid w:val="009D1E25"/>
    <w:rsid w:val="00C101BB"/>
    <w:rsid w:val="00E870A9"/>
    <w:rsid w:val="00F1236C"/>
    <w:rsid w:val="00F3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37F6"/>
    <w:rPr>
      <w:color w:val="808080"/>
    </w:rPr>
  </w:style>
  <w:style w:type="paragraph" w:customStyle="1" w:styleId="7C7296838DEEF14C9AF612143EDFE2A6">
    <w:name w:val="7C7296838DEEF14C9AF612143EDFE2A6"/>
    <w:rsid w:val="001637F6"/>
  </w:style>
  <w:style w:type="paragraph" w:customStyle="1" w:styleId="83FE8052F4A753419DDC6E64041BC1A4">
    <w:name w:val="83FE8052F4A753419DDC6E64041BC1A4"/>
    <w:rsid w:val="001637F6"/>
  </w:style>
  <w:style w:type="paragraph" w:customStyle="1" w:styleId="1868DD5CDE1E114AAF4D005AD430DFEB">
    <w:name w:val="1868DD5CDE1E114AAF4D005AD430DFEB"/>
    <w:rsid w:val="001637F6"/>
  </w:style>
  <w:style w:type="paragraph" w:customStyle="1" w:styleId="968D74AE2712714DAB71DF22E4D03677">
    <w:name w:val="968D74AE2712714DAB71DF22E4D03677"/>
    <w:rsid w:val="001637F6"/>
  </w:style>
  <w:style w:type="paragraph" w:customStyle="1" w:styleId="719C24094A7387479FBD1E8F42134EEA">
    <w:name w:val="719C24094A7387479FBD1E8F42134EEA"/>
    <w:rsid w:val="001637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2018-01-11T00:00:00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64057209.dotm</Template>
  <TotalTime>0</TotalTime>
  <Pages>13</Pages>
  <Words>3934</Words>
  <Characters>22428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Plasma Vortex Theory</vt:lpstr>
    </vt:vector>
  </TitlesOfParts>
  <Company/>
  <LinksUpToDate>false</LinksUpToDate>
  <CharactersWithSpaces>26310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Plasma Vortex Theory</dc:title>
  <dc:subject/>
  <dc:creator>Hofstad, Cory Andrew</dc:creator>
  <cp:keywords/>
  <dc:description/>
  <cp:lastModifiedBy>IT and Media Services</cp:lastModifiedBy>
  <cp:revision>2</cp:revision>
  <cp:lastPrinted>2018-01-27T06:02:00Z</cp:lastPrinted>
  <dcterms:created xsi:type="dcterms:W3CDTF">2018-02-06T21:52:00Z</dcterms:created>
  <dcterms:modified xsi:type="dcterms:W3CDTF">2018-02-06T21:52:00Z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