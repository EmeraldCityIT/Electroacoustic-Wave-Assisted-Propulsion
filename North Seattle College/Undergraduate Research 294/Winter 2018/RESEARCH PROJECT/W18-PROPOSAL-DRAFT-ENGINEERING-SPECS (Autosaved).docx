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48940" w14:textId="0AC8092F" w:rsidR="00C06C88" w:rsidRPr="00110059" w:rsidRDefault="00C06C88" w:rsidP="00C06C88">
      <w:pPr>
        <w:jc w:val="center"/>
        <w:rPr>
          <w:rFonts w:ascii="Helvetica" w:hAnsi="Helvetica"/>
          <w:b/>
          <w:sz w:val="28"/>
          <w:szCs w:val="28"/>
        </w:rPr>
      </w:pPr>
      <w:r w:rsidRPr="00110059">
        <w:rPr>
          <w:rFonts w:ascii="Helvetica" w:hAnsi="Helvetica"/>
          <w:b/>
          <w:sz w:val="28"/>
          <w:szCs w:val="28"/>
        </w:rPr>
        <w:t>Introduction</w:t>
      </w:r>
      <w:r w:rsidR="008065AF">
        <w:rPr>
          <w:rFonts w:ascii="Helvetica" w:hAnsi="Helvetica"/>
          <w:b/>
          <w:sz w:val="28"/>
          <w:szCs w:val="28"/>
        </w:rPr>
        <w:t>:</w:t>
      </w:r>
    </w:p>
    <w:p w14:paraId="56A2333E" w14:textId="77777777" w:rsidR="00C06C88" w:rsidRPr="005C5B88" w:rsidRDefault="00C06C88" w:rsidP="00C06C88">
      <w:pPr>
        <w:rPr>
          <w:rFonts w:ascii="Helvetica" w:hAnsi="Helvetica"/>
          <w:sz w:val="22"/>
        </w:rPr>
      </w:pPr>
    </w:p>
    <w:p w14:paraId="2794A6F2" w14:textId="77777777" w:rsidR="00C06C88" w:rsidRPr="00F53089" w:rsidRDefault="00C06C88" w:rsidP="00C06C88">
      <w:pPr>
        <w:rPr>
          <w:rFonts w:ascii="Helvetica" w:hAnsi="Helvetica"/>
          <w:color w:val="FF0000"/>
          <w:sz w:val="22"/>
          <w:szCs w:val="22"/>
        </w:rPr>
      </w:pPr>
      <w:r w:rsidRPr="00F53089">
        <w:rPr>
          <w:rFonts w:ascii="Helvetica" w:hAnsi="Helvetica"/>
          <w:color w:val="FF0000"/>
          <w:sz w:val="22"/>
          <w:szCs w:val="22"/>
        </w:rPr>
        <w:t>Clearly introduce topic in such a way that the need for the project is compelling. Larger question or concern is clearly articulated. Two or more key citations from primary literature are included to effectively embed the research topic in the body of knowledge.</w:t>
      </w:r>
    </w:p>
    <w:p w14:paraId="6DC54FD2" w14:textId="7DC38050" w:rsidR="00B82B35" w:rsidRDefault="00B82B35" w:rsidP="00C06C88"/>
    <w:p w14:paraId="63C8B109" w14:textId="74372780" w:rsidR="003439C9" w:rsidRDefault="003439C9" w:rsidP="00C06C88"/>
    <w:p w14:paraId="7D34F8BB" w14:textId="77777777" w:rsidR="003439C9" w:rsidRDefault="003439C9" w:rsidP="00C06C88"/>
    <w:p w14:paraId="443364C6" w14:textId="77777777" w:rsidR="00C06C88" w:rsidRDefault="00C06C88" w:rsidP="00C06C88">
      <w:pPr>
        <w:rPr>
          <w:rFonts w:ascii="Helvetica" w:hAnsi="Helvetica"/>
          <w:color w:val="70AD47" w:themeColor="accent6"/>
          <w:sz w:val="22"/>
          <w:szCs w:val="22"/>
        </w:rPr>
      </w:pPr>
      <w:r w:rsidRPr="00F53089">
        <w:rPr>
          <w:rFonts w:ascii="Helvetica" w:hAnsi="Helvetica"/>
          <w:color w:val="70AD47" w:themeColor="accent6"/>
          <w:sz w:val="22"/>
          <w:szCs w:val="22"/>
        </w:rPr>
        <w:t>Topic is clearly introduced in such a way that the need for the project is compelling. Larger question or concern is clearly articulated. Two or more key citations from primary literature are indicated to effectively embed the research topic in the in the body of knowledge.</w:t>
      </w:r>
    </w:p>
    <w:p w14:paraId="0CB4FDEE" w14:textId="77777777" w:rsidR="00C06C88" w:rsidRDefault="00C06C88" w:rsidP="00C06C88"/>
    <w:p w14:paraId="0912C641" w14:textId="77777777" w:rsidR="00C06C88" w:rsidRDefault="00C06C88" w:rsidP="00C06C88"/>
    <w:p w14:paraId="2DFD07DE" w14:textId="3715153C" w:rsidR="00C06C88" w:rsidRPr="005C5B88" w:rsidRDefault="00C06C88" w:rsidP="00C06C88">
      <w:pPr>
        <w:jc w:val="center"/>
        <w:rPr>
          <w:rFonts w:ascii="Helvetica" w:hAnsi="Helvetica"/>
          <w:b/>
          <w:sz w:val="28"/>
        </w:rPr>
      </w:pPr>
      <w:r w:rsidRPr="005C5B88">
        <w:rPr>
          <w:rFonts w:ascii="Helvetica" w:hAnsi="Helvetica"/>
          <w:b/>
          <w:sz w:val="28"/>
        </w:rPr>
        <w:t>Research Question</w:t>
      </w:r>
      <w:r w:rsidR="008065AF">
        <w:rPr>
          <w:rFonts w:ascii="Helvetica" w:hAnsi="Helvetica"/>
          <w:b/>
          <w:sz w:val="28"/>
        </w:rPr>
        <w:t>:</w:t>
      </w:r>
    </w:p>
    <w:p w14:paraId="5F2388F8" w14:textId="77777777" w:rsidR="00C06C88" w:rsidRPr="005C5B88" w:rsidRDefault="00C06C88" w:rsidP="00C06C88">
      <w:pPr>
        <w:rPr>
          <w:rFonts w:ascii="Helvetica" w:hAnsi="Helvetica"/>
          <w:sz w:val="22"/>
        </w:rPr>
      </w:pPr>
    </w:p>
    <w:p w14:paraId="714A6A35" w14:textId="77777777" w:rsidR="00C06C88" w:rsidRDefault="00C06C88" w:rsidP="00C06C88">
      <w:pPr>
        <w:rPr>
          <w:rFonts w:ascii="Helvetica" w:hAnsi="Helvetica"/>
          <w:color w:val="FF0000"/>
          <w:sz w:val="22"/>
        </w:rPr>
      </w:pPr>
      <w:r w:rsidRPr="005C5B88">
        <w:rPr>
          <w:rFonts w:ascii="Helvetica" w:hAnsi="Helvetica"/>
          <w:color w:val="FF0000"/>
          <w:sz w:val="22"/>
        </w:rPr>
        <w:t>(1-2 Paragraphs): What is the main goal or question addressed by your research? How will it add to our existing body of knowledge?</w:t>
      </w:r>
    </w:p>
    <w:p w14:paraId="3F0C3EAB" w14:textId="5A36CD3A" w:rsidR="00642031" w:rsidRDefault="00642031" w:rsidP="00C06C88">
      <w:pPr>
        <w:rPr>
          <w:rFonts w:ascii="Helvetica" w:hAnsi="Helvetica"/>
          <w:color w:val="FF0000"/>
          <w:sz w:val="22"/>
        </w:rPr>
      </w:pPr>
    </w:p>
    <w:p w14:paraId="2CE7F88C" w14:textId="25590562" w:rsidR="00642031" w:rsidRPr="003439C9" w:rsidRDefault="003439C9" w:rsidP="00C06C88">
      <w:pPr>
        <w:rPr>
          <w:rFonts w:ascii="Helvetica" w:hAnsi="Helvetica"/>
          <w:color w:val="000000" w:themeColor="text1"/>
          <w:sz w:val="22"/>
        </w:rPr>
      </w:pPr>
      <w:r>
        <w:rPr>
          <w:rFonts w:ascii="Helvetica" w:hAnsi="Helvetica"/>
          <w:color w:val="FF0000"/>
          <w:sz w:val="22"/>
        </w:rPr>
        <w:t xml:space="preserve"> </w:t>
      </w:r>
      <w:r w:rsidRPr="003439C9">
        <w:rPr>
          <w:rFonts w:ascii="Helvetica" w:hAnsi="Helvetica"/>
          <w:color w:val="000000" w:themeColor="text1"/>
          <w:sz w:val="22"/>
        </w:rPr>
        <w:t>The purpose of this investigation is to determine how sound waves affect the shape and formation of the gas cloud which is to be used as an electronic propellant for use in a spaceflight vehicle.  Experiments done with lycopodium; a gas like particle used in physics have been done which produce a spherical vortex formation when under specific ranges of tones and frequency.</w:t>
      </w:r>
    </w:p>
    <w:p w14:paraId="38FB8CE5" w14:textId="77777777" w:rsidR="003439C9" w:rsidRPr="003439C9" w:rsidRDefault="003439C9" w:rsidP="00C06C88">
      <w:pPr>
        <w:rPr>
          <w:rFonts w:ascii="Helvetica" w:hAnsi="Helvetica"/>
          <w:color w:val="000000" w:themeColor="text1"/>
          <w:sz w:val="22"/>
        </w:rPr>
      </w:pPr>
    </w:p>
    <w:p w14:paraId="1A9AC021" w14:textId="3C5A38F2" w:rsidR="003439C9" w:rsidRPr="003439C9" w:rsidRDefault="003439C9" w:rsidP="00C06C88">
      <w:pPr>
        <w:rPr>
          <w:rFonts w:ascii="Helvetica" w:hAnsi="Helvetica"/>
          <w:color w:val="000000" w:themeColor="text1"/>
          <w:sz w:val="22"/>
        </w:rPr>
      </w:pPr>
      <w:r w:rsidRPr="003439C9">
        <w:rPr>
          <w:rFonts w:ascii="Helvetica" w:hAnsi="Helvetica"/>
          <w:color w:val="000000" w:themeColor="text1"/>
          <w:sz w:val="22"/>
        </w:rPr>
        <w:t xml:space="preserve"> In this experiment, we will attempt to create formations similar to Hans Jenny’s experiment using noble gases which are commonly used in electronic propulsion devices.  Creating a vortex formation in a cloud of propellant gas before applying an electronic ark to create a plasma will allow for experimentation in increased efficiency of electronic energy transfer while in space flight.</w:t>
      </w:r>
    </w:p>
    <w:p w14:paraId="7BD09FC1" w14:textId="77777777" w:rsidR="00C06C88" w:rsidRDefault="00C06C88" w:rsidP="00C06C88">
      <w:pPr>
        <w:rPr>
          <w:rFonts w:ascii="Helvetica" w:hAnsi="Helvetica"/>
          <w:color w:val="FF0000"/>
          <w:sz w:val="22"/>
        </w:rPr>
      </w:pPr>
    </w:p>
    <w:p w14:paraId="63FAD171" w14:textId="0D8D9971" w:rsidR="00C06C88" w:rsidRPr="00C06C88" w:rsidRDefault="00C06C88" w:rsidP="00C06C88">
      <w:pPr>
        <w:rPr>
          <w:rFonts w:ascii="Helvetica" w:hAnsi="Helvetica"/>
          <w:color w:val="70AD47" w:themeColor="accent6"/>
          <w:sz w:val="22"/>
        </w:rPr>
      </w:pPr>
      <w:r w:rsidRPr="00F53089">
        <w:rPr>
          <w:rFonts w:ascii="Helvetica" w:hAnsi="Helvetica"/>
          <w:color w:val="70AD47" w:themeColor="accent6"/>
          <w:sz w:val="22"/>
          <w:szCs w:val="22"/>
        </w:rPr>
        <w:t>Research question or hypothesis is clearly articulated and effectively connected to the introduction. Authors clearly explain how their work adds to the existing</w:t>
      </w:r>
      <w:r w:rsidRPr="005C5B88">
        <w:rPr>
          <w:rFonts w:ascii="Helvetica" w:hAnsi="Helvetica"/>
          <w:color w:val="70AD47" w:themeColor="accent6"/>
          <w:sz w:val="22"/>
        </w:rPr>
        <w:t xml:space="preserve"> body of knowledge.</w:t>
      </w:r>
    </w:p>
    <w:p w14:paraId="2841D729" w14:textId="77777777" w:rsidR="00C06C88" w:rsidRDefault="00C06C88" w:rsidP="00C06C88">
      <w:pPr>
        <w:rPr>
          <w:rFonts w:ascii="Helvetica" w:hAnsi="Helvetica"/>
          <w:b/>
          <w:sz w:val="28"/>
        </w:rPr>
      </w:pPr>
    </w:p>
    <w:p w14:paraId="04CEB56D" w14:textId="77777777" w:rsidR="00C06C88" w:rsidRDefault="00C06C88" w:rsidP="00C06C88">
      <w:pPr>
        <w:rPr>
          <w:rFonts w:ascii="Helvetica" w:hAnsi="Helvetica"/>
          <w:b/>
          <w:sz w:val="28"/>
        </w:rPr>
      </w:pPr>
    </w:p>
    <w:p w14:paraId="00E80415" w14:textId="3EDC6B60" w:rsidR="00C06C88" w:rsidRDefault="00C06C88" w:rsidP="00C06C88">
      <w:pPr>
        <w:jc w:val="center"/>
        <w:rPr>
          <w:rFonts w:ascii="Helvetica" w:hAnsi="Helvetica"/>
          <w:b/>
          <w:sz w:val="28"/>
        </w:rPr>
      </w:pPr>
      <w:r w:rsidRPr="005C5B88">
        <w:rPr>
          <w:rFonts w:ascii="Helvetica" w:hAnsi="Helvetica"/>
          <w:b/>
          <w:sz w:val="28"/>
        </w:rPr>
        <w:t>Methods</w:t>
      </w:r>
      <w:r w:rsidR="008065AF">
        <w:rPr>
          <w:rFonts w:ascii="Helvetica" w:hAnsi="Helvetica"/>
          <w:b/>
          <w:sz w:val="28"/>
        </w:rPr>
        <w:t>:</w:t>
      </w:r>
    </w:p>
    <w:p w14:paraId="22FEAE80" w14:textId="77777777" w:rsidR="00067A2D" w:rsidRDefault="00067A2D" w:rsidP="00C06C88">
      <w:pPr>
        <w:jc w:val="center"/>
        <w:rPr>
          <w:rFonts w:ascii="Helvetica" w:hAnsi="Helvetica"/>
          <w:b/>
          <w:sz w:val="28"/>
        </w:rPr>
      </w:pPr>
    </w:p>
    <w:p w14:paraId="1F792FCE" w14:textId="44BD3C5C" w:rsidR="00067A2D" w:rsidRDefault="00067A2D" w:rsidP="00C06C88">
      <w:pPr>
        <w:jc w:val="center"/>
        <w:rPr>
          <w:rFonts w:ascii="Helvetica" w:hAnsi="Helvetica"/>
          <w:b/>
          <w:sz w:val="28"/>
        </w:rPr>
      </w:pPr>
      <w:r>
        <w:rPr>
          <w:rFonts w:ascii="Helvetica" w:hAnsi="Helvetica"/>
          <w:b/>
          <w:sz w:val="28"/>
        </w:rPr>
        <w:t>Resonance Chamber Testing Gas vs Frequency</w:t>
      </w:r>
    </w:p>
    <w:p w14:paraId="2AC178EE" w14:textId="77777777" w:rsidR="00067A2D" w:rsidRDefault="00067A2D" w:rsidP="00C06C88">
      <w:pPr>
        <w:jc w:val="center"/>
        <w:rPr>
          <w:rFonts w:ascii="Helvetica" w:hAnsi="Helvetica"/>
          <w:b/>
          <w:sz w:val="28"/>
        </w:rPr>
      </w:pPr>
    </w:p>
    <w:p w14:paraId="5B48FE54" w14:textId="41BCE5FD" w:rsidR="00067A2D" w:rsidRDefault="008634B2" w:rsidP="004760DE">
      <w:pPr>
        <w:rPr>
          <w:rFonts w:ascii="Helvetica" w:hAnsi="Helvetica"/>
        </w:rPr>
      </w:pPr>
      <w:r>
        <w:rPr>
          <w:rFonts w:ascii="Helvetica" w:hAnsi="Helvetica"/>
        </w:rPr>
        <w:t xml:space="preserve">We will begin testing our calibrated frequencies in our resonance chamber using </w:t>
      </w:r>
      <w:r w:rsidR="0005422C">
        <w:rPr>
          <w:rFonts w:ascii="Helvetica" w:hAnsi="Helvetica"/>
        </w:rPr>
        <w:t xml:space="preserve">gases which will allow us to attain proof of concept. </w:t>
      </w:r>
      <w:r>
        <w:rPr>
          <w:rFonts w:ascii="Helvetica" w:hAnsi="Helvetica"/>
        </w:rPr>
        <w:t>sulfur hexafluoride. Sulfur hexafluoride is a very dense gas which has similar characteristics to xenon.</w:t>
      </w:r>
    </w:p>
    <w:p w14:paraId="06D0035D" w14:textId="77777777" w:rsidR="0005422C" w:rsidRDefault="0005422C" w:rsidP="004760DE">
      <w:pPr>
        <w:rPr>
          <w:rFonts w:ascii="Helvetica" w:hAnsi="Helvetica"/>
        </w:rPr>
      </w:pPr>
    </w:p>
    <w:p w14:paraId="751DC233" w14:textId="69B23EDE" w:rsidR="0005422C" w:rsidRDefault="008C5017" w:rsidP="004760DE">
      <w:pPr>
        <w:rPr>
          <w:rFonts w:ascii="Helvetica" w:hAnsi="Helvetica"/>
          <w:b/>
        </w:rPr>
      </w:pPr>
      <w:r>
        <w:rPr>
          <w:rFonts w:ascii="Helvetica" w:hAnsi="Helvetica"/>
          <w:b/>
        </w:rPr>
        <w:t>Sulfur Hexafluoride &amp; f</w:t>
      </w:r>
      <w:r w:rsidR="0005422C" w:rsidRPr="0005422C">
        <w:rPr>
          <w:rFonts w:ascii="Helvetica" w:hAnsi="Helvetica"/>
          <w:b/>
        </w:rPr>
        <w:t>loating orbital Experiment</w:t>
      </w:r>
    </w:p>
    <w:p w14:paraId="0956BB9C" w14:textId="77777777" w:rsidR="00616449" w:rsidRPr="0005422C" w:rsidRDefault="00616449" w:rsidP="004760DE">
      <w:pPr>
        <w:rPr>
          <w:rFonts w:ascii="Helvetica" w:hAnsi="Helvetica"/>
          <w:b/>
        </w:rPr>
      </w:pPr>
    </w:p>
    <w:p w14:paraId="132C45EF" w14:textId="77777777" w:rsidR="008634B2" w:rsidRDefault="008634B2" w:rsidP="004760DE">
      <w:pPr>
        <w:rPr>
          <w:rFonts w:ascii="Helvetica" w:hAnsi="Helvetica"/>
        </w:rPr>
      </w:pPr>
    </w:p>
    <w:p w14:paraId="2483AF9A" w14:textId="3E5CCEF4" w:rsidR="008634B2" w:rsidRDefault="008634B2" w:rsidP="004760DE">
      <w:pPr>
        <w:rPr>
          <w:rFonts w:ascii="Helvetica" w:hAnsi="Helvetica"/>
        </w:rPr>
      </w:pPr>
      <w:r>
        <w:rPr>
          <w:rFonts w:ascii="Helvetica" w:hAnsi="Helvetica"/>
        </w:rPr>
        <w:t>Sulfur Hexafluoride vs Xenon Comparison</w:t>
      </w:r>
    </w:p>
    <w:tbl>
      <w:tblPr>
        <w:tblStyle w:val="TableGrid"/>
        <w:tblW w:w="0" w:type="auto"/>
        <w:tblLook w:val="04A0" w:firstRow="1" w:lastRow="0" w:firstColumn="1" w:lastColumn="0" w:noHBand="0" w:noVBand="1"/>
      </w:tblPr>
      <w:tblGrid>
        <w:gridCol w:w="3685"/>
        <w:gridCol w:w="2548"/>
        <w:gridCol w:w="3117"/>
      </w:tblGrid>
      <w:tr w:rsidR="008634B2" w14:paraId="59BC9E58" w14:textId="77777777" w:rsidTr="00AD33D5">
        <w:trPr>
          <w:trHeight w:val="386"/>
        </w:trPr>
        <w:tc>
          <w:tcPr>
            <w:tcW w:w="3685" w:type="dxa"/>
            <w:vAlign w:val="center"/>
          </w:tcPr>
          <w:p w14:paraId="546FA30E" w14:textId="4AAD2292" w:rsidR="008634B2" w:rsidRPr="00AD33D5" w:rsidRDefault="00487F56" w:rsidP="00AD33D5">
            <w:pPr>
              <w:jc w:val="center"/>
              <w:rPr>
                <w:rFonts w:ascii="Helvetica" w:hAnsi="Helvetica"/>
                <w:b/>
              </w:rPr>
            </w:pPr>
            <w:r w:rsidRPr="00AD33D5">
              <w:rPr>
                <w:rFonts w:ascii="Helvetica" w:hAnsi="Helvetica"/>
                <w:b/>
              </w:rPr>
              <w:lastRenderedPageBreak/>
              <w:t>QUALITY</w:t>
            </w:r>
          </w:p>
        </w:tc>
        <w:tc>
          <w:tcPr>
            <w:tcW w:w="2548" w:type="dxa"/>
            <w:vAlign w:val="center"/>
          </w:tcPr>
          <w:p w14:paraId="59CF279A" w14:textId="1F8FADB6" w:rsidR="008634B2" w:rsidRPr="00AD33D5" w:rsidRDefault="008634B2" w:rsidP="00AD33D5">
            <w:pPr>
              <w:jc w:val="center"/>
              <w:rPr>
                <w:rFonts w:ascii="Helvetica" w:hAnsi="Helvetica"/>
                <w:b/>
              </w:rPr>
            </w:pPr>
            <w:r w:rsidRPr="00AD33D5">
              <w:rPr>
                <w:rFonts w:ascii="Helvetica" w:hAnsi="Helvetica"/>
                <w:b/>
              </w:rPr>
              <w:t>XE</w:t>
            </w:r>
          </w:p>
        </w:tc>
        <w:tc>
          <w:tcPr>
            <w:tcW w:w="3117" w:type="dxa"/>
            <w:vAlign w:val="center"/>
          </w:tcPr>
          <w:p w14:paraId="7B2F1EC6" w14:textId="6607EACB" w:rsidR="008634B2" w:rsidRPr="00AD33D5" w:rsidRDefault="008634B2" w:rsidP="00AD33D5">
            <w:pPr>
              <w:jc w:val="center"/>
              <w:rPr>
                <w:rFonts w:ascii="Helvetica" w:hAnsi="Helvetica"/>
                <w:b/>
              </w:rPr>
            </w:pPr>
            <w:r w:rsidRPr="00AD33D5">
              <w:rPr>
                <w:rFonts w:ascii="Helvetica" w:hAnsi="Helvetica"/>
                <w:b/>
              </w:rPr>
              <w:t>SF</w:t>
            </w:r>
            <w:r w:rsidRPr="00AD33D5">
              <w:rPr>
                <w:rFonts w:ascii="Helvetica" w:hAnsi="Helvetica"/>
                <w:b/>
                <w:vertAlign w:val="subscript"/>
              </w:rPr>
              <w:t>6</w:t>
            </w:r>
          </w:p>
        </w:tc>
      </w:tr>
      <w:tr w:rsidR="008634B2" w14:paraId="06550C16" w14:textId="77777777" w:rsidTr="0084483B">
        <w:tc>
          <w:tcPr>
            <w:tcW w:w="3685" w:type="dxa"/>
          </w:tcPr>
          <w:p w14:paraId="34137F18" w14:textId="6AA174E7" w:rsidR="008634B2" w:rsidRDefault="00AD33D5" w:rsidP="00487F56">
            <w:pPr>
              <w:jc w:val="center"/>
              <w:rPr>
                <w:rFonts w:ascii="Helvetica" w:hAnsi="Helvetica"/>
              </w:rPr>
            </w:pPr>
            <w:r>
              <w:rPr>
                <w:rFonts w:ascii="Helvetica" w:hAnsi="Helvetica"/>
              </w:rPr>
              <w:t>DENSITY (STP)</w:t>
            </w:r>
          </w:p>
        </w:tc>
        <w:tc>
          <w:tcPr>
            <w:tcW w:w="2548" w:type="dxa"/>
          </w:tcPr>
          <w:p w14:paraId="6AFF8F7C" w14:textId="678EB1DC" w:rsidR="008634B2" w:rsidRDefault="00EC5DFB" w:rsidP="00AD33D5">
            <w:pPr>
              <w:jc w:val="center"/>
              <w:rPr>
                <w:rFonts w:ascii="Helvetica" w:hAnsi="Helvetica"/>
              </w:rPr>
            </w:pPr>
            <w:r>
              <w:rPr>
                <w:rFonts w:ascii="Helvetica" w:hAnsi="Helvetica"/>
              </w:rPr>
              <w:t>5.761 kg/m</w:t>
            </w:r>
            <w:r w:rsidRPr="00EC5DFB">
              <w:rPr>
                <w:rFonts w:ascii="Helvetica" w:hAnsi="Helvetica"/>
                <w:vertAlign w:val="superscript"/>
              </w:rPr>
              <w:t>3</w:t>
            </w:r>
          </w:p>
        </w:tc>
        <w:tc>
          <w:tcPr>
            <w:tcW w:w="3117" w:type="dxa"/>
          </w:tcPr>
          <w:p w14:paraId="69308B18" w14:textId="1C6CCAF1" w:rsidR="008634B2" w:rsidRPr="00AD33D5" w:rsidRDefault="00AD33D5" w:rsidP="00AD33D5">
            <w:pPr>
              <w:jc w:val="center"/>
              <w:rPr>
                <w:rFonts w:ascii="Helvetica" w:hAnsi="Helvetica"/>
                <w:vertAlign w:val="superscript"/>
              </w:rPr>
            </w:pPr>
            <w:r>
              <w:rPr>
                <w:rFonts w:ascii="Helvetica" w:hAnsi="Helvetica"/>
              </w:rPr>
              <w:t xml:space="preserve">6.164 </w:t>
            </w:r>
            <w:r w:rsidR="00EC5DFB">
              <w:rPr>
                <w:rFonts w:ascii="Helvetica" w:hAnsi="Helvetica"/>
              </w:rPr>
              <w:t>kg/m</w:t>
            </w:r>
            <w:r>
              <w:rPr>
                <w:rFonts w:ascii="Helvetica" w:hAnsi="Helvetica"/>
                <w:vertAlign w:val="superscript"/>
              </w:rPr>
              <w:t>3</w:t>
            </w:r>
          </w:p>
        </w:tc>
      </w:tr>
      <w:tr w:rsidR="008634B2" w14:paraId="04A7DE13" w14:textId="77777777" w:rsidTr="0084483B">
        <w:tc>
          <w:tcPr>
            <w:tcW w:w="3685" w:type="dxa"/>
          </w:tcPr>
          <w:p w14:paraId="07BD5ED8" w14:textId="7D2EDA01" w:rsidR="008634B2" w:rsidRDefault="00AD33D5" w:rsidP="00487F56">
            <w:pPr>
              <w:jc w:val="center"/>
              <w:rPr>
                <w:rFonts w:ascii="Helvetica" w:hAnsi="Helvetica"/>
              </w:rPr>
            </w:pPr>
            <w:r>
              <w:rPr>
                <w:rFonts w:ascii="Helvetica" w:hAnsi="Helvetica"/>
              </w:rPr>
              <w:t>MOLECULAR MASS</w:t>
            </w:r>
          </w:p>
        </w:tc>
        <w:tc>
          <w:tcPr>
            <w:tcW w:w="2548" w:type="dxa"/>
          </w:tcPr>
          <w:p w14:paraId="06EC3673" w14:textId="14B23CEC" w:rsidR="008634B2" w:rsidRDefault="00AD33D5" w:rsidP="00AD33D5">
            <w:pPr>
              <w:jc w:val="center"/>
              <w:rPr>
                <w:rFonts w:ascii="Helvetica" w:hAnsi="Helvetica"/>
              </w:rPr>
            </w:pPr>
            <w:r>
              <w:rPr>
                <w:rFonts w:ascii="Helvetica" w:hAnsi="Helvetica"/>
              </w:rPr>
              <w:t>131.29 g/</w:t>
            </w:r>
            <w:proofErr w:type="spellStart"/>
            <w:r>
              <w:rPr>
                <w:rFonts w:ascii="Helvetica" w:hAnsi="Helvetica"/>
              </w:rPr>
              <w:t>mol</w:t>
            </w:r>
            <w:proofErr w:type="spellEnd"/>
          </w:p>
        </w:tc>
        <w:tc>
          <w:tcPr>
            <w:tcW w:w="3117" w:type="dxa"/>
          </w:tcPr>
          <w:p w14:paraId="3C690E55" w14:textId="630E8ABE" w:rsidR="00487F56" w:rsidRPr="00AD33D5" w:rsidRDefault="00487F56" w:rsidP="00AD33D5">
            <w:pPr>
              <w:jc w:val="center"/>
              <w:rPr>
                <w:rStyle w:val="list-propertydata--units"/>
                <w:rFonts w:ascii="Helvetica" w:hAnsi="Helvetica" w:cs="Dubai"/>
                <w:color w:val="1F2554"/>
                <w:bdr w:val="none" w:sz="0" w:space="0" w:color="auto" w:frame="1"/>
                <w:shd w:val="clear" w:color="auto" w:fill="FFFFFF"/>
              </w:rPr>
            </w:pPr>
            <w:r w:rsidRPr="00AD33D5">
              <w:rPr>
                <w:rStyle w:val="list-propertydata--value"/>
                <w:rFonts w:ascii="Helvetica" w:hAnsi="Helvetica"/>
              </w:rPr>
              <w:t>146.055</w:t>
            </w:r>
            <w:r w:rsidR="00EC5DFB" w:rsidRPr="00AD33D5">
              <w:rPr>
                <w:rStyle w:val="list-propertydata--value"/>
                <w:rFonts w:ascii="Helvetica" w:hAnsi="Helvetica"/>
              </w:rPr>
              <w:t xml:space="preserve"> g/</w:t>
            </w:r>
            <w:proofErr w:type="spellStart"/>
            <w:r w:rsidR="00EC5DFB" w:rsidRPr="00AD33D5">
              <w:rPr>
                <w:rStyle w:val="list-propertydata--value"/>
                <w:rFonts w:ascii="Helvetica" w:hAnsi="Helvetica"/>
              </w:rPr>
              <w:t>mol</w:t>
            </w:r>
            <w:proofErr w:type="spellEnd"/>
          </w:p>
          <w:p w14:paraId="2557AF7E" w14:textId="2F4C1956" w:rsidR="00487F56" w:rsidRPr="00AD33D5" w:rsidRDefault="00487F56" w:rsidP="00AD33D5">
            <w:pPr>
              <w:jc w:val="center"/>
              <w:textAlignment w:val="baseline"/>
              <w:rPr>
                <w:rFonts w:ascii="Helvetica" w:hAnsi="Helvetica"/>
              </w:rPr>
            </w:pPr>
          </w:p>
          <w:p w14:paraId="2EF1932C" w14:textId="77777777" w:rsidR="008634B2" w:rsidRPr="00AD33D5" w:rsidRDefault="008634B2" w:rsidP="00AD33D5">
            <w:pPr>
              <w:jc w:val="center"/>
              <w:rPr>
                <w:rFonts w:ascii="Helvetica" w:hAnsi="Helvetica"/>
              </w:rPr>
            </w:pPr>
          </w:p>
        </w:tc>
      </w:tr>
      <w:tr w:rsidR="00AD33D5" w14:paraId="25B243A5" w14:textId="77777777" w:rsidTr="0084483B">
        <w:tc>
          <w:tcPr>
            <w:tcW w:w="3685" w:type="dxa"/>
          </w:tcPr>
          <w:p w14:paraId="0F166271" w14:textId="4B1DC441" w:rsidR="00AD33D5" w:rsidRDefault="00AD33D5" w:rsidP="00487F56">
            <w:pPr>
              <w:jc w:val="center"/>
              <w:rPr>
                <w:rFonts w:ascii="Helvetica" w:hAnsi="Helvetica"/>
              </w:rPr>
            </w:pPr>
            <w:r>
              <w:rPr>
                <w:rFonts w:ascii="Helvetica" w:hAnsi="Helvetica"/>
              </w:rPr>
              <w:t>INERT</w:t>
            </w:r>
          </w:p>
        </w:tc>
        <w:tc>
          <w:tcPr>
            <w:tcW w:w="2548" w:type="dxa"/>
          </w:tcPr>
          <w:p w14:paraId="68CB4A63" w14:textId="3A36AD2D" w:rsidR="00AD33D5" w:rsidRDefault="00AD33D5" w:rsidP="00AD33D5">
            <w:pPr>
              <w:jc w:val="center"/>
              <w:rPr>
                <w:rFonts w:ascii="Helvetica" w:hAnsi="Helvetica"/>
              </w:rPr>
            </w:pPr>
            <w:r>
              <w:rPr>
                <w:rFonts w:ascii="Helvetica" w:hAnsi="Helvetica"/>
              </w:rPr>
              <w:t>YES</w:t>
            </w:r>
          </w:p>
        </w:tc>
        <w:tc>
          <w:tcPr>
            <w:tcW w:w="3117" w:type="dxa"/>
          </w:tcPr>
          <w:p w14:paraId="59F1A0CA" w14:textId="5E9E7BAD" w:rsidR="00AD33D5" w:rsidRPr="00AD33D5" w:rsidRDefault="00AD33D5" w:rsidP="00AD33D5">
            <w:pPr>
              <w:jc w:val="center"/>
              <w:rPr>
                <w:rStyle w:val="list-propertydata--value"/>
                <w:rFonts w:ascii="Helvetica" w:hAnsi="Helvetica"/>
              </w:rPr>
            </w:pPr>
            <w:r>
              <w:rPr>
                <w:rStyle w:val="list-propertydata--value"/>
                <w:rFonts w:ascii="Helvetica" w:hAnsi="Helvetica"/>
              </w:rPr>
              <w:t>YES</w:t>
            </w:r>
          </w:p>
        </w:tc>
      </w:tr>
    </w:tbl>
    <w:p w14:paraId="6AF46F40" w14:textId="77777777" w:rsidR="008634B2" w:rsidRPr="00067A2D" w:rsidRDefault="008634B2" w:rsidP="004760DE">
      <w:pPr>
        <w:rPr>
          <w:rFonts w:ascii="Helvetica" w:hAnsi="Helvetica"/>
        </w:rPr>
      </w:pPr>
    </w:p>
    <w:p w14:paraId="5FF15858" w14:textId="77777777" w:rsidR="00C06C88" w:rsidRPr="006A247D" w:rsidRDefault="00C06C88" w:rsidP="00C06C88">
      <w:pPr>
        <w:rPr>
          <w:rFonts w:ascii="Helvetica" w:hAnsi="Helvetica"/>
          <w:b/>
          <w:sz w:val="28"/>
        </w:rPr>
      </w:pPr>
    </w:p>
    <w:p w14:paraId="34FC9AAE" w14:textId="77777777" w:rsidR="001A7CA1" w:rsidRDefault="00C06C88" w:rsidP="001A7CA1">
      <w:pPr>
        <w:rPr>
          <w:rFonts w:ascii="Helvetica" w:hAnsi="Helvetica"/>
          <w:color w:val="FF0000"/>
          <w:sz w:val="22"/>
        </w:rPr>
      </w:pPr>
      <w:r w:rsidRPr="005C5B88">
        <w:rPr>
          <w:rFonts w:ascii="Helvetica" w:hAnsi="Helvetica"/>
          <w:color w:val="FF0000"/>
          <w:sz w:val="22"/>
        </w:rPr>
        <w:t>(2-5 paragraphs): What methods will you use to conduct your research? Be as specific as possible and include details like your sample size, number of replicates, etc. Your plan may change, but do your best to outline a detailed method. A flow chart of other visual organizer might be a nice way to present part of this section.</w:t>
      </w:r>
    </w:p>
    <w:p w14:paraId="7B9E1D22" w14:textId="59C6DD7A" w:rsidR="00C06C88" w:rsidRDefault="001A7CA1" w:rsidP="001A7CA1">
      <w:pPr>
        <w:rPr>
          <w:rFonts w:ascii="Helvetica" w:hAnsi="Helvetica"/>
          <w:color w:val="FF0000"/>
          <w:sz w:val="22"/>
        </w:rPr>
      </w:pPr>
      <w:r>
        <w:rPr>
          <w:rFonts w:ascii="Helvetica" w:hAnsi="Helvetica"/>
          <w:color w:val="FF0000"/>
          <w:sz w:val="22"/>
        </w:rPr>
        <w:t xml:space="preserve"> </w:t>
      </w:r>
    </w:p>
    <w:p w14:paraId="41E6DEDE" w14:textId="77777777" w:rsidR="00C06C88" w:rsidRPr="00C06C88" w:rsidRDefault="00C06C88" w:rsidP="00C06C88">
      <w:pPr>
        <w:rPr>
          <w:rFonts w:ascii="Helvetica" w:hAnsi="Helvetica"/>
          <w:color w:val="70AD47" w:themeColor="accent6"/>
          <w:sz w:val="22"/>
          <w:szCs w:val="22"/>
        </w:rPr>
      </w:pPr>
      <w:r w:rsidRPr="00C06C88">
        <w:rPr>
          <w:rFonts w:ascii="Helvetica" w:hAnsi="Helvetica"/>
          <w:color w:val="70AD47" w:themeColor="accent6"/>
          <w:sz w:val="22"/>
          <w:szCs w:val="22"/>
        </w:rPr>
        <w:t>Methods are written in enough detail that another scientist could replicate the experiment. Specifics such as sample size, number of replicates, etc. are included. References are cited appropriately.</w:t>
      </w:r>
    </w:p>
    <w:p w14:paraId="0C442DF0" w14:textId="77777777" w:rsidR="00C06C88" w:rsidRDefault="00C06C88" w:rsidP="00C06C88">
      <w:pPr>
        <w:rPr>
          <w:rFonts w:ascii="Helvetica" w:hAnsi="Helvetica"/>
          <w:color w:val="FF0000"/>
          <w:sz w:val="22"/>
        </w:rPr>
      </w:pPr>
    </w:p>
    <w:p w14:paraId="558C5CBE" w14:textId="77777777" w:rsidR="00C06C88" w:rsidRDefault="00C06C88" w:rsidP="00C06C88">
      <w:pPr>
        <w:rPr>
          <w:rFonts w:ascii="Helvetica" w:hAnsi="Helvetica"/>
          <w:color w:val="FF0000"/>
          <w:sz w:val="22"/>
        </w:rPr>
      </w:pPr>
    </w:p>
    <w:p w14:paraId="19507AE6" w14:textId="77777777" w:rsidR="008065AF" w:rsidRDefault="008065AF" w:rsidP="00C06C88">
      <w:pPr>
        <w:rPr>
          <w:rFonts w:ascii="Helvetica" w:hAnsi="Helvetica"/>
          <w:color w:val="FF0000"/>
          <w:sz w:val="22"/>
        </w:rPr>
      </w:pPr>
    </w:p>
    <w:p w14:paraId="2E5D10A9" w14:textId="67ED6534" w:rsidR="00C06C88" w:rsidRPr="005C5B88" w:rsidRDefault="00C06C88" w:rsidP="00C06C88">
      <w:pPr>
        <w:jc w:val="center"/>
        <w:rPr>
          <w:rFonts w:ascii="Helvetica" w:hAnsi="Helvetica"/>
          <w:b/>
          <w:sz w:val="28"/>
        </w:rPr>
      </w:pPr>
      <w:r w:rsidRPr="005C5B88">
        <w:rPr>
          <w:rFonts w:ascii="Helvetica" w:hAnsi="Helvetica"/>
          <w:b/>
          <w:sz w:val="28"/>
        </w:rPr>
        <w:t>Equipment, Rea</w:t>
      </w:r>
      <w:r w:rsidR="008065AF">
        <w:rPr>
          <w:rFonts w:ascii="Helvetica" w:hAnsi="Helvetica"/>
          <w:b/>
          <w:sz w:val="28"/>
        </w:rPr>
        <w:t>gents, Supplies and Other Needs:</w:t>
      </w:r>
    </w:p>
    <w:p w14:paraId="4354EE53" w14:textId="77777777" w:rsidR="00C06C88" w:rsidRPr="005C5B88" w:rsidRDefault="00C06C88" w:rsidP="00C06C88">
      <w:pPr>
        <w:rPr>
          <w:rFonts w:ascii="Helvetica" w:hAnsi="Helvetica"/>
          <w:sz w:val="22"/>
        </w:rPr>
      </w:pPr>
    </w:p>
    <w:p w14:paraId="2C47B235" w14:textId="77777777" w:rsidR="00C06C88" w:rsidRDefault="00C06C88" w:rsidP="00C06C88">
      <w:pPr>
        <w:rPr>
          <w:rFonts w:ascii="Helvetica" w:hAnsi="Helvetica"/>
          <w:color w:val="FF0000"/>
          <w:sz w:val="22"/>
        </w:rPr>
      </w:pPr>
      <w:r w:rsidRPr="005C5B88">
        <w:rPr>
          <w:rFonts w:ascii="Helvetica" w:hAnsi="Helvetica"/>
          <w:color w:val="FF0000"/>
          <w:sz w:val="22"/>
        </w:rPr>
        <w:t>(1-3 Paragraphs and/or table): This section of your proposal should include a detailed list of reagents and supplies you will need to complete your research. If you have specific needs, include the manufacturer, item number, and cost in your list. This section should also include any specific lab space or equipment your project will require. In addition, consider whether or not you will need additional expertise and/or scientific mentors. If so, who will you use? What do you need them for? How much time do you anticipate needing?</w:t>
      </w:r>
    </w:p>
    <w:p w14:paraId="23C62A99" w14:textId="77777777" w:rsidR="001A7CA1" w:rsidRDefault="001A7CA1" w:rsidP="001A7CA1">
      <w:pPr>
        <w:rPr>
          <w:rFonts w:ascii="Helvetica" w:hAnsi="Helvetica"/>
          <w:color w:val="FF0000"/>
          <w:sz w:val="22"/>
        </w:rPr>
      </w:pPr>
    </w:p>
    <w:p w14:paraId="045CF891" w14:textId="77777777" w:rsidR="001A7CA1" w:rsidRPr="000E4566" w:rsidRDefault="001A7CA1" w:rsidP="001A7CA1">
      <w:pPr>
        <w:rPr>
          <w:rFonts w:ascii="Helvetica" w:hAnsi="Helvetica"/>
          <w:b/>
        </w:rPr>
      </w:pPr>
      <w:r w:rsidRPr="000E4566">
        <w:rPr>
          <w:rFonts w:ascii="Helvetica" w:hAnsi="Helvetica"/>
          <w:b/>
        </w:rPr>
        <w:t>A. Hard Copy of Main Reference Materials:</w:t>
      </w:r>
    </w:p>
    <w:p w14:paraId="7DB88300" w14:textId="77777777" w:rsidR="001A7CA1" w:rsidRPr="002D533A" w:rsidRDefault="001A7CA1"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2D533A" w14:paraId="786FD109" w14:textId="77777777" w:rsidTr="000E4566">
        <w:tc>
          <w:tcPr>
            <w:tcW w:w="2337" w:type="dxa"/>
          </w:tcPr>
          <w:p w14:paraId="2A869D46" w14:textId="77777777" w:rsidR="001A7CA1" w:rsidRPr="002D533A" w:rsidRDefault="001A7CA1" w:rsidP="000E4566">
            <w:pPr>
              <w:pStyle w:val="Heading1"/>
              <w:shd w:val="clear" w:color="auto" w:fill="FFFFFF"/>
              <w:spacing w:before="0" w:beforeAutospacing="0"/>
              <w:rPr>
                <w:rFonts w:ascii="Helvetica" w:eastAsia="Times New Roman" w:hAnsi="Helvetica" w:cs="Arial"/>
                <w:b w:val="0"/>
                <w:bCs w:val="0"/>
                <w:color w:val="111111"/>
                <w:sz w:val="16"/>
                <w:szCs w:val="16"/>
              </w:rPr>
            </w:pPr>
            <w:r w:rsidRPr="002D533A">
              <w:rPr>
                <w:rStyle w:val="a-size-large"/>
                <w:rFonts w:ascii="Helvetica" w:eastAsia="Times New Roman" w:hAnsi="Helvetica" w:cs="Arial"/>
                <w:b w:val="0"/>
                <w:bCs w:val="0"/>
                <w:color w:val="111111"/>
                <w:sz w:val="16"/>
                <w:szCs w:val="16"/>
              </w:rPr>
              <w:t xml:space="preserve">Cymatics Soundscapes: And Bringing Matter </w:t>
            </w:r>
            <w:proofErr w:type="gramStart"/>
            <w:r w:rsidRPr="002D533A">
              <w:rPr>
                <w:rStyle w:val="a-size-large"/>
                <w:rFonts w:ascii="Helvetica" w:eastAsia="Times New Roman" w:hAnsi="Helvetica" w:cs="Arial"/>
                <w:b w:val="0"/>
                <w:bCs w:val="0"/>
                <w:color w:val="111111"/>
                <w:sz w:val="16"/>
                <w:szCs w:val="16"/>
              </w:rPr>
              <w:t>To</w:t>
            </w:r>
            <w:proofErr w:type="gramEnd"/>
            <w:r w:rsidRPr="002D533A">
              <w:rPr>
                <w:rStyle w:val="a-size-large"/>
                <w:rFonts w:ascii="Helvetica" w:eastAsia="Times New Roman" w:hAnsi="Helvetica" w:cs="Arial"/>
                <w:b w:val="0"/>
                <w:bCs w:val="0"/>
                <w:color w:val="111111"/>
                <w:sz w:val="16"/>
                <w:szCs w:val="16"/>
              </w:rPr>
              <w:t xml:space="preserve"> Life With Sound... DVD</w:t>
            </w:r>
          </w:p>
        </w:tc>
        <w:tc>
          <w:tcPr>
            <w:tcW w:w="2337" w:type="dxa"/>
          </w:tcPr>
          <w:p w14:paraId="094C4D17" w14:textId="77777777" w:rsidR="001A7CA1" w:rsidRPr="002D533A" w:rsidRDefault="0018231F" w:rsidP="000E4566">
            <w:pPr>
              <w:rPr>
                <w:rFonts w:ascii="Helvetica" w:hAnsi="Helvetica"/>
                <w:sz w:val="16"/>
                <w:szCs w:val="16"/>
              </w:rPr>
            </w:pPr>
            <w:hyperlink r:id="rId8" w:history="1">
              <w:r w:rsidR="001A7CA1" w:rsidRPr="002D533A">
                <w:rPr>
                  <w:rStyle w:val="Hyperlink"/>
                  <w:rFonts w:ascii="Helvetica" w:hAnsi="Helvetica"/>
                  <w:sz w:val="16"/>
                  <w:szCs w:val="16"/>
                </w:rPr>
                <w:t>Available on Amazon</w:t>
              </w:r>
            </w:hyperlink>
          </w:p>
        </w:tc>
        <w:tc>
          <w:tcPr>
            <w:tcW w:w="2338" w:type="dxa"/>
          </w:tcPr>
          <w:p w14:paraId="4F3629D8" w14:textId="77777777" w:rsidR="001A7CA1" w:rsidRPr="002D533A" w:rsidRDefault="001A7CA1" w:rsidP="000E4566">
            <w:pPr>
              <w:rPr>
                <w:rFonts w:ascii="Helvetica" w:hAnsi="Helvetica"/>
                <w:sz w:val="16"/>
                <w:szCs w:val="16"/>
              </w:rPr>
            </w:pPr>
            <w:r w:rsidRPr="002D533A">
              <w:rPr>
                <w:rFonts w:ascii="Helvetica" w:hAnsi="Helvetica"/>
                <w:sz w:val="16"/>
                <w:szCs w:val="16"/>
              </w:rPr>
              <w:t>DVD Set with experimentation videos and data</w:t>
            </w:r>
          </w:p>
        </w:tc>
        <w:tc>
          <w:tcPr>
            <w:tcW w:w="2338" w:type="dxa"/>
          </w:tcPr>
          <w:p w14:paraId="6BF0300A" w14:textId="77777777" w:rsidR="001A7CA1" w:rsidRPr="002D533A" w:rsidRDefault="001A7CA1" w:rsidP="000E4566">
            <w:pPr>
              <w:jc w:val="center"/>
              <w:rPr>
                <w:rFonts w:ascii="Helvetica" w:hAnsi="Helvetica"/>
                <w:sz w:val="16"/>
                <w:szCs w:val="16"/>
              </w:rPr>
            </w:pPr>
            <w:r w:rsidRPr="002D533A">
              <w:rPr>
                <w:rFonts w:ascii="Helvetica" w:hAnsi="Helvetica"/>
                <w:sz w:val="16"/>
                <w:szCs w:val="16"/>
              </w:rPr>
              <w:t>$30</w:t>
            </w:r>
          </w:p>
        </w:tc>
      </w:tr>
      <w:tr w:rsidR="001A7CA1" w:rsidRPr="002D533A" w14:paraId="1FF775AC" w14:textId="77777777" w:rsidTr="000E4566">
        <w:tc>
          <w:tcPr>
            <w:tcW w:w="2337" w:type="dxa"/>
          </w:tcPr>
          <w:p w14:paraId="74B34B90" w14:textId="77777777" w:rsidR="001A7CA1" w:rsidRPr="002D533A" w:rsidRDefault="001A7CA1" w:rsidP="000E4566">
            <w:pPr>
              <w:pStyle w:val="Heading1"/>
              <w:shd w:val="clear" w:color="auto" w:fill="FFFFFF"/>
              <w:spacing w:before="0" w:beforeAutospacing="0"/>
              <w:rPr>
                <w:rFonts w:ascii="Helvetica" w:eastAsia="Times New Roman" w:hAnsi="Helvetica" w:cs="Arial"/>
                <w:b w:val="0"/>
                <w:color w:val="111111"/>
                <w:sz w:val="16"/>
                <w:szCs w:val="16"/>
              </w:rPr>
            </w:pPr>
            <w:r w:rsidRPr="002D533A">
              <w:rPr>
                <w:rStyle w:val="a-size-large"/>
                <w:rFonts w:ascii="Helvetica" w:eastAsia="Times New Roman" w:hAnsi="Helvetica" w:cs="Arial"/>
                <w:b w:val="0"/>
                <w:color w:val="111111"/>
                <w:sz w:val="16"/>
                <w:szCs w:val="16"/>
              </w:rPr>
              <w:t>Cymatics: A Study of Wave Phenomena &amp; Vibration</w:t>
            </w:r>
            <w:r w:rsidRPr="002D533A">
              <w:rPr>
                <w:rFonts w:ascii="Helvetica" w:eastAsia="Times New Roman" w:hAnsi="Helvetica" w:cs="Arial"/>
                <w:b w:val="0"/>
                <w:color w:val="111111"/>
                <w:sz w:val="16"/>
                <w:szCs w:val="16"/>
              </w:rPr>
              <w:t> </w:t>
            </w:r>
            <w:r w:rsidRPr="002D533A">
              <w:rPr>
                <w:rStyle w:val="a-size-medium"/>
                <w:rFonts w:ascii="Helvetica" w:eastAsia="Times New Roman" w:hAnsi="Helvetica" w:cs="Arial"/>
                <w:b w:val="0"/>
                <w:color w:val="111111"/>
                <w:sz w:val="16"/>
                <w:szCs w:val="16"/>
              </w:rPr>
              <w:t>Hardcover</w:t>
            </w:r>
            <w:r w:rsidRPr="002D533A">
              <w:rPr>
                <w:rFonts w:ascii="Helvetica" w:eastAsia="Times New Roman" w:hAnsi="Helvetica" w:cs="Arial"/>
                <w:b w:val="0"/>
                <w:color w:val="111111"/>
                <w:sz w:val="16"/>
                <w:szCs w:val="16"/>
              </w:rPr>
              <w:t> </w:t>
            </w:r>
            <w:r w:rsidRPr="002D533A">
              <w:rPr>
                <w:rStyle w:val="a-size-medium"/>
                <w:rFonts w:ascii="Helvetica" w:eastAsia="Times New Roman" w:hAnsi="Helvetica" w:cs="Arial"/>
                <w:b w:val="0"/>
                <w:color w:val="111111"/>
                <w:sz w:val="16"/>
                <w:szCs w:val="16"/>
              </w:rPr>
              <w:t>– July 1, 2001</w:t>
            </w:r>
          </w:p>
        </w:tc>
        <w:tc>
          <w:tcPr>
            <w:tcW w:w="2337" w:type="dxa"/>
          </w:tcPr>
          <w:p w14:paraId="1D66D8E9" w14:textId="77777777" w:rsidR="001A7CA1" w:rsidRPr="002D533A" w:rsidRDefault="0018231F" w:rsidP="000E4566">
            <w:pPr>
              <w:rPr>
                <w:rFonts w:ascii="Helvetica" w:hAnsi="Helvetica"/>
                <w:sz w:val="16"/>
                <w:szCs w:val="16"/>
              </w:rPr>
            </w:pPr>
            <w:hyperlink r:id="rId9" w:history="1">
              <w:r w:rsidR="001A7CA1" w:rsidRPr="002D533A">
                <w:rPr>
                  <w:rStyle w:val="Hyperlink"/>
                  <w:rFonts w:ascii="Helvetica" w:hAnsi="Helvetica"/>
                  <w:sz w:val="16"/>
                  <w:szCs w:val="16"/>
                </w:rPr>
                <w:t>Available on Amazon</w:t>
              </w:r>
            </w:hyperlink>
          </w:p>
        </w:tc>
        <w:tc>
          <w:tcPr>
            <w:tcW w:w="2338" w:type="dxa"/>
          </w:tcPr>
          <w:p w14:paraId="0D9C3764" w14:textId="77777777" w:rsidR="001A7CA1" w:rsidRPr="002D533A" w:rsidRDefault="001A7CA1" w:rsidP="000E4566">
            <w:pPr>
              <w:rPr>
                <w:rFonts w:ascii="Helvetica" w:hAnsi="Helvetica"/>
                <w:sz w:val="16"/>
                <w:szCs w:val="16"/>
              </w:rPr>
            </w:pPr>
            <w:r w:rsidRPr="002D533A">
              <w:rPr>
                <w:rFonts w:ascii="Helvetica" w:hAnsi="Helvetica"/>
                <w:sz w:val="16"/>
                <w:szCs w:val="16"/>
              </w:rPr>
              <w:t>Full color reference material and instructions.</w:t>
            </w:r>
          </w:p>
        </w:tc>
        <w:tc>
          <w:tcPr>
            <w:tcW w:w="2338" w:type="dxa"/>
          </w:tcPr>
          <w:p w14:paraId="3D05BB83" w14:textId="77777777" w:rsidR="001A7CA1" w:rsidRPr="002D533A" w:rsidRDefault="001A7CA1" w:rsidP="000E4566">
            <w:pPr>
              <w:jc w:val="center"/>
              <w:rPr>
                <w:rFonts w:ascii="Helvetica" w:hAnsi="Helvetica"/>
                <w:sz w:val="16"/>
                <w:szCs w:val="16"/>
              </w:rPr>
            </w:pPr>
            <w:r w:rsidRPr="002D533A">
              <w:rPr>
                <w:rFonts w:ascii="Helvetica" w:hAnsi="Helvetica"/>
                <w:sz w:val="16"/>
                <w:szCs w:val="16"/>
              </w:rPr>
              <w:t>$58</w:t>
            </w:r>
          </w:p>
        </w:tc>
      </w:tr>
    </w:tbl>
    <w:p w14:paraId="7369FC3B" w14:textId="77777777" w:rsidR="001A7CA1" w:rsidRDefault="001A7CA1" w:rsidP="001A7CA1">
      <w:pPr>
        <w:rPr>
          <w:rFonts w:ascii="Helvetica" w:hAnsi="Helvetica"/>
          <w:b/>
          <w:sz w:val="22"/>
        </w:rPr>
      </w:pPr>
    </w:p>
    <w:p w14:paraId="43FE5ED7" w14:textId="77777777" w:rsidR="001A7CA1" w:rsidRDefault="001A7CA1" w:rsidP="001A7CA1">
      <w:pPr>
        <w:rPr>
          <w:rFonts w:ascii="Helvetica" w:hAnsi="Helvetica"/>
          <w:b/>
          <w:sz w:val="22"/>
        </w:rPr>
      </w:pPr>
    </w:p>
    <w:p w14:paraId="10893E3E" w14:textId="77777777" w:rsidR="001A7CA1" w:rsidRPr="000E4566" w:rsidRDefault="001A7CA1" w:rsidP="001A7CA1">
      <w:pPr>
        <w:rPr>
          <w:rFonts w:ascii="Helvetica" w:hAnsi="Helvetica"/>
          <w:b/>
        </w:rPr>
      </w:pPr>
      <w:r>
        <w:rPr>
          <w:rFonts w:ascii="Helvetica" w:hAnsi="Helvetica"/>
          <w:b/>
        </w:rPr>
        <w:t>B</w:t>
      </w:r>
      <w:r w:rsidRPr="000E4566">
        <w:rPr>
          <w:rFonts w:ascii="Helvetica" w:hAnsi="Helvetica"/>
          <w:b/>
        </w:rPr>
        <w:t>. Hardware Required for Recording and Documenting Experiments:</w:t>
      </w:r>
    </w:p>
    <w:p w14:paraId="7C2585B8" w14:textId="77777777" w:rsidR="001A7CA1" w:rsidRPr="002D533A" w:rsidRDefault="001A7CA1" w:rsidP="001A7CA1">
      <w:pPr>
        <w:rPr>
          <w:rFonts w:ascii="Helvetica" w:hAnsi="Helvetica"/>
          <w:color w:val="000000" w:themeColor="text1"/>
          <w:sz w:val="16"/>
          <w:szCs w:val="16"/>
        </w:rPr>
      </w:pPr>
    </w:p>
    <w:tbl>
      <w:tblPr>
        <w:tblStyle w:val="TableGrid"/>
        <w:tblW w:w="0" w:type="auto"/>
        <w:tblLook w:val="04A0" w:firstRow="1" w:lastRow="0" w:firstColumn="1" w:lastColumn="0" w:noHBand="0" w:noVBand="1"/>
      </w:tblPr>
      <w:tblGrid>
        <w:gridCol w:w="2337"/>
        <w:gridCol w:w="2337"/>
        <w:gridCol w:w="2338"/>
        <w:gridCol w:w="2338"/>
      </w:tblGrid>
      <w:tr w:rsidR="001A7CA1" w:rsidRPr="002D533A" w14:paraId="15837C0F" w14:textId="77777777" w:rsidTr="000E4566">
        <w:tc>
          <w:tcPr>
            <w:tcW w:w="2337" w:type="dxa"/>
          </w:tcPr>
          <w:p w14:paraId="4687E2B3" w14:textId="77777777" w:rsidR="001A7CA1" w:rsidRPr="002D533A" w:rsidRDefault="001A7CA1" w:rsidP="000E4566">
            <w:pPr>
              <w:rPr>
                <w:rFonts w:ascii="Helvetica" w:hAnsi="Helvetica"/>
                <w:color w:val="000000" w:themeColor="text1"/>
                <w:sz w:val="16"/>
                <w:szCs w:val="16"/>
              </w:rPr>
            </w:pPr>
            <w:r w:rsidRPr="002D533A">
              <w:rPr>
                <w:rFonts w:ascii="Helvetica" w:hAnsi="Helvetica"/>
                <w:color w:val="000000" w:themeColor="text1"/>
                <w:sz w:val="16"/>
                <w:szCs w:val="16"/>
              </w:rPr>
              <w:t>DSLR Camera (x2)</w:t>
            </w:r>
          </w:p>
        </w:tc>
        <w:tc>
          <w:tcPr>
            <w:tcW w:w="2337" w:type="dxa"/>
          </w:tcPr>
          <w:p w14:paraId="6610B46F" w14:textId="77777777" w:rsidR="001A7CA1" w:rsidRPr="002D533A" w:rsidRDefault="001A7CA1" w:rsidP="000E4566">
            <w:pPr>
              <w:rPr>
                <w:rFonts w:ascii="Helvetica" w:hAnsi="Helvetica"/>
                <w:color w:val="000000" w:themeColor="text1"/>
                <w:sz w:val="16"/>
                <w:szCs w:val="16"/>
              </w:rPr>
            </w:pPr>
          </w:p>
        </w:tc>
        <w:tc>
          <w:tcPr>
            <w:tcW w:w="2338" w:type="dxa"/>
          </w:tcPr>
          <w:p w14:paraId="29E6E423" w14:textId="77777777" w:rsidR="001A7CA1" w:rsidRPr="002D533A" w:rsidRDefault="001A7CA1" w:rsidP="000E4566">
            <w:pPr>
              <w:rPr>
                <w:rFonts w:ascii="Helvetica" w:hAnsi="Helvetica"/>
                <w:color w:val="000000" w:themeColor="text1"/>
                <w:sz w:val="16"/>
                <w:szCs w:val="16"/>
              </w:rPr>
            </w:pPr>
            <w:r w:rsidRPr="002D533A">
              <w:rPr>
                <w:rFonts w:ascii="Helvetica" w:hAnsi="Helvetica"/>
                <w:color w:val="000000" w:themeColor="text1"/>
                <w:sz w:val="16"/>
                <w:szCs w:val="16"/>
              </w:rPr>
              <w:t>Allows for multiple angle recording of substance shapes and wave path shape of laser.</w:t>
            </w:r>
          </w:p>
        </w:tc>
        <w:tc>
          <w:tcPr>
            <w:tcW w:w="2338" w:type="dxa"/>
          </w:tcPr>
          <w:p w14:paraId="19CAD614" w14:textId="77777777" w:rsidR="001A7CA1" w:rsidRPr="002D533A" w:rsidRDefault="001A7CA1" w:rsidP="000E4566">
            <w:pPr>
              <w:jc w:val="center"/>
              <w:rPr>
                <w:rFonts w:ascii="Helvetica" w:hAnsi="Helvetica"/>
                <w:color w:val="000000" w:themeColor="text1"/>
                <w:sz w:val="16"/>
                <w:szCs w:val="16"/>
              </w:rPr>
            </w:pPr>
            <w:r w:rsidRPr="002D533A">
              <w:rPr>
                <w:rFonts w:ascii="Helvetica" w:hAnsi="Helvetica"/>
                <w:color w:val="000000" w:themeColor="text1"/>
                <w:sz w:val="16"/>
                <w:szCs w:val="16"/>
              </w:rPr>
              <w:t>$4000 for 2 and lenses</w:t>
            </w:r>
          </w:p>
        </w:tc>
      </w:tr>
      <w:tr w:rsidR="001A7CA1" w:rsidRPr="002D533A" w14:paraId="624C53C6" w14:textId="77777777" w:rsidTr="000E4566">
        <w:tc>
          <w:tcPr>
            <w:tcW w:w="2337" w:type="dxa"/>
          </w:tcPr>
          <w:p w14:paraId="703B072A" w14:textId="77777777" w:rsidR="001A7CA1" w:rsidRPr="002D533A" w:rsidRDefault="001A7CA1" w:rsidP="000E4566">
            <w:pPr>
              <w:rPr>
                <w:rFonts w:ascii="Helvetica" w:hAnsi="Helvetica"/>
                <w:color w:val="000000" w:themeColor="text1"/>
                <w:sz w:val="16"/>
                <w:szCs w:val="16"/>
              </w:rPr>
            </w:pPr>
            <w:r w:rsidRPr="002D533A">
              <w:rPr>
                <w:rFonts w:ascii="Helvetica" w:hAnsi="Helvetica"/>
                <w:color w:val="000000" w:themeColor="text1"/>
                <w:sz w:val="16"/>
                <w:szCs w:val="16"/>
              </w:rPr>
              <w:t>Quad Ruled Composition Notebooks (x4)</w:t>
            </w:r>
          </w:p>
        </w:tc>
        <w:tc>
          <w:tcPr>
            <w:tcW w:w="2337" w:type="dxa"/>
          </w:tcPr>
          <w:p w14:paraId="238ECD8C" w14:textId="77777777" w:rsidR="001A7CA1" w:rsidRPr="002D533A" w:rsidRDefault="001A7CA1" w:rsidP="000E4566">
            <w:pPr>
              <w:rPr>
                <w:rFonts w:ascii="Helvetica" w:hAnsi="Helvetica"/>
                <w:color w:val="000000" w:themeColor="text1"/>
                <w:sz w:val="16"/>
                <w:szCs w:val="16"/>
              </w:rPr>
            </w:pPr>
          </w:p>
        </w:tc>
        <w:tc>
          <w:tcPr>
            <w:tcW w:w="2338" w:type="dxa"/>
          </w:tcPr>
          <w:p w14:paraId="38702DEE" w14:textId="77777777" w:rsidR="001A7CA1" w:rsidRPr="002D533A" w:rsidRDefault="001A7CA1" w:rsidP="000E4566">
            <w:pPr>
              <w:rPr>
                <w:rFonts w:ascii="Helvetica" w:hAnsi="Helvetica"/>
                <w:color w:val="000000" w:themeColor="text1"/>
                <w:sz w:val="16"/>
                <w:szCs w:val="16"/>
              </w:rPr>
            </w:pPr>
            <w:r w:rsidRPr="002D533A">
              <w:rPr>
                <w:rFonts w:ascii="Helvetica" w:hAnsi="Helvetica"/>
                <w:color w:val="000000" w:themeColor="text1"/>
                <w:sz w:val="16"/>
                <w:szCs w:val="16"/>
              </w:rPr>
              <w:t>Allow for notes to be taken and graphing</w:t>
            </w:r>
          </w:p>
        </w:tc>
        <w:tc>
          <w:tcPr>
            <w:tcW w:w="2338" w:type="dxa"/>
          </w:tcPr>
          <w:p w14:paraId="429ED489" w14:textId="77777777" w:rsidR="001A7CA1" w:rsidRPr="002D533A" w:rsidRDefault="001A7CA1" w:rsidP="000E4566">
            <w:pPr>
              <w:jc w:val="center"/>
              <w:rPr>
                <w:rFonts w:ascii="Helvetica" w:hAnsi="Helvetica"/>
                <w:color w:val="000000" w:themeColor="text1"/>
                <w:sz w:val="16"/>
                <w:szCs w:val="16"/>
              </w:rPr>
            </w:pPr>
            <w:r w:rsidRPr="002D533A">
              <w:rPr>
                <w:rFonts w:ascii="Helvetica" w:hAnsi="Helvetica"/>
                <w:color w:val="000000" w:themeColor="text1"/>
                <w:sz w:val="16"/>
                <w:szCs w:val="16"/>
              </w:rPr>
              <w:t>$20 for 4</w:t>
            </w:r>
          </w:p>
        </w:tc>
      </w:tr>
      <w:tr w:rsidR="001A7CA1" w:rsidRPr="002D533A" w14:paraId="049BEF98" w14:textId="77777777" w:rsidTr="000E4566">
        <w:tc>
          <w:tcPr>
            <w:tcW w:w="2337" w:type="dxa"/>
          </w:tcPr>
          <w:p w14:paraId="2536C220" w14:textId="77777777" w:rsidR="001A7CA1" w:rsidRPr="002D533A" w:rsidRDefault="001A7CA1" w:rsidP="000E4566">
            <w:pPr>
              <w:rPr>
                <w:rFonts w:ascii="Helvetica" w:hAnsi="Helvetica"/>
                <w:color w:val="000000" w:themeColor="text1"/>
                <w:sz w:val="16"/>
                <w:szCs w:val="16"/>
              </w:rPr>
            </w:pPr>
            <w:r w:rsidRPr="002D533A">
              <w:rPr>
                <w:rFonts w:ascii="Helvetica" w:hAnsi="Helvetica"/>
                <w:color w:val="000000" w:themeColor="text1"/>
                <w:sz w:val="16"/>
                <w:szCs w:val="16"/>
              </w:rPr>
              <w:t>Pro Tapes Measurement-Tape</w:t>
            </w:r>
          </w:p>
        </w:tc>
        <w:tc>
          <w:tcPr>
            <w:tcW w:w="2337" w:type="dxa"/>
          </w:tcPr>
          <w:p w14:paraId="40C20E61" w14:textId="77777777" w:rsidR="001A7CA1" w:rsidRPr="002D533A" w:rsidRDefault="0018231F" w:rsidP="000E4566">
            <w:pPr>
              <w:rPr>
                <w:rFonts w:ascii="Helvetica" w:hAnsi="Helvetica"/>
                <w:color w:val="000000" w:themeColor="text1"/>
                <w:sz w:val="16"/>
                <w:szCs w:val="16"/>
              </w:rPr>
            </w:pPr>
            <w:hyperlink r:id="rId10" w:history="1">
              <w:r w:rsidR="001A7CA1" w:rsidRPr="002D533A">
                <w:rPr>
                  <w:rStyle w:val="Hyperlink"/>
                  <w:rFonts w:ascii="Helvetica" w:hAnsi="Helvetica"/>
                  <w:color w:val="000000" w:themeColor="text1"/>
                  <w:sz w:val="16"/>
                  <w:szCs w:val="16"/>
                </w:rPr>
                <w:t>Available on Amazon</w:t>
              </w:r>
            </w:hyperlink>
          </w:p>
        </w:tc>
        <w:tc>
          <w:tcPr>
            <w:tcW w:w="2338" w:type="dxa"/>
          </w:tcPr>
          <w:p w14:paraId="6FAE8763" w14:textId="77777777" w:rsidR="001A7CA1" w:rsidRPr="002D533A" w:rsidRDefault="001A7CA1" w:rsidP="000E4566">
            <w:pPr>
              <w:rPr>
                <w:rFonts w:ascii="Helvetica" w:eastAsia="Times New Roman" w:hAnsi="Helvetica"/>
                <w:color w:val="000000" w:themeColor="text1"/>
                <w:sz w:val="16"/>
                <w:szCs w:val="16"/>
              </w:rPr>
            </w:pPr>
            <w:r w:rsidRPr="002D533A">
              <w:rPr>
                <w:rFonts w:ascii="Helvetica" w:eastAsia="Times New Roman" w:hAnsi="Helvetica" w:cs="Arial"/>
                <w:color w:val="000000" w:themeColor="text1"/>
                <w:sz w:val="16"/>
                <w:szCs w:val="16"/>
                <w:shd w:val="clear" w:color="auto" w:fill="FFFFFF"/>
              </w:rPr>
              <w:t>paper tape with adhesive backing which can be used as a repositionable ruler.</w:t>
            </w:r>
          </w:p>
          <w:p w14:paraId="158CCD3D" w14:textId="77777777" w:rsidR="001A7CA1" w:rsidRPr="002D533A" w:rsidRDefault="001A7CA1" w:rsidP="000E4566">
            <w:pPr>
              <w:rPr>
                <w:rFonts w:ascii="Helvetica" w:hAnsi="Helvetica"/>
                <w:color w:val="000000" w:themeColor="text1"/>
                <w:sz w:val="16"/>
                <w:szCs w:val="16"/>
              </w:rPr>
            </w:pPr>
          </w:p>
        </w:tc>
        <w:tc>
          <w:tcPr>
            <w:tcW w:w="2338" w:type="dxa"/>
          </w:tcPr>
          <w:p w14:paraId="55AA62C4" w14:textId="77777777" w:rsidR="001A7CA1" w:rsidRPr="002D533A" w:rsidRDefault="001A7CA1" w:rsidP="000E4566">
            <w:pPr>
              <w:jc w:val="center"/>
              <w:rPr>
                <w:rFonts w:ascii="Helvetica" w:hAnsi="Helvetica"/>
                <w:color w:val="000000" w:themeColor="text1"/>
                <w:sz w:val="16"/>
                <w:szCs w:val="16"/>
              </w:rPr>
            </w:pPr>
            <w:r w:rsidRPr="002D533A">
              <w:rPr>
                <w:rFonts w:ascii="Helvetica" w:hAnsi="Helvetica"/>
                <w:color w:val="000000" w:themeColor="text1"/>
                <w:sz w:val="16"/>
                <w:szCs w:val="16"/>
              </w:rPr>
              <w:t>$15</w:t>
            </w:r>
          </w:p>
        </w:tc>
      </w:tr>
      <w:tr w:rsidR="001A7CA1" w:rsidRPr="002D533A" w14:paraId="57B52F93" w14:textId="77777777" w:rsidTr="000E4566">
        <w:tc>
          <w:tcPr>
            <w:tcW w:w="2337" w:type="dxa"/>
          </w:tcPr>
          <w:p w14:paraId="6D434D64" w14:textId="77777777" w:rsidR="001A7CA1" w:rsidRPr="002D533A" w:rsidRDefault="001A7CA1" w:rsidP="000E4566">
            <w:pPr>
              <w:rPr>
                <w:rFonts w:ascii="Helvetica" w:hAnsi="Helvetica"/>
                <w:color w:val="000000" w:themeColor="text1"/>
                <w:sz w:val="16"/>
                <w:szCs w:val="16"/>
              </w:rPr>
            </w:pPr>
            <w:r w:rsidRPr="002D533A">
              <w:rPr>
                <w:rFonts w:ascii="Helvetica" w:hAnsi="Helvetica"/>
                <w:color w:val="000000" w:themeColor="text1"/>
                <w:sz w:val="16"/>
                <w:szCs w:val="16"/>
              </w:rPr>
              <w:lastRenderedPageBreak/>
              <w:t>Infrared Thermometer</w:t>
            </w:r>
          </w:p>
        </w:tc>
        <w:tc>
          <w:tcPr>
            <w:tcW w:w="2337" w:type="dxa"/>
          </w:tcPr>
          <w:p w14:paraId="49FCF7DA" w14:textId="77777777" w:rsidR="001A7CA1" w:rsidRPr="002D533A" w:rsidRDefault="0018231F" w:rsidP="000E4566">
            <w:pPr>
              <w:rPr>
                <w:rFonts w:ascii="Helvetica" w:hAnsi="Helvetica"/>
                <w:color w:val="000000" w:themeColor="text1"/>
                <w:sz w:val="16"/>
                <w:szCs w:val="16"/>
              </w:rPr>
            </w:pPr>
            <w:hyperlink r:id="rId11" w:history="1">
              <w:r w:rsidR="001A7CA1" w:rsidRPr="002D533A">
                <w:rPr>
                  <w:rStyle w:val="Hyperlink"/>
                  <w:rFonts w:ascii="Helvetica" w:hAnsi="Helvetica"/>
                  <w:sz w:val="16"/>
                  <w:szCs w:val="16"/>
                </w:rPr>
                <w:t>Available on Pasco</w:t>
              </w:r>
            </w:hyperlink>
            <w:r w:rsidR="001A7CA1" w:rsidRPr="002D533A">
              <w:rPr>
                <w:rFonts w:ascii="Helvetica" w:hAnsi="Helvetica"/>
                <w:color w:val="000000" w:themeColor="text1"/>
                <w:sz w:val="16"/>
                <w:szCs w:val="16"/>
              </w:rPr>
              <w:t xml:space="preserve"> &amp; </w:t>
            </w:r>
            <w:hyperlink r:id="rId12" w:history="1">
              <w:r w:rsidR="001A7CA1" w:rsidRPr="002D533A">
                <w:rPr>
                  <w:rStyle w:val="Hyperlink"/>
                  <w:rFonts w:ascii="Helvetica" w:hAnsi="Helvetica"/>
                  <w:sz w:val="16"/>
                  <w:szCs w:val="16"/>
                </w:rPr>
                <w:t>Multiple Locations</w:t>
              </w:r>
            </w:hyperlink>
          </w:p>
        </w:tc>
        <w:tc>
          <w:tcPr>
            <w:tcW w:w="2338" w:type="dxa"/>
          </w:tcPr>
          <w:p w14:paraId="08BD5039" w14:textId="77777777" w:rsidR="001A7CA1" w:rsidRPr="002D533A" w:rsidRDefault="001A7CA1" w:rsidP="000E4566">
            <w:pPr>
              <w:rPr>
                <w:rFonts w:ascii="Helvetica" w:eastAsia="Times New Roman" w:hAnsi="Helvetica"/>
                <w:color w:val="000000" w:themeColor="text1"/>
                <w:sz w:val="16"/>
                <w:szCs w:val="16"/>
              </w:rPr>
            </w:pPr>
            <w:r w:rsidRPr="002D533A">
              <w:rPr>
                <w:rFonts w:ascii="Helvetica" w:eastAsia="Times New Roman" w:hAnsi="Helvetica" w:cs="Arial"/>
                <w:color w:val="000000" w:themeColor="text1"/>
                <w:sz w:val="16"/>
                <w:szCs w:val="16"/>
                <w:shd w:val="clear" w:color="auto" w:fill="FFFFFF"/>
              </w:rPr>
              <w:t>non-contact </w:t>
            </w:r>
            <w:r w:rsidRPr="002D533A">
              <w:rPr>
                <w:rStyle w:val="Emphasis"/>
                <w:rFonts w:ascii="Helvetica" w:eastAsia="Times New Roman" w:hAnsi="Helvetica" w:cs="Arial"/>
                <w:b/>
                <w:bCs/>
                <w:i w:val="0"/>
                <w:iCs w:val="0"/>
                <w:color w:val="000000" w:themeColor="text1"/>
                <w:sz w:val="16"/>
                <w:szCs w:val="16"/>
                <w:shd w:val="clear" w:color="auto" w:fill="FFFFFF"/>
              </w:rPr>
              <w:t>infrared thermometer</w:t>
            </w:r>
            <w:r w:rsidRPr="002D533A">
              <w:rPr>
                <w:rFonts w:ascii="Helvetica" w:eastAsia="Times New Roman" w:hAnsi="Helvetica" w:cs="Arial"/>
                <w:color w:val="000000" w:themeColor="text1"/>
                <w:sz w:val="16"/>
                <w:szCs w:val="16"/>
                <w:shd w:val="clear" w:color="auto" w:fill="FFFFFF"/>
              </w:rPr>
              <w:t> measures up to 752°F (400°C) with built-in laser pointer to identify target area</w:t>
            </w:r>
          </w:p>
          <w:p w14:paraId="61BB4F01" w14:textId="77777777" w:rsidR="001A7CA1" w:rsidRPr="002D533A" w:rsidRDefault="001A7CA1" w:rsidP="000E4566">
            <w:pPr>
              <w:rPr>
                <w:rFonts w:ascii="Helvetica" w:hAnsi="Helvetica"/>
                <w:color w:val="000000" w:themeColor="text1"/>
                <w:sz w:val="16"/>
                <w:szCs w:val="16"/>
              </w:rPr>
            </w:pPr>
          </w:p>
        </w:tc>
        <w:tc>
          <w:tcPr>
            <w:tcW w:w="2338" w:type="dxa"/>
          </w:tcPr>
          <w:p w14:paraId="69D2D152" w14:textId="77777777" w:rsidR="001A7CA1" w:rsidRPr="002D533A" w:rsidRDefault="001A7CA1" w:rsidP="000E4566">
            <w:pPr>
              <w:jc w:val="center"/>
              <w:rPr>
                <w:rFonts w:ascii="Helvetica" w:hAnsi="Helvetica"/>
                <w:color w:val="000000" w:themeColor="text1"/>
                <w:sz w:val="16"/>
                <w:szCs w:val="16"/>
              </w:rPr>
            </w:pPr>
            <w:r w:rsidRPr="002D533A">
              <w:rPr>
                <w:rFonts w:ascii="Helvetica" w:hAnsi="Helvetica"/>
                <w:color w:val="000000" w:themeColor="text1"/>
                <w:sz w:val="16"/>
                <w:szCs w:val="16"/>
              </w:rPr>
              <w:t>$75</w:t>
            </w:r>
          </w:p>
        </w:tc>
      </w:tr>
      <w:tr w:rsidR="001A7CA1" w:rsidRPr="002D533A" w14:paraId="039A866B" w14:textId="77777777" w:rsidTr="000E4566">
        <w:tc>
          <w:tcPr>
            <w:tcW w:w="2337" w:type="dxa"/>
          </w:tcPr>
          <w:p w14:paraId="5CEEECBF" w14:textId="77777777" w:rsidR="001A7CA1" w:rsidRPr="002D533A" w:rsidRDefault="001A7CA1" w:rsidP="000E4566">
            <w:pPr>
              <w:rPr>
                <w:rFonts w:ascii="Helvetica" w:hAnsi="Helvetica"/>
                <w:color w:val="000000" w:themeColor="text1"/>
                <w:sz w:val="16"/>
                <w:szCs w:val="16"/>
              </w:rPr>
            </w:pPr>
            <w:r w:rsidRPr="002D533A">
              <w:rPr>
                <w:rFonts w:ascii="Helvetica" w:hAnsi="Helvetica"/>
                <w:color w:val="000000" w:themeColor="text1"/>
                <w:sz w:val="16"/>
                <w:szCs w:val="16"/>
              </w:rPr>
              <w:t>Laser Switch</w:t>
            </w:r>
          </w:p>
        </w:tc>
        <w:tc>
          <w:tcPr>
            <w:tcW w:w="2337" w:type="dxa"/>
          </w:tcPr>
          <w:p w14:paraId="54FD4D20" w14:textId="77777777" w:rsidR="001A7CA1" w:rsidRPr="002D533A" w:rsidRDefault="0018231F" w:rsidP="000E4566">
            <w:pPr>
              <w:rPr>
                <w:rFonts w:ascii="Helvetica" w:hAnsi="Helvetica"/>
                <w:color w:val="000000" w:themeColor="text1"/>
                <w:sz w:val="16"/>
                <w:szCs w:val="16"/>
              </w:rPr>
            </w:pPr>
            <w:hyperlink r:id="rId13" w:history="1">
              <w:r w:rsidR="001A7CA1" w:rsidRPr="002D533A">
                <w:rPr>
                  <w:rStyle w:val="Hyperlink"/>
                  <w:rFonts w:ascii="Helvetica" w:hAnsi="Helvetica"/>
                  <w:sz w:val="16"/>
                  <w:szCs w:val="16"/>
                </w:rPr>
                <w:t>Available on Pasco</w:t>
              </w:r>
            </w:hyperlink>
          </w:p>
        </w:tc>
        <w:tc>
          <w:tcPr>
            <w:tcW w:w="2338" w:type="dxa"/>
          </w:tcPr>
          <w:p w14:paraId="1484BA7D" w14:textId="77777777" w:rsidR="001A7CA1" w:rsidRPr="002D533A" w:rsidRDefault="001A7CA1" w:rsidP="000E4566">
            <w:pPr>
              <w:rPr>
                <w:rFonts w:ascii="Helvetica" w:eastAsia="Times New Roman" w:hAnsi="Helvetica" w:cs="Arial"/>
                <w:color w:val="000000" w:themeColor="text1"/>
                <w:sz w:val="16"/>
                <w:szCs w:val="16"/>
                <w:shd w:val="clear" w:color="auto" w:fill="FFFFFF"/>
              </w:rPr>
            </w:pPr>
            <w:r w:rsidRPr="002D533A">
              <w:rPr>
                <w:rFonts w:ascii="Helvetica" w:eastAsia="Times New Roman" w:hAnsi="Helvetica" w:cs="Arial"/>
                <w:color w:val="000000" w:themeColor="text1"/>
                <w:sz w:val="16"/>
                <w:szCs w:val="16"/>
                <w:shd w:val="clear" w:color="auto" w:fill="FFFFFF"/>
              </w:rPr>
              <w:t>Laser timing sensor which will be used with the laser and rubber diaphragm experiment to calculate the period of oscillation using a single point in path of motion.</w:t>
            </w:r>
          </w:p>
        </w:tc>
        <w:tc>
          <w:tcPr>
            <w:tcW w:w="2338" w:type="dxa"/>
          </w:tcPr>
          <w:p w14:paraId="42F31C89" w14:textId="77777777" w:rsidR="001A7CA1" w:rsidRPr="002D533A" w:rsidRDefault="001A7CA1" w:rsidP="000E4566">
            <w:pPr>
              <w:jc w:val="center"/>
              <w:rPr>
                <w:rFonts w:ascii="Helvetica" w:hAnsi="Helvetica"/>
                <w:color w:val="000000" w:themeColor="text1"/>
                <w:sz w:val="16"/>
                <w:szCs w:val="16"/>
              </w:rPr>
            </w:pPr>
            <w:r w:rsidRPr="002D533A">
              <w:rPr>
                <w:rFonts w:ascii="Helvetica" w:hAnsi="Helvetica"/>
                <w:color w:val="000000" w:themeColor="text1"/>
                <w:sz w:val="16"/>
                <w:szCs w:val="16"/>
              </w:rPr>
              <w:t xml:space="preserve">According to </w:t>
            </w:r>
            <w:hyperlink r:id="rId14" w:history="1">
              <w:r w:rsidRPr="002D533A">
                <w:rPr>
                  <w:rStyle w:val="Hyperlink"/>
                  <w:rFonts w:ascii="Helvetica" w:hAnsi="Helvetica"/>
                  <w:sz w:val="16"/>
                  <w:szCs w:val="16"/>
                </w:rPr>
                <w:t>Pasco</w:t>
              </w:r>
            </w:hyperlink>
            <w:r w:rsidRPr="002D533A">
              <w:rPr>
                <w:rFonts w:ascii="Helvetica" w:hAnsi="Helvetica"/>
                <w:color w:val="000000" w:themeColor="text1"/>
                <w:sz w:val="16"/>
                <w:szCs w:val="16"/>
              </w:rPr>
              <w:t xml:space="preserve"> website, photogates used in NSC physics labs should work as laser switch.</w:t>
            </w:r>
          </w:p>
        </w:tc>
      </w:tr>
      <w:tr w:rsidR="001A7CA1" w:rsidRPr="002D533A" w14:paraId="691E877B" w14:textId="77777777" w:rsidTr="000E4566">
        <w:tc>
          <w:tcPr>
            <w:tcW w:w="2337" w:type="dxa"/>
          </w:tcPr>
          <w:p w14:paraId="5A2377C2" w14:textId="77777777" w:rsidR="001A7CA1" w:rsidRPr="002D533A" w:rsidRDefault="001A7CA1" w:rsidP="000E4566">
            <w:pPr>
              <w:rPr>
                <w:rFonts w:ascii="Helvetica" w:hAnsi="Helvetica"/>
                <w:color w:val="000000" w:themeColor="text1"/>
                <w:sz w:val="16"/>
                <w:szCs w:val="16"/>
              </w:rPr>
            </w:pPr>
            <w:r w:rsidRPr="002D533A">
              <w:rPr>
                <w:rFonts w:ascii="Helvetica" w:hAnsi="Helvetica"/>
                <w:color w:val="000000" w:themeColor="text1"/>
                <w:sz w:val="16"/>
                <w:szCs w:val="16"/>
              </w:rPr>
              <w:t>Visible Laser Diode Mirror (x3)</w:t>
            </w:r>
          </w:p>
        </w:tc>
        <w:tc>
          <w:tcPr>
            <w:tcW w:w="2337" w:type="dxa"/>
          </w:tcPr>
          <w:p w14:paraId="1DB632DB" w14:textId="77777777" w:rsidR="001A7CA1" w:rsidRPr="002D533A" w:rsidRDefault="001A7CA1" w:rsidP="000E4566">
            <w:pPr>
              <w:rPr>
                <w:rFonts w:ascii="Helvetica" w:hAnsi="Helvetica"/>
                <w:color w:val="000000" w:themeColor="text1"/>
                <w:sz w:val="16"/>
                <w:szCs w:val="16"/>
              </w:rPr>
            </w:pPr>
            <w:r w:rsidRPr="002D533A">
              <w:rPr>
                <w:rFonts w:ascii="Helvetica" w:hAnsi="Helvetica"/>
                <w:color w:val="000000" w:themeColor="text1"/>
                <w:sz w:val="16"/>
                <w:szCs w:val="16"/>
              </w:rPr>
              <w:t xml:space="preserve">Available at Edmund </w:t>
            </w:r>
            <w:proofErr w:type="spellStart"/>
            <w:r w:rsidRPr="002D533A">
              <w:rPr>
                <w:rFonts w:ascii="Helvetica" w:hAnsi="Helvetica"/>
                <w:color w:val="000000" w:themeColor="text1"/>
                <w:sz w:val="16"/>
                <w:szCs w:val="16"/>
              </w:rPr>
              <w:t>Opitcs</w:t>
            </w:r>
            <w:proofErr w:type="spellEnd"/>
          </w:p>
        </w:tc>
        <w:tc>
          <w:tcPr>
            <w:tcW w:w="2338" w:type="dxa"/>
          </w:tcPr>
          <w:p w14:paraId="71C9CC2E" w14:textId="77777777" w:rsidR="001A7CA1" w:rsidRPr="002D533A" w:rsidRDefault="001A7CA1" w:rsidP="000E4566">
            <w:pPr>
              <w:rPr>
                <w:rFonts w:ascii="Helvetica" w:eastAsia="Times New Roman" w:hAnsi="Helvetica"/>
              </w:rPr>
            </w:pPr>
            <w:r w:rsidRPr="002D533A">
              <w:rPr>
                <w:rFonts w:ascii="Helvetica" w:eastAsia="Times New Roman" w:hAnsi="Helvetica"/>
                <w:color w:val="333333"/>
                <w:sz w:val="23"/>
                <w:szCs w:val="23"/>
                <w:shd w:val="clear" w:color="auto" w:fill="FFFFFF"/>
              </w:rPr>
              <w:t>specially coated to attain maximum reflection of visible laser diodes.</w:t>
            </w:r>
          </w:p>
        </w:tc>
        <w:tc>
          <w:tcPr>
            <w:tcW w:w="2338" w:type="dxa"/>
          </w:tcPr>
          <w:p w14:paraId="65AAEBA2" w14:textId="77777777" w:rsidR="001A7CA1" w:rsidRPr="002D533A" w:rsidRDefault="001A7CA1" w:rsidP="000E4566">
            <w:pPr>
              <w:jc w:val="center"/>
              <w:rPr>
                <w:rFonts w:ascii="Helvetica" w:hAnsi="Helvetica"/>
                <w:color w:val="000000" w:themeColor="text1"/>
                <w:sz w:val="16"/>
                <w:szCs w:val="16"/>
              </w:rPr>
            </w:pPr>
            <w:r w:rsidRPr="002D533A">
              <w:rPr>
                <w:rFonts w:ascii="Helvetica" w:hAnsi="Helvetica"/>
                <w:color w:val="000000" w:themeColor="text1"/>
                <w:sz w:val="16"/>
                <w:szCs w:val="16"/>
              </w:rPr>
              <w:t>$54 for 3</w:t>
            </w:r>
          </w:p>
        </w:tc>
      </w:tr>
      <w:tr w:rsidR="001A7CA1" w:rsidRPr="002D533A" w14:paraId="12B685EE" w14:textId="77777777" w:rsidTr="000E4566">
        <w:tc>
          <w:tcPr>
            <w:tcW w:w="2337" w:type="dxa"/>
          </w:tcPr>
          <w:p w14:paraId="53406D86" w14:textId="77777777" w:rsidR="001A7CA1" w:rsidRPr="002D533A" w:rsidRDefault="001A7CA1" w:rsidP="000E4566">
            <w:pPr>
              <w:rPr>
                <w:rFonts w:ascii="Helvetica" w:hAnsi="Helvetica"/>
                <w:color w:val="000000" w:themeColor="text1"/>
                <w:sz w:val="16"/>
                <w:szCs w:val="16"/>
              </w:rPr>
            </w:pPr>
            <w:r w:rsidRPr="002D533A">
              <w:rPr>
                <w:rFonts w:ascii="Helvetica" w:hAnsi="Helvetica"/>
                <w:color w:val="000000" w:themeColor="text1"/>
                <w:sz w:val="16"/>
                <w:szCs w:val="16"/>
              </w:rPr>
              <w:t>Slow Motion Camera</w:t>
            </w:r>
          </w:p>
        </w:tc>
        <w:tc>
          <w:tcPr>
            <w:tcW w:w="2337" w:type="dxa"/>
          </w:tcPr>
          <w:p w14:paraId="69B68079" w14:textId="77777777" w:rsidR="001A7CA1" w:rsidRPr="002D533A" w:rsidRDefault="001A7CA1" w:rsidP="000E4566">
            <w:pPr>
              <w:rPr>
                <w:rFonts w:ascii="Helvetica" w:hAnsi="Helvetica"/>
                <w:color w:val="000000" w:themeColor="text1"/>
                <w:sz w:val="16"/>
                <w:szCs w:val="16"/>
              </w:rPr>
            </w:pPr>
            <w:r w:rsidRPr="002D533A">
              <w:rPr>
                <w:rFonts w:ascii="Helvetica" w:hAnsi="Helvetica"/>
                <w:color w:val="000000" w:themeColor="text1"/>
                <w:sz w:val="16"/>
                <w:szCs w:val="16"/>
              </w:rPr>
              <w:t xml:space="preserve">Available at </w:t>
            </w:r>
            <w:hyperlink r:id="rId15" w:history="1">
              <w:proofErr w:type="spellStart"/>
              <w:r w:rsidRPr="002D533A">
                <w:rPr>
                  <w:rStyle w:val="Hyperlink"/>
                  <w:rFonts w:ascii="Helvetica" w:hAnsi="Helvetica"/>
                  <w:sz w:val="16"/>
                  <w:szCs w:val="16"/>
                </w:rPr>
                <w:t>Adorama</w:t>
              </w:r>
              <w:proofErr w:type="spellEnd"/>
            </w:hyperlink>
          </w:p>
        </w:tc>
        <w:tc>
          <w:tcPr>
            <w:tcW w:w="2338" w:type="dxa"/>
          </w:tcPr>
          <w:p w14:paraId="196B9726" w14:textId="77777777" w:rsidR="001A7CA1" w:rsidRPr="002D533A" w:rsidRDefault="001A7CA1" w:rsidP="000E4566">
            <w:pPr>
              <w:rPr>
                <w:rFonts w:ascii="Helvetica" w:eastAsia="Times New Roman" w:hAnsi="Helvetica" w:cs="Arial"/>
                <w:color w:val="000000" w:themeColor="text1"/>
                <w:sz w:val="16"/>
                <w:szCs w:val="16"/>
                <w:shd w:val="clear" w:color="auto" w:fill="FFFFFF"/>
              </w:rPr>
            </w:pPr>
            <w:r w:rsidRPr="002D533A">
              <w:rPr>
                <w:rFonts w:ascii="Helvetica" w:eastAsia="Times New Roman" w:hAnsi="Helvetica" w:cs="Arial"/>
                <w:color w:val="000000" w:themeColor="text1"/>
                <w:sz w:val="16"/>
                <w:szCs w:val="16"/>
                <w:shd w:val="clear" w:color="auto" w:fill="FFFFFF"/>
              </w:rPr>
              <w:t>Will allow us to view the path of the laser using the rubber diaphragm and mirror.</w:t>
            </w:r>
          </w:p>
          <w:p w14:paraId="4F924394" w14:textId="77777777" w:rsidR="001A7CA1" w:rsidRPr="002D533A" w:rsidRDefault="001A7CA1" w:rsidP="000E4566">
            <w:pPr>
              <w:rPr>
                <w:rFonts w:ascii="Helvetica" w:eastAsia="Times New Roman" w:hAnsi="Helvetica" w:cs="Arial"/>
                <w:color w:val="000000" w:themeColor="text1"/>
                <w:sz w:val="16"/>
                <w:szCs w:val="16"/>
                <w:shd w:val="clear" w:color="auto" w:fill="FFFFFF"/>
              </w:rPr>
            </w:pPr>
          </w:p>
          <w:p w14:paraId="39375623" w14:textId="77777777" w:rsidR="001A7CA1" w:rsidRPr="002D533A" w:rsidRDefault="001A7CA1" w:rsidP="000E4566">
            <w:pPr>
              <w:rPr>
                <w:rFonts w:ascii="Helvetica" w:eastAsia="Times New Roman" w:hAnsi="Helvetica" w:cs="Arial"/>
                <w:color w:val="000000" w:themeColor="text1"/>
                <w:sz w:val="16"/>
                <w:szCs w:val="16"/>
                <w:shd w:val="clear" w:color="auto" w:fill="FFFFFF"/>
              </w:rPr>
            </w:pPr>
            <w:r w:rsidRPr="002D533A">
              <w:rPr>
                <w:rFonts w:ascii="Helvetica" w:eastAsia="Times New Roman" w:hAnsi="Helvetica" w:cs="Arial"/>
                <w:color w:val="000000" w:themeColor="text1"/>
                <w:sz w:val="16"/>
                <w:szCs w:val="16"/>
                <w:shd w:val="clear" w:color="auto" w:fill="FFFFFF"/>
              </w:rPr>
              <w:t>Will allow us to look for vortex inconsistencies in later experiments</w:t>
            </w:r>
          </w:p>
        </w:tc>
        <w:tc>
          <w:tcPr>
            <w:tcW w:w="2338" w:type="dxa"/>
          </w:tcPr>
          <w:p w14:paraId="1AF06099" w14:textId="77777777" w:rsidR="001A7CA1" w:rsidRPr="002D533A" w:rsidRDefault="001A7CA1" w:rsidP="000E4566">
            <w:pPr>
              <w:jc w:val="center"/>
              <w:rPr>
                <w:rFonts w:ascii="Helvetica" w:hAnsi="Helvetica"/>
                <w:color w:val="000000" w:themeColor="text1"/>
                <w:sz w:val="16"/>
                <w:szCs w:val="16"/>
              </w:rPr>
            </w:pPr>
            <w:r w:rsidRPr="002D533A">
              <w:rPr>
                <w:rFonts w:ascii="Helvetica" w:hAnsi="Helvetica"/>
                <w:color w:val="000000" w:themeColor="text1"/>
                <w:sz w:val="16"/>
                <w:szCs w:val="16"/>
              </w:rPr>
              <w:t>$10,000</w:t>
            </w:r>
          </w:p>
        </w:tc>
      </w:tr>
      <w:tr w:rsidR="001A7CA1" w:rsidRPr="002D533A" w14:paraId="102A3D29" w14:textId="77777777" w:rsidTr="000E4566">
        <w:trPr>
          <w:trHeight w:val="179"/>
        </w:trPr>
        <w:tc>
          <w:tcPr>
            <w:tcW w:w="2337" w:type="dxa"/>
          </w:tcPr>
          <w:p w14:paraId="7F3CC5B6" w14:textId="77777777" w:rsidR="001A7CA1" w:rsidRPr="002D533A" w:rsidRDefault="001A7CA1" w:rsidP="000E4566">
            <w:pPr>
              <w:rPr>
                <w:rFonts w:ascii="Helvetica" w:hAnsi="Helvetica"/>
                <w:color w:val="000000" w:themeColor="text1"/>
                <w:sz w:val="16"/>
                <w:szCs w:val="16"/>
              </w:rPr>
            </w:pPr>
            <w:r w:rsidRPr="002D533A">
              <w:rPr>
                <w:rFonts w:ascii="Helvetica" w:hAnsi="Helvetica"/>
                <w:color w:val="000000" w:themeColor="text1"/>
                <w:sz w:val="16"/>
                <w:szCs w:val="16"/>
              </w:rPr>
              <w:t>Wireless Pressure Sensor</w:t>
            </w:r>
          </w:p>
        </w:tc>
        <w:tc>
          <w:tcPr>
            <w:tcW w:w="2337" w:type="dxa"/>
          </w:tcPr>
          <w:p w14:paraId="5979D78B" w14:textId="77777777" w:rsidR="001A7CA1" w:rsidRPr="002D533A" w:rsidRDefault="0018231F" w:rsidP="000E4566">
            <w:pPr>
              <w:rPr>
                <w:rFonts w:ascii="Helvetica" w:hAnsi="Helvetica"/>
                <w:color w:val="000000" w:themeColor="text1"/>
                <w:sz w:val="16"/>
                <w:szCs w:val="16"/>
              </w:rPr>
            </w:pPr>
            <w:hyperlink r:id="rId16" w:history="1">
              <w:r w:rsidR="001A7CA1" w:rsidRPr="002D533A">
                <w:rPr>
                  <w:rStyle w:val="Hyperlink"/>
                  <w:rFonts w:ascii="Helvetica" w:hAnsi="Helvetica"/>
                  <w:sz w:val="16"/>
                  <w:szCs w:val="16"/>
                </w:rPr>
                <w:t>Available on Pasco</w:t>
              </w:r>
            </w:hyperlink>
          </w:p>
        </w:tc>
        <w:tc>
          <w:tcPr>
            <w:tcW w:w="2338" w:type="dxa"/>
          </w:tcPr>
          <w:p w14:paraId="324ED639" w14:textId="77777777" w:rsidR="001A7CA1" w:rsidRPr="002D533A" w:rsidRDefault="001A7CA1" w:rsidP="000E4566">
            <w:pPr>
              <w:rPr>
                <w:rFonts w:ascii="Helvetica" w:eastAsia="Times New Roman" w:hAnsi="Helvetica"/>
                <w:sz w:val="16"/>
                <w:szCs w:val="16"/>
              </w:rPr>
            </w:pPr>
            <w:r w:rsidRPr="002D533A">
              <w:rPr>
                <w:rFonts w:ascii="Helvetica" w:eastAsia="Times New Roman" w:hAnsi="Helvetica"/>
                <w:color w:val="333333"/>
                <w:sz w:val="16"/>
                <w:szCs w:val="16"/>
                <w:shd w:val="clear" w:color="auto" w:fill="FFFFFF"/>
              </w:rPr>
              <w:t>Make accurate and consistent measurements of gas pressure, regardless of ambient conditions, and explore how chemical reactions affect gas pressure.</w:t>
            </w:r>
          </w:p>
          <w:p w14:paraId="157D23AC" w14:textId="77777777" w:rsidR="001A7CA1" w:rsidRPr="002D533A" w:rsidRDefault="001A7CA1" w:rsidP="000E4566">
            <w:pPr>
              <w:rPr>
                <w:rFonts w:ascii="Helvetica" w:eastAsia="Times New Roman" w:hAnsi="Helvetica" w:cs="Arial"/>
                <w:color w:val="000000" w:themeColor="text1"/>
                <w:sz w:val="16"/>
                <w:szCs w:val="16"/>
                <w:shd w:val="clear" w:color="auto" w:fill="FFFFFF"/>
              </w:rPr>
            </w:pPr>
          </w:p>
        </w:tc>
        <w:tc>
          <w:tcPr>
            <w:tcW w:w="2338" w:type="dxa"/>
          </w:tcPr>
          <w:p w14:paraId="7CCE4497" w14:textId="77777777" w:rsidR="001A7CA1" w:rsidRPr="002D533A" w:rsidRDefault="001A7CA1" w:rsidP="000E4566">
            <w:pPr>
              <w:jc w:val="center"/>
              <w:rPr>
                <w:rFonts w:ascii="Helvetica" w:hAnsi="Helvetica"/>
                <w:color w:val="000000" w:themeColor="text1"/>
                <w:sz w:val="16"/>
                <w:szCs w:val="16"/>
              </w:rPr>
            </w:pPr>
            <w:r w:rsidRPr="002D533A">
              <w:rPr>
                <w:rFonts w:ascii="Helvetica" w:hAnsi="Helvetica"/>
                <w:color w:val="000000" w:themeColor="text1"/>
                <w:sz w:val="16"/>
                <w:szCs w:val="16"/>
              </w:rPr>
              <w:t>$69</w:t>
            </w:r>
          </w:p>
        </w:tc>
      </w:tr>
      <w:tr w:rsidR="001A7CA1" w:rsidRPr="002D533A" w14:paraId="52C858BC" w14:textId="77777777" w:rsidTr="000E4566">
        <w:trPr>
          <w:trHeight w:val="179"/>
        </w:trPr>
        <w:tc>
          <w:tcPr>
            <w:tcW w:w="2337" w:type="dxa"/>
          </w:tcPr>
          <w:p w14:paraId="3F78FB60" w14:textId="77777777" w:rsidR="001A7CA1" w:rsidRPr="002D533A" w:rsidRDefault="001A7CA1" w:rsidP="000E4566">
            <w:pPr>
              <w:rPr>
                <w:rFonts w:ascii="Helvetica" w:hAnsi="Helvetica"/>
                <w:color w:val="000000" w:themeColor="text1"/>
                <w:sz w:val="16"/>
                <w:szCs w:val="16"/>
              </w:rPr>
            </w:pPr>
            <w:proofErr w:type="spellStart"/>
            <w:r w:rsidRPr="002D533A">
              <w:rPr>
                <w:rFonts w:ascii="Helvetica" w:hAnsi="Helvetica"/>
                <w:color w:val="000000" w:themeColor="text1"/>
                <w:sz w:val="16"/>
                <w:szCs w:val="16"/>
              </w:rPr>
              <w:t>Sarasa</w:t>
            </w:r>
            <w:proofErr w:type="spellEnd"/>
            <w:r w:rsidRPr="002D533A">
              <w:rPr>
                <w:rFonts w:ascii="Helvetica" w:hAnsi="Helvetica"/>
                <w:color w:val="000000" w:themeColor="text1"/>
                <w:sz w:val="16"/>
                <w:szCs w:val="16"/>
              </w:rPr>
              <w:t xml:space="preserve"> Porous Pens</w:t>
            </w:r>
          </w:p>
        </w:tc>
        <w:tc>
          <w:tcPr>
            <w:tcW w:w="2337" w:type="dxa"/>
          </w:tcPr>
          <w:p w14:paraId="1F507588" w14:textId="77777777" w:rsidR="001A7CA1" w:rsidRPr="002D533A" w:rsidRDefault="001A7CA1" w:rsidP="000E4566">
            <w:pPr>
              <w:rPr>
                <w:rFonts w:ascii="Helvetica" w:hAnsi="Helvetica"/>
                <w:color w:val="000000" w:themeColor="text1"/>
                <w:sz w:val="16"/>
                <w:szCs w:val="16"/>
              </w:rPr>
            </w:pPr>
            <w:r w:rsidRPr="002D533A">
              <w:rPr>
                <w:rFonts w:ascii="Helvetica" w:hAnsi="Helvetica"/>
                <w:color w:val="000000" w:themeColor="text1"/>
                <w:sz w:val="16"/>
                <w:szCs w:val="16"/>
              </w:rPr>
              <w:t>Available at Bookstore</w:t>
            </w:r>
          </w:p>
        </w:tc>
        <w:tc>
          <w:tcPr>
            <w:tcW w:w="2338" w:type="dxa"/>
          </w:tcPr>
          <w:p w14:paraId="6CB9AC35" w14:textId="77777777" w:rsidR="001A7CA1" w:rsidRPr="002D533A" w:rsidRDefault="001A7CA1" w:rsidP="000E4566">
            <w:pPr>
              <w:rPr>
                <w:rFonts w:ascii="Helvetica" w:eastAsia="Times New Roman" w:hAnsi="Helvetica"/>
                <w:color w:val="333333"/>
                <w:sz w:val="16"/>
                <w:szCs w:val="16"/>
                <w:shd w:val="clear" w:color="auto" w:fill="FFFFFF"/>
              </w:rPr>
            </w:pPr>
            <w:r w:rsidRPr="002D533A">
              <w:rPr>
                <w:rFonts w:ascii="Helvetica" w:eastAsia="Times New Roman" w:hAnsi="Helvetica"/>
                <w:color w:val="333333"/>
                <w:sz w:val="16"/>
                <w:szCs w:val="16"/>
                <w:shd w:val="clear" w:color="auto" w:fill="FFFFFF"/>
              </w:rPr>
              <w:t>Allow for Permanent and accurate journal entries.</w:t>
            </w:r>
          </w:p>
        </w:tc>
        <w:tc>
          <w:tcPr>
            <w:tcW w:w="2338" w:type="dxa"/>
          </w:tcPr>
          <w:p w14:paraId="2A106A3C" w14:textId="77777777" w:rsidR="001A7CA1" w:rsidRPr="002D533A" w:rsidRDefault="001A7CA1" w:rsidP="000E4566">
            <w:pPr>
              <w:jc w:val="center"/>
              <w:rPr>
                <w:rFonts w:ascii="Helvetica" w:hAnsi="Helvetica"/>
                <w:color w:val="000000" w:themeColor="text1"/>
                <w:sz w:val="16"/>
                <w:szCs w:val="16"/>
              </w:rPr>
            </w:pPr>
            <w:r w:rsidRPr="002D533A">
              <w:rPr>
                <w:rFonts w:ascii="Helvetica" w:hAnsi="Helvetica"/>
                <w:color w:val="000000" w:themeColor="text1"/>
                <w:sz w:val="16"/>
                <w:szCs w:val="16"/>
              </w:rPr>
              <w:t>$5</w:t>
            </w:r>
          </w:p>
        </w:tc>
      </w:tr>
      <w:tr w:rsidR="001A7CA1" w:rsidRPr="002D533A" w14:paraId="7BEFEBEB" w14:textId="77777777" w:rsidTr="000E4566">
        <w:trPr>
          <w:trHeight w:val="179"/>
        </w:trPr>
        <w:tc>
          <w:tcPr>
            <w:tcW w:w="2337" w:type="dxa"/>
          </w:tcPr>
          <w:p w14:paraId="6B011570" w14:textId="77777777" w:rsidR="001A7CA1" w:rsidRPr="002D533A" w:rsidRDefault="001A7CA1" w:rsidP="000E4566">
            <w:pPr>
              <w:rPr>
                <w:rFonts w:ascii="Helvetica" w:hAnsi="Helvetica"/>
                <w:color w:val="000000" w:themeColor="text1"/>
                <w:sz w:val="16"/>
                <w:szCs w:val="16"/>
              </w:rPr>
            </w:pPr>
            <w:r w:rsidRPr="002D533A">
              <w:rPr>
                <w:rFonts w:ascii="Helvetica" w:hAnsi="Helvetica"/>
                <w:color w:val="000000" w:themeColor="text1"/>
                <w:sz w:val="16"/>
                <w:szCs w:val="16"/>
              </w:rPr>
              <w:t>Sharpies Markers</w:t>
            </w:r>
          </w:p>
        </w:tc>
        <w:tc>
          <w:tcPr>
            <w:tcW w:w="2337" w:type="dxa"/>
          </w:tcPr>
          <w:p w14:paraId="23A04E2B" w14:textId="77777777" w:rsidR="001A7CA1" w:rsidRPr="002D533A" w:rsidRDefault="001A7CA1" w:rsidP="000E4566">
            <w:pPr>
              <w:rPr>
                <w:rFonts w:ascii="Helvetica" w:hAnsi="Helvetica"/>
                <w:color w:val="000000" w:themeColor="text1"/>
                <w:sz w:val="16"/>
                <w:szCs w:val="16"/>
              </w:rPr>
            </w:pPr>
            <w:r w:rsidRPr="002D533A">
              <w:rPr>
                <w:rFonts w:ascii="Helvetica" w:hAnsi="Helvetica"/>
                <w:color w:val="000000" w:themeColor="text1"/>
                <w:sz w:val="16"/>
                <w:szCs w:val="16"/>
              </w:rPr>
              <w:t>Available at Bookstore</w:t>
            </w:r>
          </w:p>
        </w:tc>
        <w:tc>
          <w:tcPr>
            <w:tcW w:w="2338" w:type="dxa"/>
          </w:tcPr>
          <w:p w14:paraId="57E3916D" w14:textId="77777777" w:rsidR="001A7CA1" w:rsidRPr="002D533A" w:rsidRDefault="001A7CA1" w:rsidP="000E4566">
            <w:pPr>
              <w:rPr>
                <w:rFonts w:ascii="Helvetica" w:eastAsia="Times New Roman" w:hAnsi="Helvetica"/>
                <w:color w:val="333333"/>
                <w:sz w:val="16"/>
                <w:szCs w:val="16"/>
                <w:shd w:val="clear" w:color="auto" w:fill="FFFFFF"/>
              </w:rPr>
            </w:pPr>
            <w:r w:rsidRPr="002D533A">
              <w:rPr>
                <w:rFonts w:ascii="Helvetica" w:eastAsia="Times New Roman" w:hAnsi="Helvetica"/>
                <w:color w:val="333333"/>
                <w:sz w:val="16"/>
                <w:szCs w:val="16"/>
                <w:shd w:val="clear" w:color="auto" w:fill="FFFFFF"/>
              </w:rPr>
              <w:t>Make Engineering Marks &amp; Measurements on equipment</w:t>
            </w:r>
          </w:p>
        </w:tc>
        <w:tc>
          <w:tcPr>
            <w:tcW w:w="2338" w:type="dxa"/>
          </w:tcPr>
          <w:p w14:paraId="504ED937" w14:textId="77777777" w:rsidR="001A7CA1" w:rsidRPr="002D533A" w:rsidRDefault="001A7CA1" w:rsidP="000E4566">
            <w:pPr>
              <w:jc w:val="center"/>
              <w:rPr>
                <w:rFonts w:ascii="Helvetica" w:hAnsi="Helvetica"/>
                <w:color w:val="000000" w:themeColor="text1"/>
                <w:sz w:val="16"/>
                <w:szCs w:val="16"/>
              </w:rPr>
            </w:pPr>
            <w:r w:rsidRPr="002D533A">
              <w:rPr>
                <w:rFonts w:ascii="Helvetica" w:hAnsi="Helvetica"/>
                <w:color w:val="000000" w:themeColor="text1"/>
                <w:sz w:val="16"/>
                <w:szCs w:val="16"/>
              </w:rPr>
              <w:t>$10</w:t>
            </w:r>
          </w:p>
        </w:tc>
      </w:tr>
      <w:tr w:rsidR="001A7CA1" w:rsidRPr="002D533A" w14:paraId="600E75A3" w14:textId="77777777" w:rsidTr="000E4566">
        <w:trPr>
          <w:trHeight w:val="179"/>
        </w:trPr>
        <w:tc>
          <w:tcPr>
            <w:tcW w:w="2337" w:type="dxa"/>
          </w:tcPr>
          <w:p w14:paraId="3E3A8783" w14:textId="77777777" w:rsidR="001A7CA1" w:rsidRPr="002D533A" w:rsidRDefault="001A7CA1" w:rsidP="000E4566">
            <w:pPr>
              <w:rPr>
                <w:rFonts w:ascii="Helvetica" w:hAnsi="Helvetica"/>
                <w:color w:val="000000" w:themeColor="text1"/>
                <w:sz w:val="16"/>
                <w:szCs w:val="16"/>
              </w:rPr>
            </w:pPr>
            <w:r w:rsidRPr="002D533A">
              <w:rPr>
                <w:rFonts w:ascii="Helvetica" w:hAnsi="Helvetica"/>
                <w:color w:val="000000" w:themeColor="text1"/>
                <w:sz w:val="16"/>
                <w:szCs w:val="16"/>
              </w:rPr>
              <w:t>Digital Sound Level Meter</w:t>
            </w:r>
          </w:p>
        </w:tc>
        <w:tc>
          <w:tcPr>
            <w:tcW w:w="2337" w:type="dxa"/>
          </w:tcPr>
          <w:p w14:paraId="666D9137" w14:textId="77777777" w:rsidR="001A7CA1" w:rsidRPr="002D533A" w:rsidRDefault="0018231F" w:rsidP="000E4566">
            <w:pPr>
              <w:rPr>
                <w:rFonts w:ascii="Helvetica" w:hAnsi="Helvetica"/>
                <w:color w:val="000000" w:themeColor="text1"/>
                <w:sz w:val="16"/>
                <w:szCs w:val="16"/>
              </w:rPr>
            </w:pPr>
            <w:hyperlink r:id="rId17" w:history="1">
              <w:r w:rsidR="001A7CA1" w:rsidRPr="002D533A">
                <w:rPr>
                  <w:rStyle w:val="Hyperlink"/>
                  <w:rFonts w:ascii="Helvetica" w:hAnsi="Helvetica"/>
                  <w:sz w:val="16"/>
                  <w:szCs w:val="16"/>
                </w:rPr>
                <w:t>Available at Pasco</w:t>
              </w:r>
            </w:hyperlink>
            <w:r w:rsidR="001A7CA1" w:rsidRPr="002D533A">
              <w:rPr>
                <w:rFonts w:ascii="Helvetica" w:hAnsi="Helvetica"/>
                <w:color w:val="000000" w:themeColor="text1"/>
                <w:sz w:val="16"/>
                <w:szCs w:val="16"/>
              </w:rPr>
              <w:t xml:space="preserve"> and </w:t>
            </w:r>
            <w:hyperlink r:id="rId18" w:history="1">
              <w:r w:rsidR="001A7CA1" w:rsidRPr="002D533A">
                <w:rPr>
                  <w:rStyle w:val="Hyperlink"/>
                  <w:rFonts w:ascii="Helvetica" w:hAnsi="Helvetica"/>
                  <w:sz w:val="16"/>
                  <w:szCs w:val="16"/>
                </w:rPr>
                <w:t>everywhere where else</w:t>
              </w:r>
            </w:hyperlink>
          </w:p>
        </w:tc>
        <w:tc>
          <w:tcPr>
            <w:tcW w:w="2338" w:type="dxa"/>
          </w:tcPr>
          <w:p w14:paraId="1468E903" w14:textId="77777777" w:rsidR="001A7CA1" w:rsidRPr="002D533A" w:rsidRDefault="001A7CA1" w:rsidP="000E4566">
            <w:pPr>
              <w:rPr>
                <w:rFonts w:ascii="Helvetica" w:eastAsia="Times New Roman" w:hAnsi="Helvetica"/>
                <w:sz w:val="16"/>
                <w:szCs w:val="16"/>
              </w:rPr>
            </w:pPr>
            <w:r w:rsidRPr="002D533A">
              <w:rPr>
                <w:rFonts w:ascii="Helvetica" w:eastAsia="Times New Roman" w:hAnsi="Helvetica"/>
                <w:color w:val="333333"/>
                <w:sz w:val="16"/>
                <w:szCs w:val="16"/>
                <w:shd w:val="clear" w:color="auto" w:fill="FFFFFF"/>
              </w:rPr>
              <w:t>provides greater accuracy and more sophisticated measuring capabilities than an analog meter.</w:t>
            </w:r>
          </w:p>
          <w:p w14:paraId="17BFDF80" w14:textId="77777777" w:rsidR="001A7CA1" w:rsidRPr="002D533A" w:rsidRDefault="001A7CA1" w:rsidP="000E4566">
            <w:pPr>
              <w:rPr>
                <w:rFonts w:ascii="Helvetica" w:eastAsia="Times New Roman" w:hAnsi="Helvetica"/>
                <w:color w:val="333333"/>
                <w:sz w:val="16"/>
                <w:szCs w:val="16"/>
                <w:shd w:val="clear" w:color="auto" w:fill="FFFFFF"/>
              </w:rPr>
            </w:pPr>
          </w:p>
        </w:tc>
        <w:tc>
          <w:tcPr>
            <w:tcW w:w="2338" w:type="dxa"/>
          </w:tcPr>
          <w:p w14:paraId="36EDE8F3" w14:textId="77777777" w:rsidR="001A7CA1" w:rsidRPr="002D533A" w:rsidRDefault="001A7CA1" w:rsidP="000E4566">
            <w:pPr>
              <w:jc w:val="center"/>
              <w:rPr>
                <w:rFonts w:ascii="Helvetica" w:hAnsi="Helvetica"/>
                <w:color w:val="000000" w:themeColor="text1"/>
                <w:sz w:val="16"/>
                <w:szCs w:val="16"/>
              </w:rPr>
            </w:pPr>
            <w:r w:rsidRPr="002D533A">
              <w:rPr>
                <w:rFonts w:ascii="Helvetica" w:hAnsi="Helvetica"/>
                <w:color w:val="000000" w:themeColor="text1"/>
                <w:sz w:val="16"/>
                <w:szCs w:val="16"/>
              </w:rPr>
              <w:t>$75</w:t>
            </w:r>
          </w:p>
        </w:tc>
      </w:tr>
      <w:tr w:rsidR="001A7CA1" w:rsidRPr="002D533A" w14:paraId="7C474CD8" w14:textId="77777777" w:rsidTr="000E4566">
        <w:trPr>
          <w:trHeight w:val="179"/>
        </w:trPr>
        <w:tc>
          <w:tcPr>
            <w:tcW w:w="2337" w:type="dxa"/>
          </w:tcPr>
          <w:p w14:paraId="25C3D35F" w14:textId="77777777" w:rsidR="001A7CA1" w:rsidRPr="002D533A" w:rsidRDefault="001A7CA1" w:rsidP="000E4566">
            <w:pPr>
              <w:rPr>
                <w:rFonts w:ascii="Helvetica" w:hAnsi="Helvetica"/>
                <w:color w:val="000000" w:themeColor="text1"/>
                <w:sz w:val="16"/>
                <w:szCs w:val="16"/>
              </w:rPr>
            </w:pPr>
            <w:r w:rsidRPr="002D533A">
              <w:rPr>
                <w:rFonts w:ascii="Helvetica" w:eastAsia="Times New Roman" w:hAnsi="Helvetica"/>
                <w:bCs/>
                <w:color w:val="333333"/>
                <w:sz w:val="16"/>
                <w:szCs w:val="16"/>
                <w:shd w:val="clear" w:color="auto" w:fill="F9F9F9"/>
              </w:rPr>
              <w:t>Reagent Grade Lycopodium Powder, 500g</w:t>
            </w:r>
          </w:p>
        </w:tc>
        <w:tc>
          <w:tcPr>
            <w:tcW w:w="2337" w:type="dxa"/>
          </w:tcPr>
          <w:p w14:paraId="64909F3A" w14:textId="77777777" w:rsidR="001A7CA1" w:rsidRDefault="0018231F" w:rsidP="000E4566">
            <w:hyperlink r:id="rId19" w:history="1">
              <w:r w:rsidR="001A7CA1" w:rsidRPr="002D533A">
                <w:rPr>
                  <w:rStyle w:val="Hyperlink"/>
                  <w:rFonts w:ascii="Helvetica" w:hAnsi="Helvetica"/>
                  <w:sz w:val="16"/>
                  <w:szCs w:val="16"/>
                </w:rPr>
                <w:t>Widely available</w:t>
              </w:r>
            </w:hyperlink>
          </w:p>
        </w:tc>
        <w:tc>
          <w:tcPr>
            <w:tcW w:w="2338" w:type="dxa"/>
          </w:tcPr>
          <w:p w14:paraId="1B396B5C" w14:textId="77777777" w:rsidR="001A7CA1" w:rsidRPr="002D533A" w:rsidRDefault="001A7CA1" w:rsidP="000E4566">
            <w:pPr>
              <w:rPr>
                <w:rFonts w:ascii="Helvetica" w:eastAsia="Times New Roman" w:hAnsi="Helvetica"/>
                <w:color w:val="333333"/>
                <w:sz w:val="16"/>
                <w:szCs w:val="16"/>
                <w:shd w:val="clear" w:color="auto" w:fill="FFFFFF"/>
              </w:rPr>
            </w:pPr>
            <w:r w:rsidRPr="002D533A">
              <w:rPr>
                <w:rFonts w:ascii="Helvetica" w:eastAsia="Times New Roman" w:hAnsi="Helvetica"/>
                <w:color w:val="333333"/>
                <w:sz w:val="16"/>
                <w:szCs w:val="16"/>
                <w:shd w:val="clear" w:color="auto" w:fill="FFFFFF"/>
              </w:rPr>
              <w:t>Small, gas like particles Used in physics to visualize sound waves and electrostatic charge.</w:t>
            </w:r>
          </w:p>
        </w:tc>
        <w:tc>
          <w:tcPr>
            <w:tcW w:w="2338" w:type="dxa"/>
          </w:tcPr>
          <w:p w14:paraId="04D8627F" w14:textId="77777777" w:rsidR="001A7CA1" w:rsidRPr="002D533A" w:rsidRDefault="001A7CA1" w:rsidP="000E4566">
            <w:pPr>
              <w:jc w:val="center"/>
              <w:rPr>
                <w:rFonts w:ascii="Helvetica" w:hAnsi="Helvetica"/>
                <w:color w:val="000000" w:themeColor="text1"/>
                <w:sz w:val="16"/>
                <w:szCs w:val="16"/>
              </w:rPr>
            </w:pPr>
            <w:r w:rsidRPr="002D533A">
              <w:rPr>
                <w:rFonts w:ascii="Helvetica" w:hAnsi="Helvetica"/>
                <w:sz w:val="16"/>
                <w:szCs w:val="16"/>
              </w:rPr>
              <w:t>$100</w:t>
            </w:r>
          </w:p>
        </w:tc>
      </w:tr>
    </w:tbl>
    <w:p w14:paraId="565BE8D6" w14:textId="77777777" w:rsidR="001A7CA1" w:rsidRPr="002D533A" w:rsidRDefault="001A7CA1" w:rsidP="001A7CA1">
      <w:pPr>
        <w:rPr>
          <w:rFonts w:ascii="Helvetica" w:hAnsi="Helvetica"/>
          <w:sz w:val="22"/>
        </w:rPr>
      </w:pPr>
    </w:p>
    <w:p w14:paraId="1F004903" w14:textId="77777777" w:rsidR="001A7CA1" w:rsidRDefault="001A7CA1" w:rsidP="001A7CA1">
      <w:pPr>
        <w:rPr>
          <w:rFonts w:ascii="Helvetica" w:hAnsi="Helvetica"/>
          <w:b/>
          <w:sz w:val="22"/>
        </w:rPr>
      </w:pPr>
    </w:p>
    <w:p w14:paraId="68FDC7D0" w14:textId="77777777" w:rsidR="001A7CA1" w:rsidRPr="000E4566" w:rsidRDefault="001A7CA1" w:rsidP="001A7CA1">
      <w:pPr>
        <w:rPr>
          <w:rFonts w:ascii="Helvetica" w:hAnsi="Helvetica"/>
          <w:b/>
        </w:rPr>
      </w:pPr>
      <w:r>
        <w:rPr>
          <w:rFonts w:ascii="Helvetica" w:hAnsi="Helvetica"/>
          <w:b/>
        </w:rPr>
        <w:t>C</w:t>
      </w:r>
      <w:r w:rsidRPr="000E4566">
        <w:rPr>
          <w:rFonts w:ascii="Helvetica" w:hAnsi="Helvetica"/>
          <w:b/>
        </w:rPr>
        <w:t>. Materials Needed for Gas/Plasma Testing Chamber &amp; Lycopodium Testing Chamber (MUST USE SEPARATE CHAMBERS TO AVOID DUST FIRE):</w:t>
      </w:r>
    </w:p>
    <w:p w14:paraId="6AE75A97" w14:textId="77777777" w:rsidR="001A7CA1" w:rsidRPr="002D533A" w:rsidRDefault="001A7CA1"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2D533A" w14:paraId="578B35EB" w14:textId="77777777" w:rsidTr="000E4566">
        <w:tc>
          <w:tcPr>
            <w:tcW w:w="2337" w:type="dxa"/>
          </w:tcPr>
          <w:p w14:paraId="488B3F80" w14:textId="77777777" w:rsidR="001A7CA1" w:rsidRPr="002D533A" w:rsidRDefault="001A7CA1" w:rsidP="000E4566">
            <w:pPr>
              <w:rPr>
                <w:rFonts w:ascii="Helvetica" w:hAnsi="Helvetica"/>
                <w:sz w:val="16"/>
                <w:szCs w:val="16"/>
              </w:rPr>
            </w:pPr>
            <w:r w:rsidRPr="002D533A">
              <w:rPr>
                <w:rFonts w:ascii="Helvetica" w:hAnsi="Helvetica"/>
                <w:sz w:val="16"/>
                <w:szCs w:val="16"/>
              </w:rPr>
              <w:t>Function Generator</w:t>
            </w:r>
          </w:p>
        </w:tc>
        <w:tc>
          <w:tcPr>
            <w:tcW w:w="2337" w:type="dxa"/>
          </w:tcPr>
          <w:p w14:paraId="210FFA07" w14:textId="77777777" w:rsidR="001A7CA1" w:rsidRPr="002D533A" w:rsidRDefault="0018231F" w:rsidP="000E4566">
            <w:pPr>
              <w:rPr>
                <w:rFonts w:ascii="Helvetica" w:hAnsi="Helvetica"/>
                <w:sz w:val="16"/>
                <w:szCs w:val="16"/>
              </w:rPr>
            </w:pPr>
            <w:hyperlink r:id="rId20" w:history="1">
              <w:r w:rsidR="001A7CA1" w:rsidRPr="002D533A">
                <w:rPr>
                  <w:rStyle w:val="Hyperlink"/>
                  <w:rFonts w:ascii="Helvetica" w:hAnsi="Helvetica"/>
                  <w:sz w:val="16"/>
                  <w:szCs w:val="16"/>
                </w:rPr>
                <w:t>Available NEW from Pasco</w:t>
              </w:r>
            </w:hyperlink>
            <w:r w:rsidR="001A7CA1" w:rsidRPr="002D533A">
              <w:rPr>
                <w:rFonts w:ascii="Helvetica" w:hAnsi="Helvetica"/>
                <w:sz w:val="16"/>
                <w:szCs w:val="16"/>
              </w:rPr>
              <w:t>. Available USED, everywhere else.</w:t>
            </w:r>
          </w:p>
        </w:tc>
        <w:tc>
          <w:tcPr>
            <w:tcW w:w="2338" w:type="dxa"/>
          </w:tcPr>
          <w:p w14:paraId="7CF7A0ED" w14:textId="77777777" w:rsidR="001A7CA1" w:rsidRPr="002D533A" w:rsidRDefault="001A7CA1" w:rsidP="000E4566">
            <w:pPr>
              <w:rPr>
                <w:rFonts w:ascii="Helvetica" w:hAnsi="Helvetica"/>
                <w:sz w:val="16"/>
                <w:szCs w:val="16"/>
              </w:rPr>
            </w:pPr>
            <w:r w:rsidRPr="002D533A">
              <w:rPr>
                <w:rFonts w:ascii="Helvetica" w:hAnsi="Helvetica"/>
                <w:sz w:val="16"/>
                <w:szCs w:val="16"/>
              </w:rPr>
              <w:t>Outputs sine, square, triangle, positive and negative ramps with a frequency range of 0.001 Hz to 150 kHz in addition to DC</w:t>
            </w:r>
          </w:p>
        </w:tc>
        <w:tc>
          <w:tcPr>
            <w:tcW w:w="2338" w:type="dxa"/>
          </w:tcPr>
          <w:p w14:paraId="42E5A1C1" w14:textId="77777777" w:rsidR="001A7CA1" w:rsidRPr="002D533A" w:rsidRDefault="001A7CA1" w:rsidP="000E4566">
            <w:pPr>
              <w:jc w:val="center"/>
              <w:rPr>
                <w:rFonts w:ascii="Helvetica" w:hAnsi="Helvetica"/>
                <w:sz w:val="16"/>
                <w:szCs w:val="16"/>
              </w:rPr>
            </w:pPr>
            <w:r w:rsidRPr="002D533A">
              <w:rPr>
                <w:rFonts w:ascii="Helvetica" w:hAnsi="Helvetica"/>
                <w:sz w:val="16"/>
                <w:szCs w:val="16"/>
              </w:rPr>
              <w:t>$775</w:t>
            </w:r>
          </w:p>
          <w:p w14:paraId="7E7B341D" w14:textId="77777777" w:rsidR="001A7CA1" w:rsidRPr="002D533A" w:rsidRDefault="001A7CA1" w:rsidP="000E4566">
            <w:pPr>
              <w:jc w:val="center"/>
              <w:rPr>
                <w:rFonts w:ascii="Helvetica" w:hAnsi="Helvetica"/>
                <w:sz w:val="16"/>
                <w:szCs w:val="16"/>
              </w:rPr>
            </w:pPr>
            <w:r w:rsidRPr="002D533A">
              <w:rPr>
                <w:rFonts w:ascii="Helvetica" w:hAnsi="Helvetica"/>
                <w:sz w:val="16"/>
                <w:szCs w:val="16"/>
              </w:rPr>
              <w:t>Available ON CAMPUS! For FREE</w:t>
            </w:r>
          </w:p>
        </w:tc>
      </w:tr>
      <w:tr w:rsidR="001A7CA1" w:rsidRPr="002D533A" w14:paraId="32FA337E" w14:textId="77777777" w:rsidTr="000E4566">
        <w:trPr>
          <w:trHeight w:val="800"/>
        </w:trPr>
        <w:tc>
          <w:tcPr>
            <w:tcW w:w="2337" w:type="dxa"/>
          </w:tcPr>
          <w:p w14:paraId="12A05C1B" w14:textId="77777777" w:rsidR="001A7CA1" w:rsidRPr="002D533A" w:rsidRDefault="001A7CA1" w:rsidP="000E4566">
            <w:pPr>
              <w:rPr>
                <w:rFonts w:ascii="Helvetica" w:hAnsi="Helvetica"/>
                <w:sz w:val="16"/>
                <w:szCs w:val="16"/>
              </w:rPr>
            </w:pPr>
            <w:r w:rsidRPr="002D533A">
              <w:rPr>
                <w:rFonts w:ascii="Helvetica" w:eastAsia="Times New Roman" w:hAnsi="Helvetica"/>
                <w:bCs/>
                <w:color w:val="333333"/>
                <w:sz w:val="16"/>
                <w:szCs w:val="16"/>
                <w:shd w:val="clear" w:color="auto" w:fill="F9F9F9"/>
              </w:rPr>
              <w:t>Reagent Grade Lycopodium Powder, 500g</w:t>
            </w:r>
          </w:p>
        </w:tc>
        <w:tc>
          <w:tcPr>
            <w:tcW w:w="2337" w:type="dxa"/>
          </w:tcPr>
          <w:p w14:paraId="2CFA2238" w14:textId="77777777" w:rsidR="001A7CA1" w:rsidRDefault="0018231F" w:rsidP="000E4566">
            <w:hyperlink r:id="rId21" w:history="1">
              <w:r w:rsidR="001A7CA1" w:rsidRPr="002D533A">
                <w:rPr>
                  <w:rStyle w:val="Hyperlink"/>
                  <w:rFonts w:ascii="Helvetica" w:hAnsi="Helvetica"/>
                  <w:sz w:val="16"/>
                  <w:szCs w:val="16"/>
                </w:rPr>
                <w:t>Widely available</w:t>
              </w:r>
            </w:hyperlink>
          </w:p>
        </w:tc>
        <w:tc>
          <w:tcPr>
            <w:tcW w:w="2338" w:type="dxa"/>
          </w:tcPr>
          <w:p w14:paraId="12FF90D8" w14:textId="77777777" w:rsidR="001A7CA1" w:rsidRPr="002D533A" w:rsidRDefault="001A7CA1" w:rsidP="000E4566">
            <w:pPr>
              <w:rPr>
                <w:rFonts w:ascii="Helvetica" w:hAnsi="Helvetica"/>
                <w:sz w:val="16"/>
                <w:szCs w:val="16"/>
              </w:rPr>
            </w:pPr>
            <w:r w:rsidRPr="002D533A">
              <w:rPr>
                <w:rFonts w:ascii="Helvetica" w:eastAsia="Times New Roman" w:hAnsi="Helvetica"/>
                <w:color w:val="333333"/>
                <w:sz w:val="16"/>
                <w:szCs w:val="16"/>
                <w:shd w:val="clear" w:color="auto" w:fill="FFFFFF"/>
              </w:rPr>
              <w:t>Small, gas like particles Used in physics to visualize sound waves and electrostatic charge.</w:t>
            </w:r>
          </w:p>
        </w:tc>
        <w:tc>
          <w:tcPr>
            <w:tcW w:w="2338" w:type="dxa"/>
          </w:tcPr>
          <w:p w14:paraId="7164616B" w14:textId="77777777" w:rsidR="001A7CA1" w:rsidRPr="002D533A" w:rsidRDefault="001A7CA1" w:rsidP="000E4566">
            <w:pPr>
              <w:jc w:val="center"/>
              <w:rPr>
                <w:rFonts w:ascii="Helvetica" w:hAnsi="Helvetica"/>
                <w:sz w:val="16"/>
                <w:szCs w:val="16"/>
              </w:rPr>
            </w:pPr>
            <w:r w:rsidRPr="002D533A">
              <w:rPr>
                <w:rFonts w:ascii="Helvetica" w:hAnsi="Helvetica"/>
                <w:sz w:val="16"/>
                <w:szCs w:val="16"/>
              </w:rPr>
              <w:t>$100</w:t>
            </w:r>
          </w:p>
        </w:tc>
      </w:tr>
      <w:tr w:rsidR="00616449" w:rsidRPr="002D533A" w14:paraId="20B199DF" w14:textId="77777777" w:rsidTr="000E4566">
        <w:trPr>
          <w:trHeight w:val="800"/>
        </w:trPr>
        <w:tc>
          <w:tcPr>
            <w:tcW w:w="2337" w:type="dxa"/>
          </w:tcPr>
          <w:p w14:paraId="63B3F591" w14:textId="2ACF0C03" w:rsidR="00616449" w:rsidRPr="002D533A" w:rsidRDefault="00616449" w:rsidP="000E4566">
            <w:pPr>
              <w:rPr>
                <w:rFonts w:ascii="Helvetica" w:eastAsia="Times New Roman" w:hAnsi="Helvetica"/>
                <w:bCs/>
                <w:color w:val="333333"/>
                <w:sz w:val="16"/>
                <w:szCs w:val="16"/>
                <w:shd w:val="clear" w:color="auto" w:fill="F9F9F9"/>
              </w:rPr>
            </w:pPr>
            <w:r>
              <w:rPr>
                <w:rFonts w:ascii="Helvetica" w:eastAsia="Times New Roman" w:hAnsi="Helvetica"/>
                <w:bCs/>
                <w:color w:val="333333"/>
                <w:sz w:val="16"/>
                <w:szCs w:val="16"/>
                <w:shd w:val="clear" w:color="auto" w:fill="F9F9F9"/>
              </w:rPr>
              <w:t>Sulfur Hexafluoride SF</w:t>
            </w:r>
            <w:r w:rsidRPr="00616449">
              <w:rPr>
                <w:rFonts w:ascii="Helvetica" w:eastAsia="Times New Roman" w:hAnsi="Helvetica"/>
                <w:bCs/>
                <w:color w:val="333333"/>
                <w:sz w:val="16"/>
                <w:szCs w:val="16"/>
                <w:shd w:val="clear" w:color="auto" w:fill="F9F9F9"/>
                <w:vertAlign w:val="subscript"/>
              </w:rPr>
              <w:t>6</w:t>
            </w:r>
          </w:p>
        </w:tc>
        <w:tc>
          <w:tcPr>
            <w:tcW w:w="2337" w:type="dxa"/>
          </w:tcPr>
          <w:p w14:paraId="09E0A840" w14:textId="77777777" w:rsidR="00616449" w:rsidRDefault="00616449" w:rsidP="000E4566"/>
        </w:tc>
        <w:tc>
          <w:tcPr>
            <w:tcW w:w="2338" w:type="dxa"/>
          </w:tcPr>
          <w:p w14:paraId="0AA35A4C" w14:textId="77777777" w:rsidR="00616449" w:rsidRPr="002D533A" w:rsidRDefault="00616449" w:rsidP="000E4566">
            <w:pPr>
              <w:rPr>
                <w:rFonts w:ascii="Helvetica" w:eastAsia="Times New Roman" w:hAnsi="Helvetica"/>
                <w:color w:val="333333"/>
                <w:sz w:val="16"/>
                <w:szCs w:val="16"/>
                <w:shd w:val="clear" w:color="auto" w:fill="FFFFFF"/>
              </w:rPr>
            </w:pPr>
          </w:p>
        </w:tc>
        <w:tc>
          <w:tcPr>
            <w:tcW w:w="2338" w:type="dxa"/>
          </w:tcPr>
          <w:p w14:paraId="37CBCE2E" w14:textId="77777777" w:rsidR="00616449" w:rsidRPr="002D533A" w:rsidRDefault="00616449" w:rsidP="000E4566">
            <w:pPr>
              <w:jc w:val="center"/>
              <w:rPr>
                <w:rFonts w:ascii="Helvetica" w:hAnsi="Helvetica"/>
                <w:sz w:val="16"/>
                <w:szCs w:val="16"/>
              </w:rPr>
            </w:pPr>
          </w:p>
        </w:tc>
      </w:tr>
      <w:tr w:rsidR="001A7CA1" w:rsidRPr="002D533A" w14:paraId="3201AF0A" w14:textId="77777777" w:rsidTr="000E4566">
        <w:tc>
          <w:tcPr>
            <w:tcW w:w="2337" w:type="dxa"/>
          </w:tcPr>
          <w:p w14:paraId="439638B9" w14:textId="77777777" w:rsidR="001A7CA1" w:rsidRPr="002D533A" w:rsidRDefault="001A7CA1" w:rsidP="000E4566">
            <w:pPr>
              <w:rPr>
                <w:rFonts w:ascii="Helvetica" w:eastAsia="Times New Roman" w:hAnsi="Helvetica"/>
                <w:bCs/>
                <w:color w:val="333333"/>
                <w:sz w:val="16"/>
                <w:szCs w:val="16"/>
                <w:shd w:val="clear" w:color="auto" w:fill="F9F9F9"/>
              </w:rPr>
            </w:pPr>
            <w:r w:rsidRPr="002D533A">
              <w:rPr>
                <w:rFonts w:ascii="Helvetica" w:eastAsia="Times New Roman" w:hAnsi="Helvetica"/>
                <w:bCs/>
                <w:color w:val="333333"/>
                <w:sz w:val="16"/>
                <w:szCs w:val="16"/>
                <w:shd w:val="clear" w:color="auto" w:fill="F9F9F9"/>
              </w:rPr>
              <w:lastRenderedPageBreak/>
              <w:t>CO2 Gas / Dry Ice</w:t>
            </w:r>
          </w:p>
        </w:tc>
        <w:tc>
          <w:tcPr>
            <w:tcW w:w="2337" w:type="dxa"/>
          </w:tcPr>
          <w:p w14:paraId="750AE3C6" w14:textId="77777777" w:rsidR="001A7CA1" w:rsidRDefault="001A7CA1" w:rsidP="000E4566">
            <w:r w:rsidRPr="002D533A">
              <w:rPr>
                <w:rFonts w:ascii="Helvetica" w:hAnsi="Helvetica"/>
                <w:sz w:val="16"/>
                <w:szCs w:val="16"/>
              </w:rPr>
              <w:t>Widely Available</w:t>
            </w:r>
          </w:p>
        </w:tc>
        <w:tc>
          <w:tcPr>
            <w:tcW w:w="2338" w:type="dxa"/>
          </w:tcPr>
          <w:p w14:paraId="3DD12994" w14:textId="77777777" w:rsidR="001A7CA1" w:rsidRPr="002D533A" w:rsidRDefault="001A7CA1" w:rsidP="000E4566">
            <w:pPr>
              <w:rPr>
                <w:rFonts w:ascii="Helvetica" w:eastAsia="Times New Roman" w:hAnsi="Helvetica"/>
                <w:color w:val="333333"/>
                <w:sz w:val="16"/>
                <w:szCs w:val="16"/>
                <w:shd w:val="clear" w:color="auto" w:fill="FFFFFF"/>
              </w:rPr>
            </w:pPr>
            <w:r w:rsidRPr="002D533A">
              <w:rPr>
                <w:rFonts w:ascii="Helvetica" w:eastAsia="Times New Roman" w:hAnsi="Helvetica"/>
                <w:color w:val="333333"/>
                <w:sz w:val="16"/>
                <w:szCs w:val="16"/>
                <w:shd w:val="clear" w:color="auto" w:fill="FFFFFF"/>
              </w:rPr>
              <w:t>Gas which is safe and visible</w:t>
            </w:r>
          </w:p>
        </w:tc>
        <w:tc>
          <w:tcPr>
            <w:tcW w:w="2338" w:type="dxa"/>
          </w:tcPr>
          <w:p w14:paraId="1C34D5FB" w14:textId="77777777" w:rsidR="001A7CA1" w:rsidRPr="002D533A" w:rsidRDefault="001A7CA1" w:rsidP="000E4566">
            <w:pPr>
              <w:jc w:val="center"/>
              <w:rPr>
                <w:rFonts w:ascii="Helvetica" w:hAnsi="Helvetica"/>
                <w:sz w:val="16"/>
                <w:szCs w:val="16"/>
              </w:rPr>
            </w:pPr>
          </w:p>
        </w:tc>
      </w:tr>
      <w:tr w:rsidR="001A7CA1" w:rsidRPr="002D533A" w14:paraId="6A4B68F0" w14:textId="77777777" w:rsidTr="000E4566">
        <w:tc>
          <w:tcPr>
            <w:tcW w:w="2337" w:type="dxa"/>
          </w:tcPr>
          <w:p w14:paraId="134D6C59" w14:textId="77777777" w:rsidR="001A7CA1" w:rsidRPr="002D533A" w:rsidRDefault="001A7CA1" w:rsidP="000E4566">
            <w:pPr>
              <w:rPr>
                <w:rFonts w:ascii="Helvetica" w:hAnsi="Helvetica"/>
                <w:sz w:val="16"/>
                <w:szCs w:val="16"/>
              </w:rPr>
            </w:pPr>
            <w:bookmarkStart w:id="0" w:name="_GoBack"/>
            <w:r w:rsidRPr="002D533A">
              <w:rPr>
                <w:rFonts w:ascii="Helvetica" w:hAnsi="Helvetica"/>
                <w:sz w:val="16"/>
                <w:szCs w:val="16"/>
              </w:rPr>
              <w:t>Mid-Range, Infinite Baffle, Marine Grade Speaker with Concave Structure (x2)</w:t>
            </w:r>
            <w:bookmarkEnd w:id="0"/>
          </w:p>
        </w:tc>
        <w:tc>
          <w:tcPr>
            <w:tcW w:w="2337" w:type="dxa"/>
          </w:tcPr>
          <w:p w14:paraId="1C4242F7" w14:textId="77777777" w:rsidR="001A7CA1" w:rsidRPr="002D533A" w:rsidRDefault="001A7CA1" w:rsidP="000E4566">
            <w:pPr>
              <w:rPr>
                <w:rFonts w:ascii="Helvetica" w:hAnsi="Helvetica"/>
                <w:sz w:val="16"/>
                <w:szCs w:val="16"/>
              </w:rPr>
            </w:pPr>
            <w:r w:rsidRPr="002D533A">
              <w:rPr>
                <w:rFonts w:ascii="Helvetica" w:hAnsi="Helvetica"/>
                <w:sz w:val="16"/>
                <w:szCs w:val="16"/>
              </w:rPr>
              <w:t>JL Audio has a good match</w:t>
            </w:r>
          </w:p>
        </w:tc>
        <w:tc>
          <w:tcPr>
            <w:tcW w:w="2338" w:type="dxa"/>
          </w:tcPr>
          <w:p w14:paraId="350FACC9" w14:textId="77777777" w:rsidR="001A7CA1" w:rsidRPr="002D533A" w:rsidRDefault="001A7CA1" w:rsidP="000E4566">
            <w:pPr>
              <w:rPr>
                <w:rFonts w:ascii="Helvetica" w:hAnsi="Helvetica"/>
                <w:sz w:val="16"/>
                <w:szCs w:val="16"/>
              </w:rPr>
            </w:pPr>
            <w:r w:rsidRPr="002D533A">
              <w:rPr>
                <w:rFonts w:ascii="Helvetica" w:hAnsi="Helvetica"/>
                <w:sz w:val="16"/>
                <w:szCs w:val="16"/>
              </w:rPr>
              <w:t>Can be used to create pressurized sound chamber for gas/plasma and lycopodium testing at midrange frequencies.</w:t>
            </w:r>
          </w:p>
        </w:tc>
        <w:tc>
          <w:tcPr>
            <w:tcW w:w="2338" w:type="dxa"/>
          </w:tcPr>
          <w:p w14:paraId="3564778F" w14:textId="77777777" w:rsidR="001A7CA1" w:rsidRPr="002D533A" w:rsidRDefault="001A7CA1" w:rsidP="000E4566">
            <w:pPr>
              <w:jc w:val="center"/>
              <w:rPr>
                <w:rFonts w:ascii="Helvetica" w:hAnsi="Helvetica"/>
                <w:sz w:val="16"/>
                <w:szCs w:val="16"/>
              </w:rPr>
            </w:pPr>
            <w:r w:rsidRPr="002D533A">
              <w:rPr>
                <w:rFonts w:ascii="Helvetica" w:hAnsi="Helvetica"/>
                <w:sz w:val="16"/>
                <w:szCs w:val="16"/>
              </w:rPr>
              <w:t>$580 for pair</w:t>
            </w:r>
          </w:p>
        </w:tc>
      </w:tr>
      <w:tr w:rsidR="001A7CA1" w:rsidRPr="002D533A" w14:paraId="57965A98" w14:textId="77777777" w:rsidTr="000E4566">
        <w:tc>
          <w:tcPr>
            <w:tcW w:w="2337" w:type="dxa"/>
          </w:tcPr>
          <w:p w14:paraId="61B86293" w14:textId="77777777" w:rsidR="001A7CA1" w:rsidRPr="002D533A" w:rsidRDefault="001A7CA1" w:rsidP="000E4566">
            <w:pPr>
              <w:rPr>
                <w:rFonts w:ascii="Helvetica" w:hAnsi="Helvetica"/>
                <w:sz w:val="16"/>
                <w:szCs w:val="16"/>
              </w:rPr>
            </w:pPr>
            <w:r w:rsidRPr="002D533A">
              <w:rPr>
                <w:rFonts w:ascii="Helvetica" w:hAnsi="Helvetica"/>
                <w:sz w:val="16"/>
                <w:szCs w:val="16"/>
              </w:rPr>
              <w:t>Acrylic Cylinders &amp; plates of various dimensions.</w:t>
            </w:r>
          </w:p>
        </w:tc>
        <w:tc>
          <w:tcPr>
            <w:tcW w:w="2337" w:type="dxa"/>
          </w:tcPr>
          <w:p w14:paraId="79AA83B4" w14:textId="77777777" w:rsidR="001A7CA1" w:rsidRPr="002D533A" w:rsidRDefault="001A7CA1" w:rsidP="000E4566">
            <w:pPr>
              <w:rPr>
                <w:rFonts w:ascii="Helvetica" w:hAnsi="Helvetica"/>
                <w:sz w:val="16"/>
                <w:szCs w:val="16"/>
              </w:rPr>
            </w:pPr>
          </w:p>
        </w:tc>
        <w:tc>
          <w:tcPr>
            <w:tcW w:w="2338" w:type="dxa"/>
          </w:tcPr>
          <w:p w14:paraId="1D8B9C95" w14:textId="77777777" w:rsidR="001A7CA1" w:rsidRPr="002D533A" w:rsidRDefault="001A7CA1" w:rsidP="000E4566">
            <w:pPr>
              <w:rPr>
                <w:rFonts w:ascii="Helvetica" w:hAnsi="Helvetica"/>
                <w:sz w:val="16"/>
                <w:szCs w:val="16"/>
              </w:rPr>
            </w:pPr>
          </w:p>
        </w:tc>
        <w:tc>
          <w:tcPr>
            <w:tcW w:w="2338" w:type="dxa"/>
          </w:tcPr>
          <w:p w14:paraId="1002D447" w14:textId="77777777" w:rsidR="001A7CA1" w:rsidRPr="002D533A" w:rsidRDefault="001A7CA1" w:rsidP="000E4566">
            <w:pPr>
              <w:jc w:val="center"/>
              <w:rPr>
                <w:rFonts w:ascii="Helvetica" w:hAnsi="Helvetica"/>
                <w:sz w:val="16"/>
                <w:szCs w:val="16"/>
              </w:rPr>
            </w:pPr>
            <w:r w:rsidRPr="002D533A">
              <w:rPr>
                <w:rFonts w:ascii="Helvetica" w:hAnsi="Helvetica"/>
                <w:sz w:val="16"/>
                <w:szCs w:val="16"/>
              </w:rPr>
              <w:t>$</w:t>
            </w:r>
            <w:r>
              <w:rPr>
                <w:rFonts w:ascii="Helvetica" w:hAnsi="Helvetica"/>
                <w:sz w:val="16"/>
                <w:szCs w:val="16"/>
              </w:rPr>
              <w:t>9</w:t>
            </w:r>
            <w:r w:rsidRPr="002D533A">
              <w:rPr>
                <w:rFonts w:ascii="Helvetica" w:hAnsi="Helvetica"/>
                <w:sz w:val="16"/>
                <w:szCs w:val="16"/>
              </w:rPr>
              <w:t>00</w:t>
            </w:r>
          </w:p>
        </w:tc>
      </w:tr>
      <w:tr w:rsidR="001A7CA1" w:rsidRPr="002D533A" w14:paraId="60E2C5B9" w14:textId="77777777" w:rsidTr="000E4566">
        <w:tc>
          <w:tcPr>
            <w:tcW w:w="2337" w:type="dxa"/>
          </w:tcPr>
          <w:p w14:paraId="3E1E58E7" w14:textId="77777777" w:rsidR="001A7CA1" w:rsidRPr="002D533A" w:rsidRDefault="001A7CA1" w:rsidP="000E4566">
            <w:pPr>
              <w:rPr>
                <w:rFonts w:ascii="Helvetica" w:hAnsi="Helvetica"/>
                <w:sz w:val="16"/>
                <w:szCs w:val="16"/>
              </w:rPr>
            </w:pPr>
            <w:r w:rsidRPr="002D533A">
              <w:rPr>
                <w:rFonts w:ascii="Helvetica" w:hAnsi="Helvetica"/>
                <w:sz w:val="16"/>
                <w:szCs w:val="16"/>
              </w:rPr>
              <w:t>Valves, Piping and gas components</w:t>
            </w:r>
          </w:p>
        </w:tc>
        <w:tc>
          <w:tcPr>
            <w:tcW w:w="2337" w:type="dxa"/>
          </w:tcPr>
          <w:p w14:paraId="2D456E09" w14:textId="77777777" w:rsidR="001A7CA1" w:rsidRPr="002D533A" w:rsidRDefault="001A7CA1" w:rsidP="000E4566">
            <w:pPr>
              <w:rPr>
                <w:rFonts w:ascii="Helvetica" w:hAnsi="Helvetica"/>
                <w:sz w:val="16"/>
                <w:szCs w:val="16"/>
              </w:rPr>
            </w:pPr>
          </w:p>
        </w:tc>
        <w:tc>
          <w:tcPr>
            <w:tcW w:w="2338" w:type="dxa"/>
          </w:tcPr>
          <w:p w14:paraId="5B9B1A1F" w14:textId="77777777" w:rsidR="001A7CA1" w:rsidRPr="002D533A" w:rsidRDefault="001A7CA1" w:rsidP="000E4566">
            <w:pPr>
              <w:rPr>
                <w:rFonts w:ascii="Helvetica" w:hAnsi="Helvetica"/>
                <w:sz w:val="16"/>
                <w:szCs w:val="16"/>
              </w:rPr>
            </w:pPr>
          </w:p>
        </w:tc>
        <w:tc>
          <w:tcPr>
            <w:tcW w:w="2338" w:type="dxa"/>
          </w:tcPr>
          <w:p w14:paraId="684602B5" w14:textId="77777777" w:rsidR="001A7CA1" w:rsidRPr="002D533A" w:rsidRDefault="001A7CA1" w:rsidP="000E4566">
            <w:pPr>
              <w:jc w:val="center"/>
              <w:rPr>
                <w:rFonts w:ascii="Helvetica" w:hAnsi="Helvetica"/>
                <w:sz w:val="16"/>
                <w:szCs w:val="16"/>
              </w:rPr>
            </w:pPr>
            <w:r w:rsidRPr="002D533A">
              <w:rPr>
                <w:rFonts w:ascii="Helvetica" w:hAnsi="Helvetica"/>
                <w:sz w:val="16"/>
                <w:szCs w:val="16"/>
              </w:rPr>
              <w:t>$150</w:t>
            </w:r>
          </w:p>
        </w:tc>
      </w:tr>
      <w:tr w:rsidR="001A7CA1" w:rsidRPr="002D533A" w14:paraId="64B36FD6" w14:textId="77777777" w:rsidTr="000E4566">
        <w:tc>
          <w:tcPr>
            <w:tcW w:w="2337" w:type="dxa"/>
          </w:tcPr>
          <w:p w14:paraId="76C84097" w14:textId="10BA6716" w:rsidR="001A7CA1" w:rsidRPr="002D533A" w:rsidRDefault="001A7CA1" w:rsidP="000E4566">
            <w:pPr>
              <w:rPr>
                <w:rFonts w:ascii="Helvetica" w:hAnsi="Helvetica"/>
                <w:sz w:val="16"/>
                <w:szCs w:val="16"/>
              </w:rPr>
            </w:pPr>
            <w:r w:rsidRPr="002D533A">
              <w:rPr>
                <w:rFonts w:ascii="Helvetica" w:hAnsi="Helvetica"/>
                <w:sz w:val="16"/>
                <w:szCs w:val="16"/>
              </w:rPr>
              <w:t>Paper Diaphragms of Varying Sizes (x</w:t>
            </w:r>
            <w:r w:rsidR="00616449">
              <w:rPr>
                <w:rFonts w:ascii="Helvetica" w:hAnsi="Helvetica"/>
                <w:sz w:val="16"/>
                <w:szCs w:val="16"/>
              </w:rPr>
              <w:t>2</w:t>
            </w:r>
            <w:r w:rsidRPr="002D533A">
              <w:rPr>
                <w:rFonts w:ascii="Helvetica" w:hAnsi="Helvetica"/>
                <w:sz w:val="16"/>
                <w:szCs w:val="16"/>
              </w:rPr>
              <w:t>)</w:t>
            </w:r>
          </w:p>
          <w:p w14:paraId="7B62E0C1" w14:textId="77777777" w:rsidR="001A7CA1" w:rsidRPr="002D533A" w:rsidRDefault="001A7CA1" w:rsidP="000E4566">
            <w:pPr>
              <w:rPr>
                <w:rFonts w:ascii="Helvetica" w:hAnsi="Helvetica"/>
                <w:sz w:val="16"/>
                <w:szCs w:val="16"/>
              </w:rPr>
            </w:pPr>
          </w:p>
          <w:p w14:paraId="1B554EB7" w14:textId="77777777" w:rsidR="001A7CA1" w:rsidRPr="002D533A" w:rsidRDefault="001A7CA1" w:rsidP="000E4566">
            <w:pPr>
              <w:rPr>
                <w:rFonts w:ascii="Helvetica" w:hAnsi="Helvetica"/>
                <w:i/>
                <w:sz w:val="16"/>
                <w:szCs w:val="16"/>
              </w:rPr>
            </w:pPr>
            <w:r w:rsidRPr="002D533A">
              <w:rPr>
                <w:rFonts w:ascii="Helvetica" w:hAnsi="Helvetica"/>
                <w:i/>
                <w:sz w:val="16"/>
                <w:szCs w:val="16"/>
              </w:rPr>
              <w:t>Possibly Drumheads</w:t>
            </w:r>
          </w:p>
        </w:tc>
        <w:tc>
          <w:tcPr>
            <w:tcW w:w="2337" w:type="dxa"/>
          </w:tcPr>
          <w:p w14:paraId="32B98D09" w14:textId="77777777" w:rsidR="001A7CA1" w:rsidRPr="002D533A" w:rsidRDefault="001A7CA1" w:rsidP="000E4566">
            <w:pPr>
              <w:rPr>
                <w:rFonts w:ascii="Helvetica" w:hAnsi="Helvetica"/>
                <w:sz w:val="16"/>
                <w:szCs w:val="16"/>
              </w:rPr>
            </w:pPr>
          </w:p>
        </w:tc>
        <w:tc>
          <w:tcPr>
            <w:tcW w:w="2338" w:type="dxa"/>
          </w:tcPr>
          <w:p w14:paraId="136461D9" w14:textId="77777777" w:rsidR="001A7CA1" w:rsidRPr="002D533A" w:rsidRDefault="001A7CA1" w:rsidP="000E4566">
            <w:pPr>
              <w:rPr>
                <w:rFonts w:ascii="Helvetica" w:hAnsi="Helvetica"/>
                <w:sz w:val="16"/>
                <w:szCs w:val="16"/>
              </w:rPr>
            </w:pPr>
            <w:r w:rsidRPr="002D533A">
              <w:rPr>
                <w:rFonts w:ascii="Helvetica" w:hAnsi="Helvetica"/>
                <w:sz w:val="16"/>
                <w:szCs w:val="16"/>
              </w:rPr>
              <w:t>Will be used for replication of Hans Henny experimentation &amp; Calibration.</w:t>
            </w:r>
          </w:p>
        </w:tc>
        <w:tc>
          <w:tcPr>
            <w:tcW w:w="2338" w:type="dxa"/>
          </w:tcPr>
          <w:p w14:paraId="0D0A7191" w14:textId="77777777" w:rsidR="001A7CA1" w:rsidRPr="002D533A" w:rsidRDefault="001A7CA1" w:rsidP="000E4566">
            <w:pPr>
              <w:rPr>
                <w:rFonts w:ascii="Helvetica" w:hAnsi="Helvetica"/>
                <w:sz w:val="16"/>
                <w:szCs w:val="16"/>
              </w:rPr>
            </w:pPr>
          </w:p>
        </w:tc>
      </w:tr>
      <w:tr w:rsidR="001A7CA1" w:rsidRPr="002D533A" w14:paraId="4D263C3D" w14:textId="77777777" w:rsidTr="000E4566">
        <w:tc>
          <w:tcPr>
            <w:tcW w:w="2337" w:type="dxa"/>
          </w:tcPr>
          <w:p w14:paraId="52D64C5E" w14:textId="34113D32" w:rsidR="001A7CA1" w:rsidRPr="002D533A" w:rsidRDefault="001A7CA1" w:rsidP="000E4566">
            <w:pPr>
              <w:rPr>
                <w:rFonts w:ascii="Helvetica" w:hAnsi="Helvetica"/>
                <w:sz w:val="16"/>
                <w:szCs w:val="16"/>
              </w:rPr>
            </w:pPr>
            <w:r w:rsidRPr="002D533A">
              <w:rPr>
                <w:rFonts w:ascii="Helvetica" w:hAnsi="Helvetica"/>
                <w:sz w:val="16"/>
                <w:szCs w:val="16"/>
              </w:rPr>
              <w:t>Rubber Diaphragms (x</w:t>
            </w:r>
            <w:r w:rsidR="00616449">
              <w:rPr>
                <w:rFonts w:ascii="Helvetica" w:hAnsi="Helvetica"/>
                <w:sz w:val="16"/>
                <w:szCs w:val="16"/>
              </w:rPr>
              <w:t>2</w:t>
            </w:r>
            <w:r w:rsidRPr="002D533A">
              <w:rPr>
                <w:rFonts w:ascii="Helvetica" w:hAnsi="Helvetica"/>
                <w:sz w:val="16"/>
                <w:szCs w:val="16"/>
              </w:rPr>
              <w:t>)</w:t>
            </w:r>
          </w:p>
        </w:tc>
        <w:tc>
          <w:tcPr>
            <w:tcW w:w="2337" w:type="dxa"/>
          </w:tcPr>
          <w:p w14:paraId="023C9402" w14:textId="77777777" w:rsidR="001A7CA1" w:rsidRPr="002D533A" w:rsidRDefault="001A7CA1" w:rsidP="000E4566">
            <w:pPr>
              <w:rPr>
                <w:rFonts w:ascii="Helvetica" w:hAnsi="Helvetica"/>
                <w:sz w:val="16"/>
                <w:szCs w:val="16"/>
              </w:rPr>
            </w:pPr>
          </w:p>
        </w:tc>
        <w:tc>
          <w:tcPr>
            <w:tcW w:w="2338" w:type="dxa"/>
          </w:tcPr>
          <w:p w14:paraId="6906CCBE" w14:textId="77777777" w:rsidR="001A7CA1" w:rsidRPr="002D533A" w:rsidRDefault="001A7CA1" w:rsidP="000E4566">
            <w:pPr>
              <w:rPr>
                <w:rFonts w:ascii="Helvetica" w:hAnsi="Helvetica"/>
                <w:sz w:val="16"/>
                <w:szCs w:val="16"/>
              </w:rPr>
            </w:pPr>
            <w:r w:rsidRPr="002D533A">
              <w:rPr>
                <w:rFonts w:ascii="Helvetica" w:hAnsi="Helvetica"/>
                <w:sz w:val="16"/>
                <w:szCs w:val="16"/>
              </w:rPr>
              <w:t>Will be used to record the sound and graph of physical sound wave.</w:t>
            </w:r>
          </w:p>
        </w:tc>
        <w:tc>
          <w:tcPr>
            <w:tcW w:w="2338" w:type="dxa"/>
          </w:tcPr>
          <w:p w14:paraId="44E981D2" w14:textId="77777777" w:rsidR="001A7CA1" w:rsidRPr="002D533A" w:rsidRDefault="001A7CA1" w:rsidP="000E4566">
            <w:pPr>
              <w:rPr>
                <w:rFonts w:ascii="Helvetica" w:hAnsi="Helvetica"/>
                <w:sz w:val="16"/>
                <w:szCs w:val="16"/>
              </w:rPr>
            </w:pPr>
          </w:p>
        </w:tc>
      </w:tr>
      <w:tr w:rsidR="001A7CA1" w:rsidRPr="002D533A" w14:paraId="3BA78F2F" w14:textId="77777777" w:rsidTr="000E4566">
        <w:tc>
          <w:tcPr>
            <w:tcW w:w="2337" w:type="dxa"/>
          </w:tcPr>
          <w:p w14:paraId="4EE1E007" w14:textId="77777777" w:rsidR="001A7CA1" w:rsidRPr="002D533A" w:rsidRDefault="001A7CA1" w:rsidP="000E4566">
            <w:pPr>
              <w:rPr>
                <w:rFonts w:ascii="Helvetica" w:hAnsi="Helvetica"/>
                <w:sz w:val="16"/>
                <w:szCs w:val="16"/>
              </w:rPr>
            </w:pPr>
            <w:r w:rsidRPr="002D533A">
              <w:rPr>
                <w:rFonts w:ascii="Helvetica" w:hAnsi="Helvetica"/>
                <w:sz w:val="16"/>
                <w:szCs w:val="16"/>
              </w:rPr>
              <w:t>Drum Mounting Equipment</w:t>
            </w:r>
          </w:p>
        </w:tc>
        <w:tc>
          <w:tcPr>
            <w:tcW w:w="2337" w:type="dxa"/>
          </w:tcPr>
          <w:p w14:paraId="4A5C4DA6" w14:textId="77777777" w:rsidR="001A7CA1" w:rsidRPr="002D533A" w:rsidRDefault="001A7CA1" w:rsidP="000E4566">
            <w:pPr>
              <w:rPr>
                <w:rFonts w:ascii="Helvetica" w:hAnsi="Helvetica"/>
                <w:sz w:val="16"/>
                <w:szCs w:val="16"/>
              </w:rPr>
            </w:pPr>
          </w:p>
        </w:tc>
        <w:tc>
          <w:tcPr>
            <w:tcW w:w="2338" w:type="dxa"/>
          </w:tcPr>
          <w:p w14:paraId="521BC2BA" w14:textId="77777777" w:rsidR="001A7CA1" w:rsidRPr="002D533A" w:rsidRDefault="001A7CA1" w:rsidP="000E4566">
            <w:pPr>
              <w:rPr>
                <w:rFonts w:ascii="Helvetica" w:hAnsi="Helvetica"/>
                <w:sz w:val="16"/>
                <w:szCs w:val="16"/>
              </w:rPr>
            </w:pPr>
          </w:p>
        </w:tc>
        <w:tc>
          <w:tcPr>
            <w:tcW w:w="2338" w:type="dxa"/>
          </w:tcPr>
          <w:p w14:paraId="0E0A4938" w14:textId="77777777" w:rsidR="001A7CA1" w:rsidRPr="002D533A" w:rsidRDefault="001A7CA1" w:rsidP="000E4566">
            <w:pPr>
              <w:rPr>
                <w:rFonts w:ascii="Helvetica" w:hAnsi="Helvetica"/>
                <w:sz w:val="16"/>
                <w:szCs w:val="16"/>
              </w:rPr>
            </w:pPr>
          </w:p>
        </w:tc>
      </w:tr>
      <w:tr w:rsidR="001A7CA1" w:rsidRPr="002D533A" w14:paraId="1EBACA73" w14:textId="77777777" w:rsidTr="000E4566">
        <w:tc>
          <w:tcPr>
            <w:tcW w:w="2337" w:type="dxa"/>
          </w:tcPr>
          <w:p w14:paraId="262CCD80" w14:textId="77777777" w:rsidR="001A7CA1" w:rsidRPr="002D533A" w:rsidRDefault="001A7CA1" w:rsidP="000E4566">
            <w:pPr>
              <w:rPr>
                <w:rFonts w:ascii="Helvetica" w:hAnsi="Helvetica"/>
                <w:sz w:val="16"/>
                <w:szCs w:val="16"/>
              </w:rPr>
            </w:pPr>
            <w:r w:rsidRPr="002D533A">
              <w:rPr>
                <w:rFonts w:ascii="Helvetica" w:hAnsi="Helvetica"/>
                <w:sz w:val="16"/>
                <w:szCs w:val="16"/>
              </w:rPr>
              <w:t>1 Pint of Weld-On 4</w:t>
            </w:r>
          </w:p>
        </w:tc>
        <w:tc>
          <w:tcPr>
            <w:tcW w:w="2337" w:type="dxa"/>
          </w:tcPr>
          <w:p w14:paraId="1FD46FA9" w14:textId="77777777" w:rsidR="001A7CA1" w:rsidRPr="002D533A" w:rsidRDefault="0018231F" w:rsidP="000E4566">
            <w:pPr>
              <w:rPr>
                <w:rFonts w:ascii="Helvetica" w:hAnsi="Helvetica"/>
                <w:sz w:val="16"/>
                <w:szCs w:val="16"/>
              </w:rPr>
            </w:pPr>
            <w:hyperlink r:id="rId22" w:history="1">
              <w:r w:rsidR="001A7CA1" w:rsidRPr="002D533A">
                <w:rPr>
                  <w:rStyle w:val="Hyperlink"/>
                  <w:rFonts w:ascii="Helvetica" w:hAnsi="Helvetica"/>
                  <w:sz w:val="16"/>
                  <w:szCs w:val="16"/>
                </w:rPr>
                <w:t>Widely Available</w:t>
              </w:r>
            </w:hyperlink>
          </w:p>
        </w:tc>
        <w:tc>
          <w:tcPr>
            <w:tcW w:w="2338" w:type="dxa"/>
          </w:tcPr>
          <w:p w14:paraId="33CC56CD" w14:textId="77777777" w:rsidR="001A7CA1" w:rsidRPr="002D533A" w:rsidRDefault="001A7CA1" w:rsidP="000E4566">
            <w:pPr>
              <w:rPr>
                <w:rFonts w:ascii="Helvetica" w:hAnsi="Helvetica"/>
                <w:sz w:val="16"/>
                <w:szCs w:val="16"/>
              </w:rPr>
            </w:pPr>
            <w:r w:rsidRPr="002D533A">
              <w:rPr>
                <w:rFonts w:ascii="Helvetica" w:hAnsi="Helvetica"/>
                <w:sz w:val="16"/>
                <w:szCs w:val="16"/>
              </w:rPr>
              <w:t>Used to Fuse Acrylic surfaces together (literally a chemical melting and hardening process) in order to maintain a vacuum.</w:t>
            </w:r>
          </w:p>
        </w:tc>
        <w:tc>
          <w:tcPr>
            <w:tcW w:w="2338" w:type="dxa"/>
          </w:tcPr>
          <w:p w14:paraId="412AB6FC" w14:textId="77777777" w:rsidR="001A7CA1" w:rsidRPr="002D533A" w:rsidRDefault="001A7CA1" w:rsidP="000E4566">
            <w:pPr>
              <w:jc w:val="center"/>
              <w:rPr>
                <w:rFonts w:ascii="Helvetica" w:hAnsi="Helvetica"/>
                <w:sz w:val="16"/>
                <w:szCs w:val="16"/>
              </w:rPr>
            </w:pPr>
            <w:r w:rsidRPr="002D533A">
              <w:rPr>
                <w:rFonts w:ascii="Helvetica" w:hAnsi="Helvetica"/>
                <w:sz w:val="16"/>
                <w:szCs w:val="16"/>
              </w:rPr>
              <w:t>$20</w:t>
            </w:r>
          </w:p>
        </w:tc>
      </w:tr>
      <w:tr w:rsidR="001A7CA1" w:rsidRPr="002D533A" w14:paraId="4CA8042E" w14:textId="77777777" w:rsidTr="000E4566">
        <w:tc>
          <w:tcPr>
            <w:tcW w:w="2337" w:type="dxa"/>
          </w:tcPr>
          <w:p w14:paraId="7EF55CA3" w14:textId="77777777" w:rsidR="001A7CA1" w:rsidRPr="002D533A" w:rsidRDefault="001A7CA1" w:rsidP="000E4566">
            <w:pPr>
              <w:rPr>
                <w:rFonts w:ascii="Helvetica" w:hAnsi="Helvetica"/>
                <w:sz w:val="16"/>
                <w:szCs w:val="16"/>
              </w:rPr>
            </w:pPr>
            <w:r w:rsidRPr="002D533A">
              <w:rPr>
                <w:rFonts w:ascii="Helvetica" w:hAnsi="Helvetica"/>
                <w:sz w:val="16"/>
                <w:szCs w:val="16"/>
              </w:rPr>
              <w:t>Joint Sealing Compound (x5)</w:t>
            </w:r>
          </w:p>
        </w:tc>
        <w:tc>
          <w:tcPr>
            <w:tcW w:w="2337" w:type="dxa"/>
          </w:tcPr>
          <w:p w14:paraId="25EFE8A1" w14:textId="77777777" w:rsidR="001A7CA1" w:rsidRPr="002D533A" w:rsidRDefault="0018231F" w:rsidP="000E4566">
            <w:pPr>
              <w:rPr>
                <w:rFonts w:ascii="Helvetica" w:hAnsi="Helvetica"/>
                <w:sz w:val="16"/>
                <w:szCs w:val="16"/>
              </w:rPr>
            </w:pPr>
            <w:hyperlink r:id="rId23" w:history="1">
              <w:r w:rsidR="001A7CA1" w:rsidRPr="002D533A">
                <w:rPr>
                  <w:rStyle w:val="Hyperlink"/>
                  <w:rFonts w:ascii="Helvetica" w:hAnsi="Helvetica"/>
                  <w:sz w:val="16"/>
                  <w:szCs w:val="16"/>
                </w:rPr>
                <w:t>Global Industrial</w:t>
              </w:r>
            </w:hyperlink>
          </w:p>
        </w:tc>
        <w:tc>
          <w:tcPr>
            <w:tcW w:w="2338" w:type="dxa"/>
          </w:tcPr>
          <w:p w14:paraId="7FBC3570" w14:textId="77777777" w:rsidR="001A7CA1" w:rsidRPr="002D533A" w:rsidRDefault="001A7CA1" w:rsidP="000E4566">
            <w:pPr>
              <w:rPr>
                <w:rFonts w:ascii="Helvetica" w:eastAsia="Times New Roman" w:hAnsi="Helvetica"/>
                <w:sz w:val="16"/>
                <w:szCs w:val="16"/>
              </w:rPr>
            </w:pPr>
            <w:r w:rsidRPr="002D533A">
              <w:rPr>
                <w:rFonts w:ascii="Helvetica" w:eastAsia="Times New Roman" w:hAnsi="Helvetica" w:cs="Arial"/>
                <w:color w:val="333333"/>
                <w:sz w:val="16"/>
                <w:szCs w:val="16"/>
              </w:rPr>
              <w:t>Use with pressures to 10,000 PSI to full vacuums. Safe with most chemicals and gas.</w:t>
            </w:r>
          </w:p>
          <w:p w14:paraId="725AF86E" w14:textId="77777777" w:rsidR="001A7CA1" w:rsidRPr="002D533A" w:rsidRDefault="001A7CA1" w:rsidP="000E4566">
            <w:pPr>
              <w:rPr>
                <w:rFonts w:ascii="Helvetica" w:hAnsi="Helvetica"/>
                <w:sz w:val="16"/>
                <w:szCs w:val="16"/>
              </w:rPr>
            </w:pPr>
          </w:p>
        </w:tc>
        <w:tc>
          <w:tcPr>
            <w:tcW w:w="2338" w:type="dxa"/>
          </w:tcPr>
          <w:p w14:paraId="26F97FC9" w14:textId="77777777" w:rsidR="001A7CA1" w:rsidRPr="002D533A" w:rsidRDefault="001A7CA1" w:rsidP="000E4566">
            <w:pPr>
              <w:jc w:val="center"/>
              <w:rPr>
                <w:rFonts w:ascii="Helvetica" w:hAnsi="Helvetica"/>
                <w:sz w:val="16"/>
                <w:szCs w:val="16"/>
              </w:rPr>
            </w:pPr>
            <w:r w:rsidRPr="002D533A">
              <w:rPr>
                <w:rFonts w:ascii="Helvetica" w:hAnsi="Helvetica"/>
                <w:sz w:val="16"/>
                <w:szCs w:val="16"/>
              </w:rPr>
              <w:t>$30 for 5 packs</w:t>
            </w:r>
          </w:p>
        </w:tc>
      </w:tr>
      <w:tr w:rsidR="001A7CA1" w:rsidRPr="002D533A" w14:paraId="36C0B93E" w14:textId="77777777" w:rsidTr="000E4566">
        <w:tc>
          <w:tcPr>
            <w:tcW w:w="2337" w:type="dxa"/>
          </w:tcPr>
          <w:p w14:paraId="64B54175" w14:textId="77777777" w:rsidR="001A7CA1" w:rsidRPr="002D533A" w:rsidRDefault="001A7CA1" w:rsidP="000E4566">
            <w:pPr>
              <w:rPr>
                <w:rFonts w:ascii="Helvetica" w:hAnsi="Helvetica"/>
                <w:sz w:val="16"/>
                <w:szCs w:val="16"/>
              </w:rPr>
            </w:pPr>
            <w:r w:rsidRPr="002D533A">
              <w:rPr>
                <w:rFonts w:ascii="Helvetica" w:hAnsi="Helvetica"/>
                <w:sz w:val="16"/>
                <w:szCs w:val="16"/>
              </w:rPr>
              <w:t>Shop and Machining Resources @ NSC</w:t>
            </w:r>
          </w:p>
        </w:tc>
        <w:tc>
          <w:tcPr>
            <w:tcW w:w="2337" w:type="dxa"/>
          </w:tcPr>
          <w:p w14:paraId="189D2329" w14:textId="77777777" w:rsidR="001A7CA1" w:rsidRPr="002D533A" w:rsidRDefault="001A7CA1" w:rsidP="000E4566">
            <w:pPr>
              <w:rPr>
                <w:rFonts w:ascii="Helvetica" w:hAnsi="Helvetica"/>
                <w:sz w:val="16"/>
                <w:szCs w:val="16"/>
              </w:rPr>
            </w:pPr>
          </w:p>
        </w:tc>
        <w:tc>
          <w:tcPr>
            <w:tcW w:w="2338" w:type="dxa"/>
          </w:tcPr>
          <w:p w14:paraId="5F5AA6D2" w14:textId="77777777" w:rsidR="001A7CA1" w:rsidRPr="002D533A" w:rsidRDefault="001A7CA1" w:rsidP="000E4566">
            <w:pPr>
              <w:rPr>
                <w:rFonts w:ascii="Helvetica" w:eastAsia="Times New Roman" w:hAnsi="Helvetica" w:cs="Arial"/>
                <w:color w:val="333333"/>
                <w:sz w:val="16"/>
                <w:szCs w:val="16"/>
              </w:rPr>
            </w:pPr>
            <w:r w:rsidRPr="002D533A">
              <w:rPr>
                <w:rFonts w:ascii="Helvetica" w:eastAsia="Times New Roman" w:hAnsi="Helvetica" w:cs="Arial"/>
                <w:color w:val="333333"/>
                <w:sz w:val="16"/>
                <w:szCs w:val="16"/>
              </w:rPr>
              <w:t>Will need to use certain cutting equipment, sanders and drill press for engineering of gas/plasma chamber and lycopodium testing chamber.</w:t>
            </w:r>
          </w:p>
        </w:tc>
        <w:tc>
          <w:tcPr>
            <w:tcW w:w="2338" w:type="dxa"/>
          </w:tcPr>
          <w:p w14:paraId="33BEB8B5" w14:textId="77777777" w:rsidR="001A7CA1" w:rsidRPr="002D533A" w:rsidRDefault="001A7CA1" w:rsidP="000E4566">
            <w:pPr>
              <w:rPr>
                <w:rFonts w:ascii="Helvetica" w:hAnsi="Helvetica"/>
                <w:sz w:val="16"/>
                <w:szCs w:val="16"/>
              </w:rPr>
            </w:pPr>
          </w:p>
        </w:tc>
      </w:tr>
    </w:tbl>
    <w:p w14:paraId="3D2B6A1C" w14:textId="77777777" w:rsidR="001A7CA1" w:rsidRDefault="001A7CA1" w:rsidP="00C06C88"/>
    <w:p w14:paraId="76C9E4FA" w14:textId="77777777" w:rsidR="00C06C88" w:rsidRPr="005C5B88" w:rsidRDefault="00C06C88" w:rsidP="00C06C88">
      <w:pPr>
        <w:rPr>
          <w:rFonts w:ascii="Helvetica" w:hAnsi="Helvetica"/>
          <w:color w:val="70AD47" w:themeColor="accent6"/>
          <w:sz w:val="22"/>
        </w:rPr>
      </w:pPr>
      <w:r w:rsidRPr="005C5B88">
        <w:rPr>
          <w:rFonts w:ascii="Helvetica" w:hAnsi="Helvetica"/>
          <w:color w:val="70AD47" w:themeColor="accent6"/>
          <w:sz w:val="22"/>
        </w:rPr>
        <w:t>Equipment and supply needs are effectively organized. List is complete. Additional needs (lab space, subject matter, expertise, etc.) are clearly articulate.</w:t>
      </w:r>
    </w:p>
    <w:p w14:paraId="7FEB245D" w14:textId="77777777" w:rsidR="00C06C88" w:rsidRDefault="00C06C88" w:rsidP="00C06C88"/>
    <w:p w14:paraId="3D538EC7" w14:textId="77777777" w:rsidR="00C06C88" w:rsidRDefault="00C06C88" w:rsidP="00C06C88"/>
    <w:p w14:paraId="224A9DCB" w14:textId="73AB3974" w:rsidR="00C06C88" w:rsidRPr="005C5B88" w:rsidRDefault="00C06C88" w:rsidP="00C06C88">
      <w:pPr>
        <w:jc w:val="center"/>
        <w:rPr>
          <w:rFonts w:ascii="Helvetica" w:hAnsi="Helvetica"/>
          <w:b/>
          <w:sz w:val="28"/>
        </w:rPr>
      </w:pPr>
      <w:r w:rsidRPr="005C5B88">
        <w:rPr>
          <w:rFonts w:ascii="Helvetica" w:hAnsi="Helvetica"/>
          <w:b/>
          <w:sz w:val="28"/>
        </w:rPr>
        <w:t>Timeline</w:t>
      </w:r>
      <w:r w:rsidR="008065AF">
        <w:rPr>
          <w:rFonts w:ascii="Helvetica" w:hAnsi="Helvetica"/>
          <w:b/>
          <w:sz w:val="28"/>
        </w:rPr>
        <w:t>:</w:t>
      </w:r>
    </w:p>
    <w:p w14:paraId="23943915" w14:textId="77777777" w:rsidR="00C06C88" w:rsidRPr="005C5B88" w:rsidRDefault="00C06C88" w:rsidP="00C06C88">
      <w:pPr>
        <w:rPr>
          <w:rFonts w:ascii="Helvetica" w:hAnsi="Helvetica"/>
          <w:sz w:val="22"/>
        </w:rPr>
      </w:pPr>
    </w:p>
    <w:p w14:paraId="7F6104C8" w14:textId="2D8B4595" w:rsidR="00C45F27" w:rsidRPr="00C45F27" w:rsidRDefault="00C06C88" w:rsidP="00C45F27">
      <w:pPr>
        <w:rPr>
          <w:rFonts w:ascii="Helvetica" w:hAnsi="Helvetica"/>
          <w:color w:val="FF0000"/>
          <w:sz w:val="22"/>
        </w:rPr>
      </w:pPr>
      <w:r w:rsidRPr="005C5B88">
        <w:rPr>
          <w:rFonts w:ascii="Helvetica" w:hAnsi="Helvetica"/>
          <w:color w:val="FF0000"/>
          <w:sz w:val="22"/>
        </w:rPr>
        <w:t>Provide a detailed, week-by-week timeline for your project. This timeline should include specific action items for each week. Note that you typically have two to four class hours available to you for research each week. Your timeline should indicate how you will use this time as well as the additional hours you spend outside of class.</w:t>
      </w:r>
    </w:p>
    <w:p w14:paraId="480167B0" w14:textId="77777777" w:rsidR="00C45F27" w:rsidRDefault="00C45F27" w:rsidP="00C45F27">
      <w:pPr>
        <w:rPr>
          <w:rFonts w:ascii="Helvetica" w:hAnsi="Helvetica"/>
          <w:color w:val="FF0000"/>
          <w:sz w:val="22"/>
        </w:rPr>
      </w:pPr>
    </w:p>
    <w:tbl>
      <w:tblPr>
        <w:tblStyle w:val="TableGrid"/>
        <w:tblW w:w="0" w:type="auto"/>
        <w:tblLook w:val="04A0" w:firstRow="1" w:lastRow="0" w:firstColumn="1" w:lastColumn="0" w:noHBand="0" w:noVBand="1"/>
      </w:tblPr>
      <w:tblGrid>
        <w:gridCol w:w="2337"/>
        <w:gridCol w:w="2337"/>
        <w:gridCol w:w="2338"/>
        <w:gridCol w:w="2338"/>
      </w:tblGrid>
      <w:tr w:rsidR="00C45F27" w:rsidRPr="00B44575" w14:paraId="5265C6A7" w14:textId="77777777" w:rsidTr="000E4566">
        <w:tc>
          <w:tcPr>
            <w:tcW w:w="2337" w:type="dxa"/>
          </w:tcPr>
          <w:p w14:paraId="78F3AEAA" w14:textId="77777777" w:rsidR="00C45F27" w:rsidRPr="00B44575" w:rsidRDefault="00C45F27" w:rsidP="000E4566">
            <w:pPr>
              <w:jc w:val="center"/>
              <w:rPr>
                <w:rFonts w:ascii="Helvetica" w:hAnsi="Helvetica"/>
                <w:b/>
                <w:color w:val="000000" w:themeColor="text1"/>
                <w:sz w:val="16"/>
                <w:szCs w:val="16"/>
              </w:rPr>
            </w:pPr>
            <w:r w:rsidRPr="00B44575">
              <w:rPr>
                <w:rFonts w:ascii="Helvetica" w:hAnsi="Helvetica"/>
                <w:b/>
                <w:color w:val="000000" w:themeColor="text1"/>
                <w:sz w:val="16"/>
                <w:szCs w:val="16"/>
              </w:rPr>
              <w:t>Period</w:t>
            </w:r>
          </w:p>
        </w:tc>
        <w:tc>
          <w:tcPr>
            <w:tcW w:w="2337" w:type="dxa"/>
          </w:tcPr>
          <w:p w14:paraId="3780A6E5" w14:textId="77777777" w:rsidR="00C45F27" w:rsidRPr="00B44575" w:rsidRDefault="00C45F27" w:rsidP="000E4566">
            <w:pPr>
              <w:jc w:val="center"/>
              <w:rPr>
                <w:rFonts w:ascii="Helvetica" w:hAnsi="Helvetica"/>
                <w:b/>
                <w:color w:val="000000" w:themeColor="text1"/>
                <w:sz w:val="16"/>
                <w:szCs w:val="16"/>
              </w:rPr>
            </w:pPr>
            <w:r w:rsidRPr="00B44575">
              <w:rPr>
                <w:rFonts w:ascii="Helvetica" w:hAnsi="Helvetica"/>
                <w:b/>
                <w:color w:val="000000" w:themeColor="text1"/>
                <w:sz w:val="16"/>
                <w:szCs w:val="16"/>
              </w:rPr>
              <w:t>In Class</w:t>
            </w:r>
          </w:p>
        </w:tc>
        <w:tc>
          <w:tcPr>
            <w:tcW w:w="2338" w:type="dxa"/>
          </w:tcPr>
          <w:p w14:paraId="5D8F71D6" w14:textId="77777777" w:rsidR="00C45F27" w:rsidRPr="00B44575" w:rsidRDefault="00C45F27" w:rsidP="000E4566">
            <w:pPr>
              <w:jc w:val="center"/>
              <w:rPr>
                <w:rFonts w:ascii="Helvetica" w:hAnsi="Helvetica"/>
                <w:b/>
                <w:color w:val="000000" w:themeColor="text1"/>
                <w:sz w:val="16"/>
                <w:szCs w:val="16"/>
              </w:rPr>
            </w:pPr>
            <w:r w:rsidRPr="00B44575">
              <w:rPr>
                <w:rFonts w:ascii="Helvetica" w:hAnsi="Helvetica"/>
                <w:b/>
                <w:color w:val="000000" w:themeColor="text1"/>
                <w:sz w:val="16"/>
                <w:szCs w:val="16"/>
              </w:rPr>
              <w:t>At Home</w:t>
            </w:r>
          </w:p>
        </w:tc>
        <w:tc>
          <w:tcPr>
            <w:tcW w:w="2338" w:type="dxa"/>
          </w:tcPr>
          <w:p w14:paraId="630F05FE" w14:textId="77777777" w:rsidR="00C45F27" w:rsidRPr="00B44575" w:rsidRDefault="00C45F27" w:rsidP="000E4566">
            <w:pPr>
              <w:jc w:val="center"/>
              <w:rPr>
                <w:rFonts w:ascii="Helvetica" w:hAnsi="Helvetica"/>
                <w:b/>
                <w:color w:val="000000" w:themeColor="text1"/>
                <w:sz w:val="16"/>
                <w:szCs w:val="16"/>
              </w:rPr>
            </w:pPr>
            <w:r w:rsidRPr="00B44575">
              <w:rPr>
                <w:rFonts w:ascii="Helvetica" w:hAnsi="Helvetica"/>
                <w:b/>
                <w:color w:val="000000" w:themeColor="text1"/>
                <w:sz w:val="16"/>
                <w:szCs w:val="16"/>
              </w:rPr>
              <w:t>Goals</w:t>
            </w:r>
          </w:p>
        </w:tc>
      </w:tr>
      <w:tr w:rsidR="00C45F27" w:rsidRPr="00B44575" w14:paraId="732DBA84" w14:textId="77777777" w:rsidTr="000E4566">
        <w:tc>
          <w:tcPr>
            <w:tcW w:w="2337" w:type="dxa"/>
            <w:vAlign w:val="center"/>
          </w:tcPr>
          <w:p w14:paraId="2582C54B" w14:textId="77777777" w:rsidR="00C45F27" w:rsidRPr="000E4566" w:rsidRDefault="00C45F27" w:rsidP="000E4566">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1</w:t>
            </w:r>
          </w:p>
        </w:tc>
        <w:tc>
          <w:tcPr>
            <w:tcW w:w="2337" w:type="dxa"/>
          </w:tcPr>
          <w:p w14:paraId="24D792CF" w14:textId="77777777" w:rsidR="00C45F27" w:rsidRPr="00B44575" w:rsidRDefault="00C45F27" w:rsidP="000E4566">
            <w:pPr>
              <w:rPr>
                <w:rFonts w:ascii="Helvetica" w:hAnsi="Helvetica"/>
                <w:color w:val="000000" w:themeColor="text1"/>
                <w:sz w:val="10"/>
                <w:szCs w:val="10"/>
              </w:rPr>
            </w:pPr>
          </w:p>
        </w:tc>
        <w:tc>
          <w:tcPr>
            <w:tcW w:w="2338" w:type="dxa"/>
          </w:tcPr>
          <w:p w14:paraId="7D27CA64" w14:textId="77777777" w:rsidR="00C45F27" w:rsidRPr="00B44575" w:rsidRDefault="00C45F27" w:rsidP="000E4566">
            <w:pPr>
              <w:rPr>
                <w:rFonts w:ascii="Helvetica" w:hAnsi="Helvetica"/>
                <w:color w:val="000000" w:themeColor="text1"/>
                <w:sz w:val="10"/>
                <w:szCs w:val="10"/>
              </w:rPr>
            </w:pPr>
          </w:p>
        </w:tc>
        <w:tc>
          <w:tcPr>
            <w:tcW w:w="2338" w:type="dxa"/>
          </w:tcPr>
          <w:p w14:paraId="7A8C4B32" w14:textId="77777777" w:rsidR="00C45F27" w:rsidRPr="00B44575" w:rsidRDefault="00C45F27" w:rsidP="000E4566">
            <w:pPr>
              <w:rPr>
                <w:rFonts w:ascii="Helvetica" w:hAnsi="Helvetica"/>
                <w:color w:val="000000" w:themeColor="text1"/>
                <w:sz w:val="10"/>
                <w:szCs w:val="10"/>
              </w:rPr>
            </w:pPr>
          </w:p>
        </w:tc>
      </w:tr>
      <w:tr w:rsidR="00C45F27" w:rsidRPr="00B44575" w14:paraId="74688627" w14:textId="77777777" w:rsidTr="000E4566">
        <w:tc>
          <w:tcPr>
            <w:tcW w:w="2337" w:type="dxa"/>
            <w:vAlign w:val="center"/>
          </w:tcPr>
          <w:p w14:paraId="3C5955CF" w14:textId="77777777" w:rsidR="00C45F27" w:rsidRPr="000E4566" w:rsidRDefault="00C45F27" w:rsidP="000E4566">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2</w:t>
            </w:r>
          </w:p>
        </w:tc>
        <w:tc>
          <w:tcPr>
            <w:tcW w:w="2337" w:type="dxa"/>
          </w:tcPr>
          <w:p w14:paraId="4A3DC9C7" w14:textId="77777777" w:rsidR="00C45F27" w:rsidRPr="00B44575" w:rsidRDefault="00C45F27" w:rsidP="000E4566">
            <w:pPr>
              <w:rPr>
                <w:rFonts w:ascii="Helvetica" w:hAnsi="Helvetica"/>
                <w:color w:val="000000" w:themeColor="text1"/>
                <w:sz w:val="10"/>
                <w:szCs w:val="10"/>
              </w:rPr>
            </w:pPr>
          </w:p>
        </w:tc>
        <w:tc>
          <w:tcPr>
            <w:tcW w:w="2338" w:type="dxa"/>
          </w:tcPr>
          <w:p w14:paraId="3F72C07E" w14:textId="77777777" w:rsidR="00C45F27" w:rsidRPr="00B44575" w:rsidRDefault="00C45F27" w:rsidP="000E4566">
            <w:pPr>
              <w:rPr>
                <w:rFonts w:ascii="Helvetica" w:hAnsi="Helvetica"/>
                <w:color w:val="000000" w:themeColor="text1"/>
                <w:sz w:val="10"/>
                <w:szCs w:val="10"/>
              </w:rPr>
            </w:pPr>
          </w:p>
        </w:tc>
        <w:tc>
          <w:tcPr>
            <w:tcW w:w="2338" w:type="dxa"/>
          </w:tcPr>
          <w:p w14:paraId="304F7C83" w14:textId="77777777" w:rsidR="00C45F27" w:rsidRPr="00B44575" w:rsidRDefault="00C45F27" w:rsidP="000E4566">
            <w:pPr>
              <w:rPr>
                <w:rFonts w:ascii="Helvetica" w:hAnsi="Helvetica"/>
                <w:color w:val="000000" w:themeColor="text1"/>
                <w:sz w:val="10"/>
                <w:szCs w:val="10"/>
              </w:rPr>
            </w:pPr>
          </w:p>
        </w:tc>
      </w:tr>
      <w:tr w:rsidR="00C45F27" w:rsidRPr="002129D3" w14:paraId="07D5BC62" w14:textId="77777777" w:rsidTr="000E4566">
        <w:tc>
          <w:tcPr>
            <w:tcW w:w="2337" w:type="dxa"/>
            <w:vAlign w:val="center"/>
          </w:tcPr>
          <w:p w14:paraId="68EF7AD4" w14:textId="77777777" w:rsidR="00C45F27" w:rsidRPr="000E4566" w:rsidRDefault="00C45F27" w:rsidP="000E4566">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3</w:t>
            </w:r>
          </w:p>
        </w:tc>
        <w:tc>
          <w:tcPr>
            <w:tcW w:w="2337" w:type="dxa"/>
          </w:tcPr>
          <w:p w14:paraId="4648102D" w14:textId="77777777" w:rsidR="00C45F27" w:rsidRPr="000E4566" w:rsidRDefault="00C45F27" w:rsidP="000E4566">
            <w:pPr>
              <w:pStyle w:val="ListParagraph"/>
              <w:numPr>
                <w:ilvl w:val="0"/>
                <w:numId w:val="7"/>
              </w:numPr>
              <w:rPr>
                <w:rFonts w:ascii="Helvetica" w:hAnsi="Helvetica"/>
                <w:color w:val="000000" w:themeColor="text1"/>
                <w:sz w:val="16"/>
                <w:szCs w:val="16"/>
              </w:rPr>
            </w:pPr>
            <w:r w:rsidRPr="000E4566">
              <w:rPr>
                <w:rFonts w:ascii="Helvetica" w:hAnsi="Helvetica"/>
                <w:color w:val="000000" w:themeColor="text1"/>
                <w:sz w:val="16"/>
                <w:szCs w:val="16"/>
              </w:rPr>
              <w:t>Shopping for hardware required for assembly of experimentation equipment.</w:t>
            </w:r>
          </w:p>
          <w:p w14:paraId="55A15D2C" w14:textId="77777777" w:rsidR="00C45F27" w:rsidRDefault="00C45F27" w:rsidP="000E4566">
            <w:pPr>
              <w:pStyle w:val="ListParagraph"/>
              <w:numPr>
                <w:ilvl w:val="0"/>
                <w:numId w:val="7"/>
              </w:numPr>
              <w:rPr>
                <w:rFonts w:ascii="Helvetica" w:hAnsi="Helvetica"/>
                <w:color w:val="000000" w:themeColor="text1"/>
                <w:sz w:val="16"/>
                <w:szCs w:val="16"/>
              </w:rPr>
            </w:pPr>
            <w:r w:rsidRPr="000E4566">
              <w:rPr>
                <w:rFonts w:ascii="Helvetica" w:hAnsi="Helvetica"/>
                <w:color w:val="000000" w:themeColor="text1"/>
                <w:sz w:val="16"/>
                <w:szCs w:val="16"/>
              </w:rPr>
              <w:t>Overviewing Designs and methods</w:t>
            </w:r>
          </w:p>
          <w:p w14:paraId="2A803E1F" w14:textId="77777777" w:rsidR="00C45F27" w:rsidRDefault="00C45F27" w:rsidP="000E4566">
            <w:pPr>
              <w:pStyle w:val="ListParagraph"/>
              <w:numPr>
                <w:ilvl w:val="0"/>
                <w:numId w:val="7"/>
              </w:numPr>
              <w:rPr>
                <w:rFonts w:ascii="Helvetica" w:hAnsi="Helvetica"/>
                <w:color w:val="000000" w:themeColor="text1"/>
                <w:sz w:val="16"/>
                <w:szCs w:val="16"/>
              </w:rPr>
            </w:pPr>
            <w:r>
              <w:rPr>
                <w:rFonts w:ascii="Helvetica" w:hAnsi="Helvetica"/>
                <w:color w:val="000000" w:themeColor="text1"/>
                <w:sz w:val="16"/>
                <w:szCs w:val="16"/>
              </w:rPr>
              <w:t xml:space="preserve">Work with Physics Instructors for relevant </w:t>
            </w:r>
            <w:proofErr w:type="spellStart"/>
            <w:r>
              <w:rPr>
                <w:rFonts w:ascii="Helvetica" w:hAnsi="Helvetica"/>
                <w:color w:val="000000" w:themeColor="text1"/>
                <w:sz w:val="16"/>
                <w:szCs w:val="16"/>
              </w:rPr>
              <w:t>Eqautions</w:t>
            </w:r>
            <w:proofErr w:type="spellEnd"/>
          </w:p>
          <w:p w14:paraId="14DBFCA3" w14:textId="77777777" w:rsidR="00C45F27" w:rsidRDefault="00C45F27" w:rsidP="000E4566">
            <w:pPr>
              <w:pStyle w:val="ListParagraph"/>
              <w:numPr>
                <w:ilvl w:val="0"/>
                <w:numId w:val="7"/>
              </w:numPr>
              <w:rPr>
                <w:rFonts w:ascii="Helvetica" w:hAnsi="Helvetica"/>
                <w:color w:val="000000" w:themeColor="text1"/>
                <w:sz w:val="16"/>
                <w:szCs w:val="16"/>
              </w:rPr>
            </w:pPr>
            <w:r>
              <w:rPr>
                <w:rFonts w:ascii="Helvetica" w:hAnsi="Helvetica"/>
                <w:color w:val="000000" w:themeColor="text1"/>
                <w:sz w:val="16"/>
                <w:szCs w:val="16"/>
              </w:rPr>
              <w:t>Work with Chemistry Instructors for relevant chemistry Equations</w:t>
            </w:r>
          </w:p>
          <w:p w14:paraId="5677B6BB" w14:textId="77777777" w:rsidR="00C45F27" w:rsidRPr="000E4566" w:rsidRDefault="00C45F27" w:rsidP="000E4566">
            <w:pPr>
              <w:pStyle w:val="ListParagraph"/>
              <w:numPr>
                <w:ilvl w:val="0"/>
                <w:numId w:val="7"/>
              </w:numPr>
              <w:rPr>
                <w:rFonts w:ascii="Helvetica" w:hAnsi="Helvetica"/>
                <w:color w:val="000000" w:themeColor="text1"/>
                <w:sz w:val="16"/>
                <w:szCs w:val="16"/>
              </w:rPr>
            </w:pPr>
            <w:r>
              <w:rPr>
                <w:rFonts w:ascii="Helvetica" w:hAnsi="Helvetica"/>
                <w:color w:val="000000" w:themeColor="text1"/>
                <w:sz w:val="16"/>
                <w:szCs w:val="16"/>
              </w:rPr>
              <w:lastRenderedPageBreak/>
              <w:t>Work with Math instructors for measurement and calculation methods</w:t>
            </w:r>
          </w:p>
          <w:p w14:paraId="49AA02A5" w14:textId="77777777" w:rsidR="00C45F27" w:rsidRPr="000E4566" w:rsidRDefault="00C45F27" w:rsidP="000E4566">
            <w:pPr>
              <w:rPr>
                <w:rFonts w:ascii="Helvetica" w:hAnsi="Helvetica"/>
                <w:color w:val="000000" w:themeColor="text1"/>
                <w:sz w:val="16"/>
                <w:szCs w:val="16"/>
              </w:rPr>
            </w:pPr>
          </w:p>
        </w:tc>
        <w:tc>
          <w:tcPr>
            <w:tcW w:w="2338" w:type="dxa"/>
          </w:tcPr>
          <w:p w14:paraId="1A343E33" w14:textId="77777777" w:rsidR="00C45F27" w:rsidRPr="000E4566" w:rsidRDefault="00C45F27" w:rsidP="000E4566">
            <w:pPr>
              <w:pStyle w:val="ListParagraph"/>
              <w:numPr>
                <w:ilvl w:val="0"/>
                <w:numId w:val="6"/>
              </w:numPr>
              <w:rPr>
                <w:rFonts w:ascii="Helvetica" w:hAnsi="Helvetica"/>
                <w:color w:val="000000" w:themeColor="text1"/>
                <w:sz w:val="16"/>
                <w:szCs w:val="16"/>
              </w:rPr>
            </w:pPr>
            <w:r w:rsidRPr="000E4566">
              <w:rPr>
                <w:rFonts w:ascii="Helvetica" w:hAnsi="Helvetica"/>
                <w:color w:val="000000" w:themeColor="text1"/>
                <w:sz w:val="16"/>
                <w:szCs w:val="16"/>
              </w:rPr>
              <w:lastRenderedPageBreak/>
              <w:t>Shopping for hardware required for assembly of experimentation equipment.</w:t>
            </w:r>
          </w:p>
          <w:p w14:paraId="6142DE3A" w14:textId="77777777" w:rsidR="00C45F27" w:rsidRPr="000E4566" w:rsidRDefault="00C45F27" w:rsidP="000E4566">
            <w:pPr>
              <w:pStyle w:val="ListParagraph"/>
              <w:numPr>
                <w:ilvl w:val="0"/>
                <w:numId w:val="6"/>
              </w:numPr>
              <w:rPr>
                <w:rFonts w:ascii="Helvetica" w:hAnsi="Helvetica"/>
                <w:color w:val="000000" w:themeColor="text1"/>
                <w:sz w:val="16"/>
                <w:szCs w:val="16"/>
              </w:rPr>
            </w:pPr>
            <w:r w:rsidRPr="000E4566">
              <w:rPr>
                <w:rFonts w:ascii="Helvetica" w:hAnsi="Helvetica"/>
                <w:color w:val="000000" w:themeColor="text1"/>
                <w:sz w:val="16"/>
                <w:szCs w:val="16"/>
              </w:rPr>
              <w:t>Networking with campus faculty for assembly assistance.</w:t>
            </w:r>
          </w:p>
          <w:p w14:paraId="5D543DA5" w14:textId="77777777" w:rsidR="00C45F27" w:rsidRPr="000E4566" w:rsidRDefault="00C45F27" w:rsidP="000E4566">
            <w:pPr>
              <w:pStyle w:val="ListParagraph"/>
              <w:numPr>
                <w:ilvl w:val="0"/>
                <w:numId w:val="6"/>
              </w:numPr>
              <w:rPr>
                <w:rFonts w:ascii="Helvetica" w:hAnsi="Helvetica"/>
                <w:color w:val="000000" w:themeColor="text1"/>
                <w:sz w:val="16"/>
                <w:szCs w:val="16"/>
              </w:rPr>
            </w:pPr>
            <w:r w:rsidRPr="000E4566">
              <w:rPr>
                <w:rFonts w:ascii="Helvetica" w:hAnsi="Helvetica"/>
                <w:color w:val="000000" w:themeColor="text1"/>
                <w:sz w:val="16"/>
                <w:szCs w:val="16"/>
              </w:rPr>
              <w:t>Preparing home environment for at home assembly work.</w:t>
            </w:r>
          </w:p>
          <w:p w14:paraId="03CDD656" w14:textId="77777777" w:rsidR="00C45F27" w:rsidRPr="000E4566" w:rsidRDefault="00C45F27" w:rsidP="000E4566">
            <w:pPr>
              <w:pStyle w:val="ListParagraph"/>
              <w:numPr>
                <w:ilvl w:val="0"/>
                <w:numId w:val="6"/>
              </w:numPr>
              <w:rPr>
                <w:rFonts w:ascii="Helvetica" w:hAnsi="Helvetica"/>
                <w:color w:val="000000" w:themeColor="text1"/>
                <w:sz w:val="16"/>
                <w:szCs w:val="16"/>
              </w:rPr>
            </w:pPr>
            <w:r w:rsidRPr="000E4566">
              <w:rPr>
                <w:rFonts w:ascii="Helvetica" w:hAnsi="Helvetica"/>
                <w:color w:val="000000" w:themeColor="text1"/>
                <w:sz w:val="16"/>
                <w:szCs w:val="16"/>
              </w:rPr>
              <w:t xml:space="preserve">Researching known frequency ranges and </w:t>
            </w:r>
            <w:r w:rsidRPr="000E4566">
              <w:rPr>
                <w:rFonts w:ascii="Helvetica" w:hAnsi="Helvetica"/>
                <w:color w:val="000000" w:themeColor="text1"/>
                <w:sz w:val="16"/>
                <w:szCs w:val="16"/>
              </w:rPr>
              <w:lastRenderedPageBreak/>
              <w:t>combinations of tuning methods.</w:t>
            </w:r>
          </w:p>
          <w:p w14:paraId="0AA44A3B" w14:textId="77777777" w:rsidR="00C45F27" w:rsidRPr="000E4566" w:rsidRDefault="00C45F27" w:rsidP="000E4566">
            <w:pPr>
              <w:pStyle w:val="ListParagraph"/>
              <w:numPr>
                <w:ilvl w:val="0"/>
                <w:numId w:val="6"/>
              </w:numPr>
              <w:rPr>
                <w:rFonts w:ascii="Helvetica" w:hAnsi="Helvetica"/>
                <w:color w:val="000000" w:themeColor="text1"/>
                <w:sz w:val="16"/>
                <w:szCs w:val="16"/>
              </w:rPr>
            </w:pPr>
            <w:r w:rsidRPr="000E4566">
              <w:rPr>
                <w:rFonts w:ascii="Helvetica" w:hAnsi="Helvetica"/>
                <w:color w:val="000000" w:themeColor="text1"/>
                <w:sz w:val="16"/>
                <w:szCs w:val="16"/>
              </w:rPr>
              <w:t>Reading Hans Jenny Material and Videos</w:t>
            </w:r>
          </w:p>
          <w:p w14:paraId="5BC07A9F" w14:textId="77777777" w:rsidR="00C45F27" w:rsidRPr="000E4566" w:rsidRDefault="00C45F27" w:rsidP="000E4566">
            <w:pPr>
              <w:pStyle w:val="ListParagraph"/>
              <w:numPr>
                <w:ilvl w:val="0"/>
                <w:numId w:val="6"/>
              </w:numPr>
              <w:rPr>
                <w:rFonts w:ascii="Helvetica" w:hAnsi="Helvetica"/>
                <w:color w:val="000000" w:themeColor="text1"/>
                <w:sz w:val="16"/>
                <w:szCs w:val="16"/>
              </w:rPr>
            </w:pPr>
            <w:r w:rsidRPr="000E4566">
              <w:rPr>
                <w:rFonts w:ascii="Helvetica" w:hAnsi="Helvetica"/>
                <w:color w:val="000000" w:themeColor="text1"/>
                <w:sz w:val="16"/>
                <w:szCs w:val="16"/>
              </w:rPr>
              <w:t>Working on Design Features</w:t>
            </w:r>
          </w:p>
          <w:p w14:paraId="022D00A7" w14:textId="77777777" w:rsidR="00C45F27" w:rsidRPr="000E4566" w:rsidRDefault="00C45F27" w:rsidP="000E4566">
            <w:pPr>
              <w:pStyle w:val="ListParagraph"/>
              <w:numPr>
                <w:ilvl w:val="0"/>
                <w:numId w:val="6"/>
              </w:numPr>
              <w:rPr>
                <w:rFonts w:ascii="Helvetica" w:hAnsi="Helvetica"/>
                <w:color w:val="000000" w:themeColor="text1"/>
                <w:sz w:val="16"/>
                <w:szCs w:val="16"/>
              </w:rPr>
            </w:pPr>
            <w:r w:rsidRPr="000E4566">
              <w:rPr>
                <w:rFonts w:ascii="Helvetica" w:hAnsi="Helvetica"/>
                <w:color w:val="000000" w:themeColor="text1"/>
                <w:sz w:val="16"/>
                <w:szCs w:val="16"/>
              </w:rPr>
              <w:t>Consulting with audio professionals, Chemistry and physics faculty.</w:t>
            </w:r>
          </w:p>
          <w:p w14:paraId="137EC6CF" w14:textId="77777777" w:rsidR="00C45F27" w:rsidRPr="000E4566" w:rsidRDefault="00C45F27" w:rsidP="000E4566">
            <w:pPr>
              <w:rPr>
                <w:rFonts w:ascii="Helvetica" w:hAnsi="Helvetica"/>
                <w:color w:val="000000" w:themeColor="text1"/>
                <w:sz w:val="16"/>
                <w:szCs w:val="16"/>
              </w:rPr>
            </w:pPr>
          </w:p>
          <w:p w14:paraId="019DB943" w14:textId="77777777" w:rsidR="00C45F27" w:rsidRDefault="00C45F27" w:rsidP="000E4566">
            <w:pPr>
              <w:pStyle w:val="ListParagraph"/>
              <w:numPr>
                <w:ilvl w:val="0"/>
                <w:numId w:val="6"/>
              </w:numPr>
              <w:rPr>
                <w:rFonts w:ascii="Helvetica" w:hAnsi="Helvetica"/>
                <w:color w:val="000000" w:themeColor="text1"/>
                <w:sz w:val="16"/>
                <w:szCs w:val="16"/>
              </w:rPr>
            </w:pPr>
            <w:r w:rsidRPr="000E4566">
              <w:rPr>
                <w:rFonts w:ascii="Helvetica" w:hAnsi="Helvetica"/>
                <w:color w:val="000000" w:themeColor="text1"/>
                <w:sz w:val="16"/>
                <w:szCs w:val="16"/>
              </w:rPr>
              <w:t>Start working on abstract</w:t>
            </w:r>
          </w:p>
          <w:p w14:paraId="1AD90374" w14:textId="77777777" w:rsidR="00C45F27" w:rsidRPr="000E4566" w:rsidRDefault="00C45F27" w:rsidP="000E4566">
            <w:pPr>
              <w:rPr>
                <w:rFonts w:ascii="Helvetica" w:hAnsi="Helvetica"/>
                <w:color w:val="000000" w:themeColor="text1"/>
                <w:sz w:val="16"/>
                <w:szCs w:val="16"/>
              </w:rPr>
            </w:pPr>
          </w:p>
          <w:p w14:paraId="126630E4" w14:textId="77777777" w:rsidR="00C45F27" w:rsidRPr="000E4566" w:rsidRDefault="00C45F27" w:rsidP="000E4566">
            <w:pPr>
              <w:pStyle w:val="ListParagraph"/>
              <w:numPr>
                <w:ilvl w:val="0"/>
                <w:numId w:val="6"/>
              </w:numPr>
              <w:rPr>
                <w:rFonts w:ascii="Helvetica" w:hAnsi="Helvetica"/>
                <w:color w:val="000000" w:themeColor="text1"/>
                <w:sz w:val="16"/>
                <w:szCs w:val="16"/>
              </w:rPr>
            </w:pPr>
            <w:r>
              <w:rPr>
                <w:rFonts w:ascii="Helvetica" w:hAnsi="Helvetica"/>
                <w:color w:val="000000" w:themeColor="text1"/>
                <w:sz w:val="16"/>
                <w:szCs w:val="16"/>
              </w:rPr>
              <w:t>Write Abstract</w:t>
            </w:r>
          </w:p>
          <w:p w14:paraId="756E5F32" w14:textId="77777777" w:rsidR="00C45F27" w:rsidRPr="000E4566" w:rsidRDefault="00C45F27" w:rsidP="000E4566">
            <w:pPr>
              <w:rPr>
                <w:rFonts w:ascii="Helvetica" w:hAnsi="Helvetica"/>
                <w:color w:val="000000" w:themeColor="text1"/>
                <w:sz w:val="16"/>
                <w:szCs w:val="16"/>
              </w:rPr>
            </w:pPr>
          </w:p>
        </w:tc>
        <w:tc>
          <w:tcPr>
            <w:tcW w:w="2338" w:type="dxa"/>
          </w:tcPr>
          <w:p w14:paraId="26470AD9" w14:textId="77777777" w:rsidR="00C45F27" w:rsidRPr="000E4566" w:rsidRDefault="00C45F27" w:rsidP="000E4566">
            <w:pPr>
              <w:pStyle w:val="ListParagraph"/>
              <w:numPr>
                <w:ilvl w:val="0"/>
                <w:numId w:val="16"/>
              </w:numPr>
              <w:rPr>
                <w:rFonts w:ascii="Helvetica" w:hAnsi="Helvetica"/>
                <w:color w:val="000000" w:themeColor="text1"/>
                <w:sz w:val="16"/>
                <w:szCs w:val="16"/>
              </w:rPr>
            </w:pPr>
            <w:proofErr w:type="spellStart"/>
            <w:r w:rsidRPr="000E4566">
              <w:rPr>
                <w:rFonts w:ascii="Helvetica" w:hAnsi="Helvetica"/>
                <w:color w:val="000000" w:themeColor="text1"/>
                <w:sz w:val="16"/>
                <w:szCs w:val="16"/>
              </w:rPr>
              <w:lastRenderedPageBreak/>
              <w:t>Aquire</w:t>
            </w:r>
            <w:proofErr w:type="spellEnd"/>
            <w:r w:rsidRPr="000E4566">
              <w:rPr>
                <w:rFonts w:ascii="Helvetica" w:hAnsi="Helvetica"/>
                <w:color w:val="000000" w:themeColor="text1"/>
                <w:sz w:val="16"/>
                <w:szCs w:val="16"/>
              </w:rPr>
              <w:t xml:space="preserve"> Equipment</w:t>
            </w:r>
          </w:p>
          <w:p w14:paraId="0E77E480" w14:textId="77777777" w:rsidR="00C45F27" w:rsidRDefault="00C45F27" w:rsidP="000E4566">
            <w:pPr>
              <w:pStyle w:val="ListParagraph"/>
              <w:numPr>
                <w:ilvl w:val="0"/>
                <w:numId w:val="16"/>
              </w:numPr>
              <w:rPr>
                <w:rFonts w:ascii="Helvetica" w:hAnsi="Helvetica"/>
                <w:color w:val="000000" w:themeColor="text1"/>
                <w:sz w:val="16"/>
                <w:szCs w:val="16"/>
              </w:rPr>
            </w:pPr>
            <w:r w:rsidRPr="000E4566">
              <w:rPr>
                <w:rFonts w:ascii="Helvetica" w:hAnsi="Helvetica"/>
                <w:color w:val="000000" w:themeColor="text1"/>
                <w:sz w:val="16"/>
                <w:szCs w:val="16"/>
              </w:rPr>
              <w:t>Complete Measurements for chamber construction</w:t>
            </w:r>
          </w:p>
          <w:p w14:paraId="2885C8C9" w14:textId="77777777" w:rsidR="00C45F27" w:rsidRDefault="00C45F27" w:rsidP="000E4566">
            <w:pPr>
              <w:pStyle w:val="ListParagraph"/>
              <w:numPr>
                <w:ilvl w:val="0"/>
                <w:numId w:val="16"/>
              </w:numPr>
              <w:rPr>
                <w:rFonts w:ascii="Helvetica" w:hAnsi="Helvetica"/>
                <w:color w:val="000000" w:themeColor="text1"/>
                <w:sz w:val="16"/>
                <w:szCs w:val="16"/>
              </w:rPr>
            </w:pPr>
            <w:r>
              <w:rPr>
                <w:rFonts w:ascii="Helvetica" w:hAnsi="Helvetica"/>
                <w:color w:val="000000" w:themeColor="text1"/>
                <w:sz w:val="16"/>
                <w:szCs w:val="16"/>
              </w:rPr>
              <w:t>Publish Proposal as new Plasma Vortex Theory</w:t>
            </w:r>
          </w:p>
          <w:p w14:paraId="2F748908" w14:textId="77777777" w:rsidR="00C45F27" w:rsidRDefault="00C45F27" w:rsidP="000E4566">
            <w:pPr>
              <w:pStyle w:val="ListParagraph"/>
              <w:numPr>
                <w:ilvl w:val="0"/>
                <w:numId w:val="16"/>
              </w:numPr>
              <w:rPr>
                <w:rFonts w:ascii="Helvetica" w:hAnsi="Helvetica"/>
                <w:color w:val="000000" w:themeColor="text1"/>
                <w:sz w:val="16"/>
                <w:szCs w:val="16"/>
              </w:rPr>
            </w:pPr>
            <w:r>
              <w:rPr>
                <w:rFonts w:ascii="Helvetica" w:hAnsi="Helvetica"/>
                <w:color w:val="000000" w:themeColor="text1"/>
                <w:sz w:val="16"/>
                <w:szCs w:val="16"/>
              </w:rPr>
              <w:t>Home Lab Setup</w:t>
            </w:r>
          </w:p>
          <w:p w14:paraId="24B9D2B9" w14:textId="77777777" w:rsidR="00C45F27" w:rsidRPr="000E4566" w:rsidRDefault="00C45F27" w:rsidP="000E4566">
            <w:pPr>
              <w:pStyle w:val="ListParagraph"/>
              <w:ind w:left="360"/>
              <w:rPr>
                <w:rFonts w:ascii="Helvetica" w:hAnsi="Helvetica"/>
                <w:color w:val="000000" w:themeColor="text1"/>
                <w:sz w:val="16"/>
                <w:szCs w:val="16"/>
              </w:rPr>
            </w:pPr>
          </w:p>
        </w:tc>
      </w:tr>
      <w:tr w:rsidR="00C45F27" w:rsidRPr="002129D3" w14:paraId="46F626F4" w14:textId="77777777" w:rsidTr="000E4566">
        <w:tc>
          <w:tcPr>
            <w:tcW w:w="2337" w:type="dxa"/>
            <w:vAlign w:val="center"/>
          </w:tcPr>
          <w:p w14:paraId="2DA89F6B" w14:textId="77777777" w:rsidR="00C45F27" w:rsidRPr="000E4566" w:rsidRDefault="00C45F27" w:rsidP="000E4566">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4</w:t>
            </w:r>
          </w:p>
        </w:tc>
        <w:tc>
          <w:tcPr>
            <w:tcW w:w="2337" w:type="dxa"/>
          </w:tcPr>
          <w:p w14:paraId="38F89EF8" w14:textId="77777777" w:rsidR="00C45F27" w:rsidRPr="000E4566" w:rsidRDefault="00C45F27" w:rsidP="000E4566">
            <w:pPr>
              <w:pStyle w:val="ListParagraph"/>
              <w:numPr>
                <w:ilvl w:val="0"/>
                <w:numId w:val="8"/>
              </w:numPr>
              <w:rPr>
                <w:rFonts w:ascii="Helvetica" w:hAnsi="Helvetica"/>
                <w:color w:val="000000" w:themeColor="text1"/>
                <w:sz w:val="16"/>
                <w:szCs w:val="16"/>
              </w:rPr>
            </w:pPr>
            <w:r>
              <w:rPr>
                <w:rFonts w:ascii="Helvetica" w:hAnsi="Helvetica"/>
                <w:color w:val="000000" w:themeColor="text1"/>
                <w:sz w:val="16"/>
                <w:szCs w:val="16"/>
              </w:rPr>
              <w:t>building acrylic pressure chamber</w:t>
            </w:r>
          </w:p>
          <w:p w14:paraId="34F7546E" w14:textId="77777777" w:rsidR="00C45F27" w:rsidRPr="000E4566" w:rsidRDefault="00C45F27" w:rsidP="000E4566">
            <w:pPr>
              <w:pStyle w:val="ListParagraph"/>
              <w:numPr>
                <w:ilvl w:val="0"/>
                <w:numId w:val="8"/>
              </w:numPr>
              <w:rPr>
                <w:rFonts w:ascii="Helvetica" w:hAnsi="Helvetica"/>
                <w:color w:val="000000" w:themeColor="text1"/>
                <w:sz w:val="16"/>
                <w:szCs w:val="16"/>
              </w:rPr>
            </w:pPr>
            <w:r w:rsidRPr="000E4566">
              <w:rPr>
                <w:rFonts w:ascii="Helvetica" w:hAnsi="Helvetica"/>
                <w:color w:val="000000" w:themeColor="text1"/>
                <w:sz w:val="16"/>
                <w:szCs w:val="16"/>
              </w:rPr>
              <w:t>Frequency Calibration</w:t>
            </w:r>
          </w:p>
          <w:p w14:paraId="0F6ECC9E" w14:textId="77777777" w:rsidR="00C45F27" w:rsidRPr="000E4566" w:rsidRDefault="00C45F27" w:rsidP="000E4566">
            <w:pPr>
              <w:pStyle w:val="ListParagraph"/>
              <w:numPr>
                <w:ilvl w:val="0"/>
                <w:numId w:val="8"/>
              </w:numPr>
              <w:rPr>
                <w:rFonts w:ascii="Helvetica" w:hAnsi="Helvetica"/>
                <w:color w:val="000000" w:themeColor="text1"/>
                <w:sz w:val="16"/>
                <w:szCs w:val="16"/>
              </w:rPr>
            </w:pPr>
            <w:r w:rsidRPr="000E4566">
              <w:rPr>
                <w:rFonts w:ascii="Helvetica" w:hAnsi="Helvetica"/>
                <w:color w:val="000000" w:themeColor="text1"/>
                <w:sz w:val="16"/>
                <w:szCs w:val="16"/>
              </w:rPr>
              <w:t>Recording Data and Video of Frequency Calibration.</w:t>
            </w:r>
          </w:p>
          <w:p w14:paraId="28AC75E8" w14:textId="77777777" w:rsidR="00C45F27" w:rsidRDefault="00C45F27" w:rsidP="000E4566">
            <w:pPr>
              <w:jc w:val="center"/>
              <w:rPr>
                <w:rFonts w:ascii="Helvetica" w:hAnsi="Helvetica"/>
                <w:b/>
                <w:color w:val="000000" w:themeColor="text1"/>
                <w:sz w:val="16"/>
                <w:szCs w:val="16"/>
              </w:rPr>
            </w:pPr>
          </w:p>
          <w:p w14:paraId="7B341B12" w14:textId="77777777" w:rsidR="00C45F27" w:rsidRDefault="00C45F27" w:rsidP="000E4566">
            <w:pPr>
              <w:jc w:val="center"/>
              <w:rPr>
                <w:rFonts w:ascii="Helvetica" w:hAnsi="Helvetica"/>
                <w:b/>
                <w:color w:val="000000" w:themeColor="text1"/>
                <w:sz w:val="16"/>
                <w:szCs w:val="16"/>
              </w:rPr>
            </w:pPr>
          </w:p>
          <w:p w14:paraId="18FF80EB" w14:textId="77777777" w:rsidR="00C45F27" w:rsidRDefault="00C45F27" w:rsidP="000E4566">
            <w:pPr>
              <w:jc w:val="center"/>
              <w:rPr>
                <w:rFonts w:ascii="Helvetica" w:hAnsi="Helvetica"/>
                <w:b/>
                <w:color w:val="000000" w:themeColor="text1"/>
                <w:sz w:val="16"/>
                <w:szCs w:val="16"/>
              </w:rPr>
            </w:pPr>
          </w:p>
          <w:p w14:paraId="1D01891F" w14:textId="77777777" w:rsidR="00C45F27" w:rsidRDefault="00C45F27" w:rsidP="000E4566">
            <w:pPr>
              <w:jc w:val="center"/>
              <w:rPr>
                <w:rFonts w:ascii="Helvetica" w:hAnsi="Helvetica"/>
                <w:b/>
                <w:color w:val="000000" w:themeColor="text1"/>
                <w:sz w:val="16"/>
                <w:szCs w:val="16"/>
              </w:rPr>
            </w:pPr>
          </w:p>
          <w:p w14:paraId="5EF62441" w14:textId="77777777" w:rsidR="00C45F27" w:rsidRDefault="00C45F27" w:rsidP="000E4566">
            <w:pPr>
              <w:jc w:val="center"/>
              <w:rPr>
                <w:rFonts w:ascii="Helvetica" w:hAnsi="Helvetica"/>
                <w:b/>
                <w:color w:val="000000" w:themeColor="text1"/>
                <w:sz w:val="16"/>
                <w:szCs w:val="16"/>
              </w:rPr>
            </w:pPr>
            <w:r w:rsidRPr="000E4566">
              <w:rPr>
                <w:rFonts w:ascii="Helvetica" w:hAnsi="Helvetica"/>
                <w:b/>
                <w:color w:val="000000" w:themeColor="text1"/>
                <w:sz w:val="16"/>
                <w:szCs w:val="16"/>
              </w:rPr>
              <w:t>Abstract Writing Workshop</w:t>
            </w:r>
          </w:p>
          <w:p w14:paraId="23D9C215" w14:textId="77777777" w:rsidR="00C45F27" w:rsidRDefault="00C45F27" w:rsidP="000E4566">
            <w:pPr>
              <w:jc w:val="center"/>
              <w:rPr>
                <w:rFonts w:ascii="Helvetica" w:hAnsi="Helvetica"/>
                <w:b/>
                <w:color w:val="000000" w:themeColor="text1"/>
                <w:sz w:val="16"/>
                <w:szCs w:val="16"/>
              </w:rPr>
            </w:pPr>
          </w:p>
          <w:p w14:paraId="73F76BC1" w14:textId="77777777" w:rsidR="00C45F27" w:rsidRPr="000E4566" w:rsidRDefault="00C45F27" w:rsidP="000E4566">
            <w:pPr>
              <w:pStyle w:val="ListParagraph"/>
              <w:numPr>
                <w:ilvl w:val="0"/>
                <w:numId w:val="17"/>
              </w:numPr>
              <w:jc w:val="center"/>
              <w:rPr>
                <w:rFonts w:ascii="Helvetica" w:hAnsi="Helvetica"/>
                <w:color w:val="000000" w:themeColor="text1"/>
                <w:sz w:val="16"/>
                <w:szCs w:val="16"/>
              </w:rPr>
            </w:pPr>
            <w:r w:rsidRPr="000E4566">
              <w:rPr>
                <w:rFonts w:ascii="Helvetica" w:hAnsi="Helvetica"/>
                <w:color w:val="000000" w:themeColor="text1"/>
                <w:sz w:val="16"/>
                <w:szCs w:val="16"/>
              </w:rPr>
              <w:t>Edit Abstract</w:t>
            </w:r>
          </w:p>
        </w:tc>
        <w:tc>
          <w:tcPr>
            <w:tcW w:w="2338" w:type="dxa"/>
          </w:tcPr>
          <w:p w14:paraId="75EDB9EE" w14:textId="77777777" w:rsidR="00C45F27" w:rsidRPr="000E4566" w:rsidRDefault="00C45F27" w:rsidP="000E4566">
            <w:pPr>
              <w:pStyle w:val="ListParagraph"/>
              <w:numPr>
                <w:ilvl w:val="0"/>
                <w:numId w:val="9"/>
              </w:numPr>
              <w:rPr>
                <w:rFonts w:ascii="Helvetica" w:hAnsi="Helvetica"/>
                <w:color w:val="000000" w:themeColor="text1"/>
                <w:sz w:val="16"/>
                <w:szCs w:val="16"/>
              </w:rPr>
            </w:pPr>
            <w:r w:rsidRPr="000E4566">
              <w:rPr>
                <w:rFonts w:ascii="Helvetica" w:hAnsi="Helvetica"/>
                <w:color w:val="000000" w:themeColor="text1"/>
                <w:sz w:val="16"/>
                <w:szCs w:val="16"/>
              </w:rPr>
              <w:t>Engineering Test Environment - Changes &amp; Problems</w:t>
            </w:r>
          </w:p>
          <w:p w14:paraId="3C02D22D" w14:textId="77777777" w:rsidR="00C45F27" w:rsidRPr="000E4566" w:rsidRDefault="00C45F27" w:rsidP="000E4566">
            <w:pPr>
              <w:pStyle w:val="ListParagraph"/>
              <w:numPr>
                <w:ilvl w:val="0"/>
                <w:numId w:val="9"/>
              </w:numPr>
              <w:rPr>
                <w:rFonts w:ascii="Helvetica" w:hAnsi="Helvetica"/>
                <w:color w:val="000000" w:themeColor="text1"/>
                <w:sz w:val="16"/>
                <w:szCs w:val="16"/>
              </w:rPr>
            </w:pPr>
            <w:r w:rsidRPr="000E4566">
              <w:rPr>
                <w:rFonts w:ascii="Helvetica" w:hAnsi="Helvetica"/>
                <w:color w:val="000000" w:themeColor="text1"/>
                <w:sz w:val="16"/>
                <w:szCs w:val="16"/>
              </w:rPr>
              <w:t>Calculations related to Frequency Calibration</w:t>
            </w:r>
          </w:p>
          <w:p w14:paraId="5345E5C8" w14:textId="77777777" w:rsidR="00C45F27" w:rsidRPr="000E4566" w:rsidRDefault="00C45F27" w:rsidP="000E4566">
            <w:pPr>
              <w:pStyle w:val="ListParagraph"/>
              <w:numPr>
                <w:ilvl w:val="0"/>
                <w:numId w:val="9"/>
              </w:numPr>
              <w:rPr>
                <w:rFonts w:ascii="Helvetica" w:hAnsi="Helvetica"/>
                <w:color w:val="000000" w:themeColor="text1"/>
                <w:sz w:val="16"/>
                <w:szCs w:val="16"/>
              </w:rPr>
            </w:pPr>
            <w:r w:rsidRPr="000E4566">
              <w:rPr>
                <w:rFonts w:ascii="Helvetica" w:hAnsi="Helvetica"/>
                <w:color w:val="000000" w:themeColor="text1"/>
                <w:sz w:val="16"/>
                <w:szCs w:val="16"/>
              </w:rPr>
              <w:t>Organizing Video Sequences for Documentation.</w:t>
            </w:r>
          </w:p>
          <w:p w14:paraId="3B8D16E7" w14:textId="77777777" w:rsidR="00C45F27" w:rsidRPr="000E4566" w:rsidRDefault="00C45F27" w:rsidP="000E4566">
            <w:pPr>
              <w:pStyle w:val="ListParagraph"/>
              <w:numPr>
                <w:ilvl w:val="0"/>
                <w:numId w:val="9"/>
              </w:numPr>
              <w:rPr>
                <w:rFonts w:ascii="Helvetica" w:hAnsi="Helvetica"/>
                <w:color w:val="000000" w:themeColor="text1"/>
                <w:sz w:val="16"/>
                <w:szCs w:val="16"/>
              </w:rPr>
            </w:pPr>
            <w:r w:rsidRPr="000E4566">
              <w:rPr>
                <w:rFonts w:ascii="Helvetica" w:hAnsi="Helvetica"/>
                <w:color w:val="000000" w:themeColor="text1"/>
                <w:sz w:val="16"/>
                <w:szCs w:val="16"/>
              </w:rPr>
              <w:t>Discussing Results with peers</w:t>
            </w:r>
          </w:p>
          <w:p w14:paraId="2EB46F51" w14:textId="77777777" w:rsidR="00C45F27" w:rsidRPr="000E4566" w:rsidRDefault="00C45F27" w:rsidP="000E4566">
            <w:pPr>
              <w:pStyle w:val="ListParagraph"/>
              <w:numPr>
                <w:ilvl w:val="0"/>
                <w:numId w:val="9"/>
              </w:numPr>
              <w:rPr>
                <w:rFonts w:ascii="Helvetica" w:hAnsi="Helvetica"/>
                <w:color w:val="000000" w:themeColor="text1"/>
                <w:sz w:val="16"/>
                <w:szCs w:val="16"/>
              </w:rPr>
            </w:pPr>
            <w:r w:rsidRPr="000E4566">
              <w:rPr>
                <w:rFonts w:ascii="Helvetica" w:hAnsi="Helvetica"/>
                <w:color w:val="000000" w:themeColor="text1"/>
                <w:sz w:val="16"/>
                <w:szCs w:val="16"/>
              </w:rPr>
              <w:t>Reading and Watching Similar Research Projects</w:t>
            </w:r>
          </w:p>
          <w:p w14:paraId="5B1F3045" w14:textId="77777777" w:rsidR="00C45F27" w:rsidRPr="000E4566" w:rsidRDefault="00C45F27" w:rsidP="000E4566">
            <w:pPr>
              <w:rPr>
                <w:rFonts w:ascii="Helvetica" w:hAnsi="Helvetica"/>
                <w:color w:val="000000" w:themeColor="text1"/>
                <w:sz w:val="16"/>
                <w:szCs w:val="16"/>
              </w:rPr>
            </w:pPr>
          </w:p>
        </w:tc>
        <w:tc>
          <w:tcPr>
            <w:tcW w:w="2338" w:type="dxa"/>
          </w:tcPr>
          <w:p w14:paraId="568BA999" w14:textId="77777777" w:rsidR="00C45F27" w:rsidRPr="000E4566" w:rsidRDefault="00C45F27" w:rsidP="000E4566">
            <w:pPr>
              <w:pStyle w:val="ListParagraph"/>
              <w:numPr>
                <w:ilvl w:val="0"/>
                <w:numId w:val="9"/>
              </w:numPr>
              <w:jc w:val="center"/>
              <w:rPr>
                <w:rFonts w:ascii="Helvetica" w:hAnsi="Helvetica"/>
                <w:color w:val="000000" w:themeColor="text1"/>
                <w:sz w:val="16"/>
                <w:szCs w:val="16"/>
              </w:rPr>
            </w:pPr>
            <w:r w:rsidRPr="000E4566">
              <w:rPr>
                <w:rFonts w:ascii="Helvetica" w:hAnsi="Helvetica"/>
                <w:color w:val="000000" w:themeColor="text1"/>
                <w:sz w:val="16"/>
                <w:szCs w:val="16"/>
              </w:rPr>
              <w:t>Start Testing with Wave Driver</w:t>
            </w:r>
          </w:p>
        </w:tc>
      </w:tr>
      <w:tr w:rsidR="00C45F27" w:rsidRPr="002129D3" w14:paraId="68DE1615" w14:textId="77777777" w:rsidTr="000E4566">
        <w:tc>
          <w:tcPr>
            <w:tcW w:w="2337" w:type="dxa"/>
            <w:vAlign w:val="center"/>
          </w:tcPr>
          <w:p w14:paraId="6C412658" w14:textId="77777777" w:rsidR="00C45F27" w:rsidRPr="000E4566" w:rsidRDefault="00C45F27" w:rsidP="000E4566">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5</w:t>
            </w:r>
          </w:p>
        </w:tc>
        <w:tc>
          <w:tcPr>
            <w:tcW w:w="2337" w:type="dxa"/>
          </w:tcPr>
          <w:p w14:paraId="1A68F7A8" w14:textId="77777777" w:rsidR="00C45F27" w:rsidRDefault="00C45F27" w:rsidP="000E4566">
            <w:pPr>
              <w:pStyle w:val="ListParagraph"/>
              <w:numPr>
                <w:ilvl w:val="0"/>
                <w:numId w:val="13"/>
              </w:numPr>
              <w:rPr>
                <w:rFonts w:ascii="Helvetica" w:hAnsi="Helvetica"/>
                <w:color w:val="000000" w:themeColor="text1"/>
                <w:sz w:val="16"/>
                <w:szCs w:val="16"/>
              </w:rPr>
            </w:pPr>
            <w:r w:rsidRPr="000E4566">
              <w:rPr>
                <w:rFonts w:ascii="Helvetica" w:hAnsi="Helvetica"/>
                <w:color w:val="000000" w:themeColor="text1"/>
                <w:sz w:val="16"/>
                <w:szCs w:val="16"/>
              </w:rPr>
              <w:t>Testing Noble Gas Ampoules / Micro Vortex Possible?</w:t>
            </w:r>
          </w:p>
          <w:p w14:paraId="47F19AE8" w14:textId="77777777" w:rsidR="00C45F27" w:rsidRDefault="00C45F27" w:rsidP="000E4566">
            <w:pPr>
              <w:pStyle w:val="ListParagraph"/>
              <w:numPr>
                <w:ilvl w:val="0"/>
                <w:numId w:val="13"/>
              </w:numPr>
              <w:rPr>
                <w:rFonts w:ascii="Helvetica" w:hAnsi="Helvetica"/>
                <w:color w:val="000000" w:themeColor="text1"/>
                <w:sz w:val="16"/>
                <w:szCs w:val="16"/>
              </w:rPr>
            </w:pPr>
            <w:r>
              <w:rPr>
                <w:rFonts w:ascii="Helvetica" w:hAnsi="Helvetica"/>
                <w:color w:val="000000" w:themeColor="text1"/>
                <w:sz w:val="16"/>
                <w:szCs w:val="16"/>
              </w:rPr>
              <w:t>Finishing Chamber</w:t>
            </w:r>
          </w:p>
          <w:p w14:paraId="1AD09CF0" w14:textId="77777777" w:rsidR="00C45F27" w:rsidRDefault="00C45F27" w:rsidP="000E4566">
            <w:pPr>
              <w:pStyle w:val="ListParagraph"/>
              <w:numPr>
                <w:ilvl w:val="0"/>
                <w:numId w:val="13"/>
              </w:numPr>
              <w:rPr>
                <w:rFonts w:ascii="Helvetica" w:hAnsi="Helvetica"/>
                <w:color w:val="000000" w:themeColor="text1"/>
                <w:sz w:val="16"/>
                <w:szCs w:val="16"/>
              </w:rPr>
            </w:pPr>
            <w:r>
              <w:rPr>
                <w:rFonts w:ascii="Helvetica" w:hAnsi="Helvetica"/>
                <w:color w:val="000000" w:themeColor="text1"/>
                <w:sz w:val="16"/>
                <w:szCs w:val="16"/>
              </w:rPr>
              <w:t>Pressure Test Chamber</w:t>
            </w:r>
          </w:p>
          <w:p w14:paraId="502150D1" w14:textId="77777777" w:rsidR="00C45F27" w:rsidRDefault="00C45F27" w:rsidP="000E4566">
            <w:pPr>
              <w:pStyle w:val="ListParagraph"/>
              <w:numPr>
                <w:ilvl w:val="0"/>
                <w:numId w:val="13"/>
              </w:numPr>
              <w:rPr>
                <w:rFonts w:ascii="Helvetica" w:hAnsi="Helvetica"/>
                <w:color w:val="000000" w:themeColor="text1"/>
                <w:sz w:val="16"/>
                <w:szCs w:val="16"/>
              </w:rPr>
            </w:pPr>
            <w:r>
              <w:rPr>
                <w:rFonts w:ascii="Helvetica" w:hAnsi="Helvetica"/>
                <w:color w:val="000000" w:themeColor="text1"/>
                <w:sz w:val="16"/>
                <w:szCs w:val="16"/>
              </w:rPr>
              <w:t>Lycopodium testing</w:t>
            </w:r>
          </w:p>
          <w:p w14:paraId="29265385" w14:textId="77777777" w:rsidR="00C45F27" w:rsidRDefault="00C45F27" w:rsidP="000E4566">
            <w:pPr>
              <w:pStyle w:val="ListParagraph"/>
              <w:numPr>
                <w:ilvl w:val="0"/>
                <w:numId w:val="13"/>
              </w:numPr>
              <w:rPr>
                <w:rFonts w:ascii="Helvetica" w:hAnsi="Helvetica"/>
                <w:color w:val="000000" w:themeColor="text1"/>
                <w:sz w:val="16"/>
                <w:szCs w:val="16"/>
              </w:rPr>
            </w:pPr>
            <w:r>
              <w:rPr>
                <w:rFonts w:ascii="Helvetica" w:hAnsi="Helvetica"/>
                <w:color w:val="000000" w:themeColor="text1"/>
                <w:sz w:val="16"/>
                <w:szCs w:val="16"/>
              </w:rPr>
              <w:t>Work on Abstract</w:t>
            </w:r>
          </w:p>
          <w:p w14:paraId="3E5ED6E1" w14:textId="77777777" w:rsidR="00C45F27" w:rsidRDefault="00C45F27" w:rsidP="000E4566">
            <w:pPr>
              <w:jc w:val="center"/>
              <w:rPr>
                <w:rFonts w:ascii="Helvetica" w:hAnsi="Helvetica"/>
                <w:b/>
                <w:color w:val="000000" w:themeColor="text1"/>
                <w:sz w:val="16"/>
                <w:szCs w:val="16"/>
              </w:rPr>
            </w:pPr>
          </w:p>
          <w:p w14:paraId="57664D1B" w14:textId="77777777" w:rsidR="00C45F27" w:rsidRDefault="00C45F27" w:rsidP="000E4566">
            <w:pPr>
              <w:jc w:val="center"/>
              <w:rPr>
                <w:rFonts w:ascii="Helvetica" w:hAnsi="Helvetica"/>
                <w:b/>
                <w:color w:val="000000" w:themeColor="text1"/>
                <w:sz w:val="16"/>
                <w:szCs w:val="16"/>
              </w:rPr>
            </w:pPr>
            <w:r w:rsidRPr="000E4566">
              <w:rPr>
                <w:rFonts w:ascii="Helvetica" w:hAnsi="Helvetica"/>
                <w:b/>
                <w:color w:val="000000" w:themeColor="text1"/>
                <w:sz w:val="16"/>
                <w:szCs w:val="16"/>
              </w:rPr>
              <w:t>Optional Draft Abstract Due to instructors (in Canvas)</w:t>
            </w:r>
          </w:p>
          <w:p w14:paraId="0AA8D6B5" w14:textId="77777777" w:rsidR="00C45F27" w:rsidRPr="000E4566" w:rsidRDefault="00C45F27" w:rsidP="000E4566">
            <w:pPr>
              <w:jc w:val="center"/>
              <w:rPr>
                <w:rFonts w:ascii="Helvetica" w:hAnsi="Helvetica"/>
                <w:b/>
                <w:color w:val="000000" w:themeColor="text1"/>
                <w:sz w:val="16"/>
                <w:szCs w:val="16"/>
              </w:rPr>
            </w:pPr>
          </w:p>
        </w:tc>
        <w:tc>
          <w:tcPr>
            <w:tcW w:w="2338" w:type="dxa"/>
          </w:tcPr>
          <w:p w14:paraId="0A41A5B0" w14:textId="77777777" w:rsidR="00C45F27" w:rsidRPr="000E4566" w:rsidRDefault="00C45F27" w:rsidP="000E4566">
            <w:pPr>
              <w:pStyle w:val="ListParagraph"/>
              <w:numPr>
                <w:ilvl w:val="0"/>
                <w:numId w:val="18"/>
              </w:numPr>
              <w:rPr>
                <w:rFonts w:ascii="Helvetica" w:hAnsi="Helvetica"/>
                <w:color w:val="000000" w:themeColor="text1"/>
                <w:sz w:val="16"/>
                <w:szCs w:val="16"/>
              </w:rPr>
            </w:pPr>
            <w:r w:rsidRPr="000E4566">
              <w:rPr>
                <w:rFonts w:ascii="Helvetica" w:hAnsi="Helvetica"/>
                <w:color w:val="000000" w:themeColor="text1"/>
                <w:sz w:val="16"/>
                <w:szCs w:val="16"/>
              </w:rPr>
              <w:t>Work on Abstract</w:t>
            </w:r>
          </w:p>
          <w:p w14:paraId="137E12CD" w14:textId="77777777" w:rsidR="00C45F27" w:rsidRDefault="00C45F27" w:rsidP="000E4566">
            <w:pPr>
              <w:pStyle w:val="ListParagraph"/>
              <w:numPr>
                <w:ilvl w:val="0"/>
                <w:numId w:val="18"/>
              </w:numPr>
              <w:rPr>
                <w:rFonts w:ascii="Helvetica" w:hAnsi="Helvetica"/>
                <w:color w:val="000000" w:themeColor="text1"/>
                <w:sz w:val="16"/>
                <w:szCs w:val="16"/>
              </w:rPr>
            </w:pPr>
            <w:r w:rsidRPr="00C94547">
              <w:rPr>
                <w:rFonts w:ascii="Helvetica" w:hAnsi="Helvetica"/>
                <w:color w:val="000000" w:themeColor="text1"/>
                <w:sz w:val="16"/>
                <w:szCs w:val="16"/>
              </w:rPr>
              <w:t>Promote</w:t>
            </w:r>
            <w:r w:rsidRPr="000E4566">
              <w:rPr>
                <w:rFonts w:ascii="Helvetica" w:hAnsi="Helvetica"/>
                <w:color w:val="000000" w:themeColor="text1"/>
                <w:sz w:val="16"/>
                <w:szCs w:val="16"/>
              </w:rPr>
              <w:t xml:space="preserve"> Vortex </w:t>
            </w:r>
            <w:r w:rsidRPr="00C94547">
              <w:rPr>
                <w:rFonts w:ascii="Helvetica" w:hAnsi="Helvetica"/>
                <w:color w:val="000000" w:themeColor="text1"/>
                <w:sz w:val="16"/>
                <w:szCs w:val="16"/>
              </w:rPr>
              <w:t>Theory</w:t>
            </w:r>
          </w:p>
          <w:p w14:paraId="66A40F59" w14:textId="77777777" w:rsidR="00C45F27" w:rsidRDefault="00C45F27" w:rsidP="000E4566">
            <w:pPr>
              <w:pStyle w:val="ListParagraph"/>
              <w:numPr>
                <w:ilvl w:val="0"/>
                <w:numId w:val="18"/>
              </w:numPr>
              <w:rPr>
                <w:rFonts w:ascii="Helvetica" w:hAnsi="Helvetica"/>
                <w:color w:val="000000" w:themeColor="text1"/>
                <w:sz w:val="16"/>
                <w:szCs w:val="16"/>
              </w:rPr>
            </w:pPr>
            <w:r>
              <w:rPr>
                <w:rFonts w:ascii="Helvetica" w:hAnsi="Helvetica"/>
                <w:color w:val="000000" w:themeColor="text1"/>
                <w:sz w:val="16"/>
                <w:szCs w:val="16"/>
              </w:rPr>
              <w:t>Watch and Edit Recorded Video for Report</w:t>
            </w:r>
          </w:p>
          <w:p w14:paraId="3EEDB11C" w14:textId="77777777" w:rsidR="00C45F27" w:rsidRPr="000E4566" w:rsidRDefault="00C45F27" w:rsidP="000E4566">
            <w:pPr>
              <w:pStyle w:val="ListParagraph"/>
              <w:numPr>
                <w:ilvl w:val="0"/>
                <w:numId w:val="18"/>
              </w:numPr>
              <w:rPr>
                <w:rFonts w:ascii="Helvetica" w:hAnsi="Helvetica"/>
                <w:color w:val="000000" w:themeColor="text1"/>
                <w:sz w:val="16"/>
                <w:szCs w:val="16"/>
              </w:rPr>
            </w:pPr>
            <w:r>
              <w:rPr>
                <w:rFonts w:ascii="Helvetica" w:hAnsi="Helvetica"/>
                <w:color w:val="000000" w:themeColor="text1"/>
                <w:sz w:val="16"/>
                <w:szCs w:val="16"/>
              </w:rPr>
              <w:t>Work on Report Journal</w:t>
            </w:r>
          </w:p>
        </w:tc>
        <w:tc>
          <w:tcPr>
            <w:tcW w:w="2338" w:type="dxa"/>
          </w:tcPr>
          <w:p w14:paraId="3FB0489A" w14:textId="77777777" w:rsidR="00C45F27" w:rsidRPr="000E4566" w:rsidRDefault="00C45F27" w:rsidP="000E4566">
            <w:pPr>
              <w:pStyle w:val="ListParagraph"/>
              <w:numPr>
                <w:ilvl w:val="0"/>
                <w:numId w:val="18"/>
              </w:numPr>
              <w:rPr>
                <w:rFonts w:ascii="Helvetica" w:hAnsi="Helvetica"/>
                <w:color w:val="000000" w:themeColor="text1"/>
                <w:sz w:val="16"/>
                <w:szCs w:val="16"/>
              </w:rPr>
            </w:pPr>
            <w:proofErr w:type="spellStart"/>
            <w:r w:rsidRPr="000E4566">
              <w:rPr>
                <w:rFonts w:ascii="Helvetica" w:hAnsi="Helvetica"/>
                <w:color w:val="000000" w:themeColor="text1"/>
                <w:sz w:val="16"/>
                <w:szCs w:val="16"/>
              </w:rPr>
              <w:t>Atttain</w:t>
            </w:r>
            <w:proofErr w:type="spellEnd"/>
            <w:r w:rsidRPr="000E4566">
              <w:rPr>
                <w:rFonts w:ascii="Helvetica" w:hAnsi="Helvetica"/>
                <w:color w:val="000000" w:themeColor="text1"/>
                <w:sz w:val="16"/>
                <w:szCs w:val="16"/>
              </w:rPr>
              <w:t xml:space="preserve"> Vortex Formation with </w:t>
            </w:r>
            <w:proofErr w:type="spellStart"/>
            <w:r w:rsidRPr="000E4566">
              <w:rPr>
                <w:rFonts w:ascii="Helvetica" w:hAnsi="Helvetica"/>
                <w:color w:val="000000" w:themeColor="text1"/>
                <w:sz w:val="16"/>
                <w:szCs w:val="16"/>
              </w:rPr>
              <w:t>Laycopodium</w:t>
            </w:r>
            <w:proofErr w:type="spellEnd"/>
          </w:p>
        </w:tc>
      </w:tr>
      <w:tr w:rsidR="00C45F27" w:rsidRPr="002129D3" w14:paraId="44F6797E" w14:textId="77777777" w:rsidTr="000E4566">
        <w:trPr>
          <w:trHeight w:val="224"/>
        </w:trPr>
        <w:tc>
          <w:tcPr>
            <w:tcW w:w="2337" w:type="dxa"/>
            <w:vAlign w:val="center"/>
          </w:tcPr>
          <w:p w14:paraId="2B02112D" w14:textId="77777777" w:rsidR="00C45F27" w:rsidRPr="000E4566" w:rsidRDefault="00C45F27" w:rsidP="000E4566">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6</w:t>
            </w:r>
          </w:p>
        </w:tc>
        <w:tc>
          <w:tcPr>
            <w:tcW w:w="2337" w:type="dxa"/>
          </w:tcPr>
          <w:p w14:paraId="0959B442" w14:textId="77777777" w:rsidR="00C45F27" w:rsidRPr="000E4566" w:rsidRDefault="00C45F27" w:rsidP="000E4566">
            <w:pPr>
              <w:pStyle w:val="ListParagraph"/>
              <w:numPr>
                <w:ilvl w:val="0"/>
                <w:numId w:val="12"/>
              </w:numPr>
              <w:rPr>
                <w:rFonts w:ascii="Helvetica" w:hAnsi="Helvetica"/>
                <w:color w:val="000000" w:themeColor="text1"/>
                <w:sz w:val="16"/>
                <w:szCs w:val="16"/>
              </w:rPr>
            </w:pPr>
            <w:r>
              <w:rPr>
                <w:rFonts w:ascii="Helvetica" w:hAnsi="Helvetica"/>
                <w:color w:val="000000" w:themeColor="text1"/>
                <w:sz w:val="16"/>
                <w:szCs w:val="16"/>
              </w:rPr>
              <w:t>Test Noble Gas and Sound in Completed Chamber</w:t>
            </w:r>
          </w:p>
        </w:tc>
        <w:tc>
          <w:tcPr>
            <w:tcW w:w="2338" w:type="dxa"/>
          </w:tcPr>
          <w:p w14:paraId="5164F156" w14:textId="77777777" w:rsidR="00C45F27" w:rsidRPr="000E4566" w:rsidRDefault="00C45F27" w:rsidP="000E4566">
            <w:pPr>
              <w:pStyle w:val="ListParagraph"/>
              <w:numPr>
                <w:ilvl w:val="0"/>
                <w:numId w:val="12"/>
              </w:numPr>
              <w:rPr>
                <w:rFonts w:ascii="Helvetica" w:hAnsi="Helvetica"/>
                <w:color w:val="000000" w:themeColor="text1"/>
                <w:sz w:val="16"/>
                <w:szCs w:val="16"/>
              </w:rPr>
            </w:pPr>
            <w:r w:rsidRPr="000E4566">
              <w:rPr>
                <w:rFonts w:ascii="Helvetica" w:hAnsi="Helvetica"/>
                <w:color w:val="000000" w:themeColor="text1"/>
                <w:sz w:val="16"/>
                <w:szCs w:val="16"/>
              </w:rPr>
              <w:t>Make Hardware Adjustments</w:t>
            </w:r>
          </w:p>
          <w:p w14:paraId="288B5446" w14:textId="77777777" w:rsidR="00C45F27" w:rsidRPr="000E4566" w:rsidRDefault="00C45F27" w:rsidP="000E4566">
            <w:pPr>
              <w:pStyle w:val="ListParagraph"/>
              <w:numPr>
                <w:ilvl w:val="0"/>
                <w:numId w:val="12"/>
              </w:numPr>
              <w:rPr>
                <w:rFonts w:ascii="Helvetica" w:hAnsi="Helvetica"/>
                <w:color w:val="000000" w:themeColor="text1"/>
                <w:sz w:val="16"/>
                <w:szCs w:val="16"/>
              </w:rPr>
            </w:pPr>
            <w:r w:rsidRPr="000E4566">
              <w:rPr>
                <w:rFonts w:ascii="Helvetica" w:hAnsi="Helvetica"/>
                <w:color w:val="000000" w:themeColor="text1"/>
                <w:sz w:val="16"/>
                <w:szCs w:val="16"/>
              </w:rPr>
              <w:t>Work on Abstract</w:t>
            </w:r>
          </w:p>
        </w:tc>
        <w:tc>
          <w:tcPr>
            <w:tcW w:w="2338" w:type="dxa"/>
          </w:tcPr>
          <w:p w14:paraId="042CC7B7" w14:textId="77777777" w:rsidR="00C45F27" w:rsidRPr="000E4566" w:rsidRDefault="00C45F27" w:rsidP="000E4566">
            <w:pPr>
              <w:pStyle w:val="ListParagraph"/>
              <w:numPr>
                <w:ilvl w:val="0"/>
                <w:numId w:val="12"/>
              </w:numPr>
              <w:rPr>
                <w:rFonts w:ascii="Helvetica" w:hAnsi="Helvetica"/>
                <w:color w:val="000000" w:themeColor="text1"/>
                <w:sz w:val="16"/>
                <w:szCs w:val="16"/>
              </w:rPr>
            </w:pPr>
            <w:r w:rsidRPr="000E4566">
              <w:rPr>
                <w:rFonts w:ascii="Helvetica" w:hAnsi="Helvetica"/>
                <w:color w:val="000000" w:themeColor="text1"/>
                <w:sz w:val="16"/>
                <w:szCs w:val="16"/>
              </w:rPr>
              <w:t>Finish Abstract</w:t>
            </w:r>
          </w:p>
        </w:tc>
      </w:tr>
      <w:tr w:rsidR="00C45F27" w:rsidRPr="002129D3" w14:paraId="07240622" w14:textId="77777777" w:rsidTr="000E4566">
        <w:trPr>
          <w:trHeight w:val="1592"/>
        </w:trPr>
        <w:tc>
          <w:tcPr>
            <w:tcW w:w="2337" w:type="dxa"/>
            <w:vAlign w:val="center"/>
          </w:tcPr>
          <w:p w14:paraId="3E9FB196" w14:textId="77777777" w:rsidR="00C45F27" w:rsidRPr="000E4566" w:rsidRDefault="00C45F27" w:rsidP="000E4566">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7</w:t>
            </w:r>
          </w:p>
        </w:tc>
        <w:tc>
          <w:tcPr>
            <w:tcW w:w="2337" w:type="dxa"/>
          </w:tcPr>
          <w:p w14:paraId="0F6CA707" w14:textId="77777777" w:rsidR="00C45F27" w:rsidRDefault="00C45F27" w:rsidP="000E4566">
            <w:pPr>
              <w:pStyle w:val="ListParagraph"/>
              <w:numPr>
                <w:ilvl w:val="0"/>
                <w:numId w:val="11"/>
              </w:numPr>
              <w:rPr>
                <w:rFonts w:ascii="Helvetica" w:hAnsi="Helvetica"/>
                <w:color w:val="000000" w:themeColor="text1"/>
                <w:sz w:val="16"/>
                <w:szCs w:val="16"/>
              </w:rPr>
            </w:pPr>
            <w:r w:rsidRPr="00A32672">
              <w:rPr>
                <w:rFonts w:ascii="Helvetica" w:hAnsi="Helvetica"/>
                <w:color w:val="000000" w:themeColor="text1"/>
                <w:sz w:val="16"/>
                <w:szCs w:val="16"/>
              </w:rPr>
              <w:t>Work on Plasma creating Plasma in the lab</w:t>
            </w:r>
          </w:p>
          <w:p w14:paraId="565081B9" w14:textId="77777777" w:rsidR="00C45F27" w:rsidRDefault="00C45F27" w:rsidP="000E4566">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t>Conduct Laser Experiment</w:t>
            </w:r>
          </w:p>
          <w:p w14:paraId="698D694D" w14:textId="77777777" w:rsidR="00C45F27" w:rsidRPr="000E4566" w:rsidRDefault="00C45F27" w:rsidP="000E4566">
            <w:pPr>
              <w:rPr>
                <w:rFonts w:ascii="Helvetica" w:hAnsi="Helvetica"/>
                <w:color w:val="000000" w:themeColor="text1"/>
                <w:sz w:val="16"/>
                <w:szCs w:val="16"/>
              </w:rPr>
            </w:pPr>
          </w:p>
          <w:p w14:paraId="710D99AB" w14:textId="77777777" w:rsidR="00C45F27" w:rsidRDefault="00C45F27" w:rsidP="000E4566">
            <w:pPr>
              <w:jc w:val="center"/>
              <w:rPr>
                <w:rFonts w:ascii="Helvetica" w:hAnsi="Helvetica"/>
                <w:b/>
                <w:color w:val="000000" w:themeColor="text1"/>
                <w:sz w:val="16"/>
                <w:szCs w:val="16"/>
              </w:rPr>
            </w:pPr>
            <w:r w:rsidRPr="000E4566">
              <w:rPr>
                <w:rFonts w:ascii="Helvetica" w:hAnsi="Helvetica"/>
                <w:b/>
                <w:color w:val="000000" w:themeColor="text1"/>
                <w:sz w:val="16"/>
                <w:szCs w:val="16"/>
              </w:rPr>
              <w:t>Progress Report Session 1</w:t>
            </w:r>
          </w:p>
          <w:p w14:paraId="31CD2823" w14:textId="77777777" w:rsidR="00C45F27" w:rsidRDefault="00C45F27" w:rsidP="000E4566">
            <w:pPr>
              <w:jc w:val="center"/>
              <w:rPr>
                <w:rFonts w:ascii="Helvetica" w:hAnsi="Helvetica"/>
                <w:b/>
                <w:color w:val="000000" w:themeColor="text1"/>
                <w:sz w:val="16"/>
                <w:szCs w:val="16"/>
              </w:rPr>
            </w:pPr>
          </w:p>
          <w:p w14:paraId="268999AA" w14:textId="77777777" w:rsidR="00C45F27" w:rsidRDefault="00C45F27" w:rsidP="000E4566">
            <w:pPr>
              <w:jc w:val="center"/>
              <w:rPr>
                <w:rFonts w:ascii="Helvetica" w:hAnsi="Helvetica"/>
                <w:b/>
                <w:color w:val="000000" w:themeColor="text1"/>
                <w:sz w:val="16"/>
                <w:szCs w:val="16"/>
              </w:rPr>
            </w:pPr>
            <w:r>
              <w:rPr>
                <w:rFonts w:ascii="Helvetica" w:hAnsi="Helvetica"/>
                <w:b/>
                <w:color w:val="000000" w:themeColor="text1"/>
                <w:sz w:val="16"/>
                <w:szCs w:val="16"/>
              </w:rPr>
              <w:t>UW Abstract Due 2/13</w:t>
            </w:r>
          </w:p>
          <w:p w14:paraId="07D8C529" w14:textId="77777777" w:rsidR="00C45F27" w:rsidRPr="000E4566" w:rsidRDefault="00C45F27" w:rsidP="000E4566">
            <w:pPr>
              <w:jc w:val="center"/>
              <w:rPr>
                <w:rFonts w:ascii="Helvetica" w:hAnsi="Helvetica"/>
                <w:b/>
                <w:color w:val="000000" w:themeColor="text1"/>
                <w:sz w:val="16"/>
                <w:szCs w:val="16"/>
              </w:rPr>
            </w:pPr>
          </w:p>
        </w:tc>
        <w:tc>
          <w:tcPr>
            <w:tcW w:w="2338" w:type="dxa"/>
          </w:tcPr>
          <w:p w14:paraId="2210646D" w14:textId="77777777" w:rsidR="00C45F27" w:rsidRDefault="00C45F27" w:rsidP="000E4566">
            <w:pPr>
              <w:pStyle w:val="ListParagraph"/>
              <w:numPr>
                <w:ilvl w:val="0"/>
                <w:numId w:val="11"/>
              </w:numPr>
              <w:rPr>
                <w:rFonts w:ascii="Helvetica" w:hAnsi="Helvetica"/>
                <w:color w:val="000000" w:themeColor="text1"/>
                <w:sz w:val="16"/>
                <w:szCs w:val="16"/>
              </w:rPr>
            </w:pPr>
            <w:r w:rsidRPr="000E4566">
              <w:rPr>
                <w:rFonts w:ascii="Helvetica" w:hAnsi="Helvetica"/>
                <w:color w:val="000000" w:themeColor="text1"/>
                <w:sz w:val="16"/>
                <w:szCs w:val="16"/>
              </w:rPr>
              <w:t>Research Electromagnetic Propulsion and Plasma Theories</w:t>
            </w:r>
          </w:p>
          <w:p w14:paraId="69E97BB8" w14:textId="77777777" w:rsidR="00C45F27" w:rsidRDefault="00C45F27" w:rsidP="000E4566">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t>Make Hardware Adjustments</w:t>
            </w:r>
          </w:p>
          <w:p w14:paraId="3D3C1EAE" w14:textId="77777777" w:rsidR="00C45F27" w:rsidRPr="000E4566" w:rsidRDefault="00C45F27" w:rsidP="000E4566">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t>Work on Abstract</w:t>
            </w:r>
          </w:p>
        </w:tc>
        <w:tc>
          <w:tcPr>
            <w:tcW w:w="2338" w:type="dxa"/>
          </w:tcPr>
          <w:p w14:paraId="4671D513" w14:textId="77777777" w:rsidR="00C45F27" w:rsidRDefault="00C45F27" w:rsidP="000E4566">
            <w:pPr>
              <w:pStyle w:val="ListParagraph"/>
              <w:numPr>
                <w:ilvl w:val="0"/>
                <w:numId w:val="11"/>
              </w:numPr>
              <w:rPr>
                <w:rFonts w:ascii="Helvetica" w:hAnsi="Helvetica"/>
                <w:color w:val="000000" w:themeColor="text1"/>
                <w:sz w:val="16"/>
                <w:szCs w:val="16"/>
              </w:rPr>
            </w:pPr>
            <w:r w:rsidRPr="000E4566">
              <w:rPr>
                <w:rFonts w:ascii="Helvetica" w:hAnsi="Helvetica"/>
                <w:color w:val="000000" w:themeColor="text1"/>
                <w:sz w:val="16"/>
                <w:szCs w:val="16"/>
              </w:rPr>
              <w:t>Edit and Compile Experimental Video Footage</w:t>
            </w:r>
          </w:p>
          <w:p w14:paraId="180807E8" w14:textId="77777777" w:rsidR="00C45F27" w:rsidRPr="000E4566" w:rsidRDefault="00C45F27" w:rsidP="000E4566">
            <w:pPr>
              <w:pStyle w:val="ListParagraph"/>
              <w:numPr>
                <w:ilvl w:val="0"/>
                <w:numId w:val="11"/>
              </w:numPr>
              <w:rPr>
                <w:rFonts w:ascii="Helvetica" w:hAnsi="Helvetica"/>
                <w:color w:val="000000" w:themeColor="text1"/>
                <w:sz w:val="16"/>
                <w:szCs w:val="16"/>
              </w:rPr>
            </w:pPr>
          </w:p>
        </w:tc>
      </w:tr>
      <w:tr w:rsidR="00C45F27" w:rsidRPr="002129D3" w14:paraId="7D8E0AAA" w14:textId="77777777" w:rsidTr="000E4566">
        <w:tc>
          <w:tcPr>
            <w:tcW w:w="2337" w:type="dxa"/>
            <w:vAlign w:val="center"/>
          </w:tcPr>
          <w:p w14:paraId="0C0BF855" w14:textId="77777777" w:rsidR="00C45F27" w:rsidRPr="000E4566" w:rsidRDefault="00C45F27" w:rsidP="000E4566">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8</w:t>
            </w:r>
          </w:p>
        </w:tc>
        <w:tc>
          <w:tcPr>
            <w:tcW w:w="2337" w:type="dxa"/>
          </w:tcPr>
          <w:p w14:paraId="42428E46" w14:textId="77777777" w:rsidR="00C45F27" w:rsidRDefault="00C45F27" w:rsidP="000E4566">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t>Writing Results</w:t>
            </w:r>
          </w:p>
          <w:p w14:paraId="0E58F284" w14:textId="77777777" w:rsidR="00C45F27" w:rsidRDefault="00C45F27" w:rsidP="000E4566">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t>Recording Video Documentation</w:t>
            </w:r>
          </w:p>
          <w:p w14:paraId="055C78B0" w14:textId="77777777" w:rsidR="00C45F27" w:rsidRDefault="00C45F27" w:rsidP="000E4566">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t>Recording Promotional Video</w:t>
            </w:r>
          </w:p>
          <w:p w14:paraId="478EBD65" w14:textId="77777777" w:rsidR="00C45F27" w:rsidRDefault="00C45F27" w:rsidP="000E4566">
            <w:pPr>
              <w:jc w:val="center"/>
              <w:rPr>
                <w:rFonts w:ascii="Helvetica" w:hAnsi="Helvetica"/>
                <w:b/>
                <w:color w:val="000000" w:themeColor="text1"/>
                <w:sz w:val="16"/>
                <w:szCs w:val="16"/>
              </w:rPr>
            </w:pPr>
          </w:p>
          <w:p w14:paraId="4A04B424" w14:textId="77777777" w:rsidR="00C45F27" w:rsidRDefault="00C45F27" w:rsidP="000E4566">
            <w:pPr>
              <w:jc w:val="center"/>
              <w:rPr>
                <w:rFonts w:ascii="Helvetica" w:hAnsi="Helvetica"/>
                <w:b/>
                <w:color w:val="000000" w:themeColor="text1"/>
                <w:sz w:val="16"/>
                <w:szCs w:val="16"/>
              </w:rPr>
            </w:pPr>
            <w:r w:rsidRPr="000E4566">
              <w:rPr>
                <w:rFonts w:ascii="Helvetica" w:hAnsi="Helvetica"/>
                <w:b/>
                <w:color w:val="000000" w:themeColor="text1"/>
                <w:sz w:val="16"/>
                <w:szCs w:val="16"/>
              </w:rPr>
              <w:t>Progress Report Session 2</w:t>
            </w:r>
          </w:p>
          <w:p w14:paraId="317FAADC" w14:textId="77777777" w:rsidR="00C45F27" w:rsidRPr="000E4566" w:rsidRDefault="00C45F27" w:rsidP="000E4566">
            <w:pPr>
              <w:jc w:val="center"/>
              <w:rPr>
                <w:rFonts w:ascii="Helvetica" w:hAnsi="Helvetica"/>
                <w:b/>
                <w:color w:val="000000" w:themeColor="text1"/>
                <w:sz w:val="16"/>
                <w:szCs w:val="16"/>
              </w:rPr>
            </w:pPr>
          </w:p>
        </w:tc>
        <w:tc>
          <w:tcPr>
            <w:tcW w:w="2338" w:type="dxa"/>
          </w:tcPr>
          <w:p w14:paraId="09CA9557" w14:textId="77777777" w:rsidR="00C45F27" w:rsidRDefault="00C45F27" w:rsidP="000E4566">
            <w:pPr>
              <w:pStyle w:val="ListParagraph"/>
              <w:numPr>
                <w:ilvl w:val="0"/>
                <w:numId w:val="20"/>
              </w:numPr>
              <w:rPr>
                <w:rFonts w:ascii="Helvetica" w:hAnsi="Helvetica"/>
                <w:color w:val="000000" w:themeColor="text1"/>
                <w:sz w:val="16"/>
                <w:szCs w:val="16"/>
              </w:rPr>
            </w:pPr>
            <w:r w:rsidRPr="000E4566">
              <w:rPr>
                <w:rFonts w:ascii="Helvetica" w:hAnsi="Helvetica"/>
                <w:color w:val="000000" w:themeColor="text1"/>
                <w:sz w:val="16"/>
                <w:szCs w:val="16"/>
              </w:rPr>
              <w:t>Start Micro Documentary</w:t>
            </w:r>
          </w:p>
          <w:p w14:paraId="3BCFCECC" w14:textId="77777777" w:rsidR="00C45F27" w:rsidRPr="000E4566" w:rsidRDefault="00C45F27" w:rsidP="000E4566">
            <w:pPr>
              <w:pStyle w:val="ListParagraph"/>
              <w:numPr>
                <w:ilvl w:val="0"/>
                <w:numId w:val="20"/>
              </w:numPr>
              <w:rPr>
                <w:rFonts w:ascii="Helvetica" w:hAnsi="Helvetica"/>
                <w:color w:val="000000" w:themeColor="text1"/>
                <w:sz w:val="16"/>
                <w:szCs w:val="16"/>
              </w:rPr>
            </w:pPr>
            <w:r>
              <w:rPr>
                <w:rFonts w:ascii="Helvetica" w:hAnsi="Helvetica"/>
                <w:color w:val="000000" w:themeColor="text1"/>
                <w:sz w:val="16"/>
                <w:szCs w:val="16"/>
              </w:rPr>
              <w:t>Create Scientific Pages &amp; Groups</w:t>
            </w:r>
          </w:p>
        </w:tc>
        <w:tc>
          <w:tcPr>
            <w:tcW w:w="2338" w:type="dxa"/>
          </w:tcPr>
          <w:p w14:paraId="2E3D37AF" w14:textId="77777777" w:rsidR="00C45F27" w:rsidRPr="000E4566" w:rsidRDefault="00C45F27" w:rsidP="000E4566">
            <w:pPr>
              <w:rPr>
                <w:rFonts w:ascii="Helvetica" w:hAnsi="Helvetica"/>
                <w:color w:val="000000" w:themeColor="text1"/>
                <w:sz w:val="16"/>
                <w:szCs w:val="16"/>
              </w:rPr>
            </w:pPr>
          </w:p>
        </w:tc>
      </w:tr>
      <w:tr w:rsidR="00C45F27" w:rsidRPr="002129D3" w14:paraId="37B79F3D" w14:textId="77777777" w:rsidTr="000E4566">
        <w:tc>
          <w:tcPr>
            <w:tcW w:w="2337" w:type="dxa"/>
            <w:vAlign w:val="center"/>
          </w:tcPr>
          <w:p w14:paraId="4D3C10A5" w14:textId="77777777" w:rsidR="00C45F27" w:rsidRPr="000E4566" w:rsidRDefault="00C45F27" w:rsidP="000E4566">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9</w:t>
            </w:r>
          </w:p>
        </w:tc>
        <w:tc>
          <w:tcPr>
            <w:tcW w:w="2337" w:type="dxa"/>
          </w:tcPr>
          <w:p w14:paraId="14577192" w14:textId="77777777" w:rsidR="00C45F27" w:rsidRDefault="00C45F27" w:rsidP="000E4566">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t>Recording Interviews of Scientists involved in Project</w:t>
            </w:r>
          </w:p>
          <w:p w14:paraId="79ACA987" w14:textId="77777777" w:rsidR="00C45F27" w:rsidRPr="000E4566" w:rsidRDefault="00C45F27" w:rsidP="000E4566">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lastRenderedPageBreak/>
              <w:t>Introduce Scientific Journal for Publishing</w:t>
            </w:r>
          </w:p>
        </w:tc>
        <w:tc>
          <w:tcPr>
            <w:tcW w:w="2338" w:type="dxa"/>
          </w:tcPr>
          <w:p w14:paraId="6FF0A8C9" w14:textId="77777777" w:rsidR="00C45F27" w:rsidRDefault="00C45F27" w:rsidP="000E4566">
            <w:pPr>
              <w:pStyle w:val="ListParagraph"/>
              <w:numPr>
                <w:ilvl w:val="0"/>
                <w:numId w:val="11"/>
              </w:numPr>
              <w:rPr>
                <w:rFonts w:ascii="Helvetica" w:hAnsi="Helvetica"/>
                <w:color w:val="000000" w:themeColor="text1"/>
                <w:sz w:val="16"/>
                <w:szCs w:val="16"/>
              </w:rPr>
            </w:pPr>
            <w:r w:rsidRPr="000E4566">
              <w:rPr>
                <w:rFonts w:ascii="Helvetica" w:hAnsi="Helvetica"/>
                <w:color w:val="000000" w:themeColor="text1"/>
                <w:sz w:val="16"/>
                <w:szCs w:val="16"/>
              </w:rPr>
              <w:lastRenderedPageBreak/>
              <w:t>Work on PPT Presentation of experimental data</w:t>
            </w:r>
          </w:p>
          <w:p w14:paraId="7E8813E3" w14:textId="77777777" w:rsidR="00C45F27" w:rsidRPr="000E4566" w:rsidRDefault="00C45F27" w:rsidP="000E4566">
            <w:pPr>
              <w:pStyle w:val="ListParagraph"/>
              <w:numPr>
                <w:ilvl w:val="0"/>
                <w:numId w:val="11"/>
              </w:numPr>
              <w:rPr>
                <w:rFonts w:ascii="Helvetica" w:hAnsi="Helvetica"/>
                <w:color w:val="000000" w:themeColor="text1"/>
                <w:sz w:val="16"/>
                <w:szCs w:val="16"/>
              </w:rPr>
            </w:pPr>
            <w:r>
              <w:rPr>
                <w:rFonts w:ascii="Helvetica" w:hAnsi="Helvetica"/>
                <w:color w:val="000000" w:themeColor="text1"/>
                <w:sz w:val="16"/>
                <w:szCs w:val="16"/>
              </w:rPr>
              <w:lastRenderedPageBreak/>
              <w:t>Work on Scientific Journal for Publishing</w:t>
            </w:r>
          </w:p>
          <w:p w14:paraId="456FE8D2" w14:textId="77777777" w:rsidR="00C45F27" w:rsidRDefault="00C45F27" w:rsidP="000E4566">
            <w:pPr>
              <w:jc w:val="center"/>
              <w:rPr>
                <w:rFonts w:ascii="Helvetica" w:hAnsi="Helvetica"/>
                <w:b/>
                <w:color w:val="000000" w:themeColor="text1"/>
                <w:sz w:val="16"/>
                <w:szCs w:val="16"/>
              </w:rPr>
            </w:pPr>
          </w:p>
          <w:p w14:paraId="714395C8" w14:textId="77777777" w:rsidR="00C45F27" w:rsidRDefault="00C45F27" w:rsidP="000E4566">
            <w:pPr>
              <w:jc w:val="center"/>
              <w:rPr>
                <w:rFonts w:ascii="Helvetica" w:hAnsi="Helvetica"/>
                <w:b/>
                <w:color w:val="000000" w:themeColor="text1"/>
                <w:sz w:val="16"/>
                <w:szCs w:val="16"/>
              </w:rPr>
            </w:pPr>
            <w:r w:rsidRPr="000E4566">
              <w:rPr>
                <w:rFonts w:ascii="Helvetica" w:hAnsi="Helvetica"/>
                <w:b/>
                <w:color w:val="000000" w:themeColor="text1"/>
                <w:sz w:val="16"/>
                <w:szCs w:val="16"/>
              </w:rPr>
              <w:t>Research Presentation PPT draft due to instructors (in Canvas)</w:t>
            </w:r>
          </w:p>
          <w:p w14:paraId="48D5FD29" w14:textId="77777777" w:rsidR="00C45F27" w:rsidRPr="000E4566" w:rsidRDefault="00C45F27" w:rsidP="000E4566">
            <w:pPr>
              <w:jc w:val="center"/>
              <w:rPr>
                <w:rFonts w:ascii="Helvetica" w:hAnsi="Helvetica"/>
                <w:b/>
                <w:color w:val="000000" w:themeColor="text1"/>
                <w:sz w:val="16"/>
                <w:szCs w:val="16"/>
              </w:rPr>
            </w:pPr>
          </w:p>
        </w:tc>
        <w:tc>
          <w:tcPr>
            <w:tcW w:w="2338" w:type="dxa"/>
          </w:tcPr>
          <w:p w14:paraId="545DF020" w14:textId="77777777" w:rsidR="00C45F27" w:rsidRDefault="00C45F27" w:rsidP="000E4566">
            <w:pPr>
              <w:pStyle w:val="ListParagraph"/>
              <w:numPr>
                <w:ilvl w:val="0"/>
                <w:numId w:val="21"/>
              </w:numPr>
              <w:rPr>
                <w:rFonts w:ascii="Helvetica" w:hAnsi="Helvetica"/>
                <w:color w:val="000000" w:themeColor="text1"/>
                <w:sz w:val="16"/>
                <w:szCs w:val="16"/>
              </w:rPr>
            </w:pPr>
            <w:r w:rsidRPr="000E4566">
              <w:rPr>
                <w:rFonts w:ascii="Helvetica" w:hAnsi="Helvetica"/>
                <w:color w:val="000000" w:themeColor="text1"/>
                <w:sz w:val="16"/>
                <w:szCs w:val="16"/>
              </w:rPr>
              <w:lastRenderedPageBreak/>
              <w:t>Draft Results in Scientific Journal</w:t>
            </w:r>
          </w:p>
          <w:p w14:paraId="32D1DA7C" w14:textId="77777777" w:rsidR="00C45F27" w:rsidRPr="000E4566" w:rsidRDefault="00C45F27" w:rsidP="000E4566">
            <w:pPr>
              <w:pStyle w:val="ListParagraph"/>
              <w:numPr>
                <w:ilvl w:val="0"/>
                <w:numId w:val="21"/>
              </w:numPr>
              <w:rPr>
                <w:rFonts w:ascii="Helvetica" w:hAnsi="Helvetica"/>
                <w:color w:val="000000" w:themeColor="text1"/>
                <w:sz w:val="16"/>
                <w:szCs w:val="16"/>
              </w:rPr>
            </w:pPr>
            <w:r>
              <w:rPr>
                <w:rFonts w:ascii="Helvetica" w:hAnsi="Helvetica"/>
                <w:color w:val="000000" w:themeColor="text1"/>
                <w:sz w:val="16"/>
                <w:szCs w:val="16"/>
              </w:rPr>
              <w:lastRenderedPageBreak/>
              <w:t>Demonstrate Plasma Vortex for Scientific Review</w:t>
            </w:r>
          </w:p>
        </w:tc>
      </w:tr>
      <w:tr w:rsidR="00C45F27" w:rsidRPr="002129D3" w14:paraId="746C1921" w14:textId="77777777" w:rsidTr="000E4566">
        <w:tc>
          <w:tcPr>
            <w:tcW w:w="2337" w:type="dxa"/>
            <w:vAlign w:val="center"/>
          </w:tcPr>
          <w:p w14:paraId="1A64B8FC" w14:textId="77777777" w:rsidR="00C45F27" w:rsidRPr="000E4566" w:rsidRDefault="00C45F27" w:rsidP="000E4566">
            <w:pPr>
              <w:jc w:val="center"/>
              <w:rPr>
                <w:rFonts w:ascii="Helvetica" w:hAnsi="Helvetica"/>
                <w:b/>
                <w:i/>
                <w:color w:val="000000" w:themeColor="text1"/>
                <w:sz w:val="16"/>
                <w:szCs w:val="16"/>
              </w:rPr>
            </w:pPr>
            <w:r w:rsidRPr="000E4566">
              <w:rPr>
                <w:rFonts w:ascii="Helvetica" w:hAnsi="Helvetica"/>
                <w:b/>
                <w:i/>
                <w:color w:val="000000" w:themeColor="text1"/>
                <w:sz w:val="16"/>
                <w:szCs w:val="16"/>
              </w:rPr>
              <w:lastRenderedPageBreak/>
              <w:t>Week 10</w:t>
            </w:r>
          </w:p>
        </w:tc>
        <w:tc>
          <w:tcPr>
            <w:tcW w:w="2337" w:type="dxa"/>
          </w:tcPr>
          <w:p w14:paraId="25195C83" w14:textId="77777777" w:rsidR="00C45F27" w:rsidRPr="000E4566" w:rsidRDefault="00C45F27" w:rsidP="000E4566">
            <w:pPr>
              <w:pStyle w:val="ListParagraph"/>
              <w:numPr>
                <w:ilvl w:val="0"/>
                <w:numId w:val="19"/>
              </w:numPr>
              <w:rPr>
                <w:rFonts w:ascii="Helvetica" w:hAnsi="Helvetica"/>
                <w:color w:val="000000" w:themeColor="text1"/>
                <w:sz w:val="16"/>
                <w:szCs w:val="16"/>
              </w:rPr>
            </w:pPr>
            <w:r w:rsidRPr="000E4566">
              <w:rPr>
                <w:rFonts w:ascii="Helvetica" w:hAnsi="Helvetica"/>
                <w:color w:val="000000" w:themeColor="text1"/>
                <w:sz w:val="16"/>
                <w:szCs w:val="16"/>
              </w:rPr>
              <w:t>Work on Scientific Journal</w:t>
            </w:r>
          </w:p>
        </w:tc>
        <w:tc>
          <w:tcPr>
            <w:tcW w:w="2338" w:type="dxa"/>
          </w:tcPr>
          <w:p w14:paraId="58FED392" w14:textId="77777777" w:rsidR="00C45F27" w:rsidRDefault="00C45F27" w:rsidP="000E4566">
            <w:pPr>
              <w:pStyle w:val="ListParagraph"/>
              <w:numPr>
                <w:ilvl w:val="0"/>
                <w:numId w:val="11"/>
              </w:numPr>
              <w:rPr>
                <w:rFonts w:ascii="Helvetica" w:hAnsi="Helvetica"/>
                <w:color w:val="000000" w:themeColor="text1"/>
                <w:sz w:val="16"/>
                <w:szCs w:val="16"/>
              </w:rPr>
            </w:pPr>
            <w:r w:rsidRPr="000E4566">
              <w:rPr>
                <w:rFonts w:ascii="Helvetica" w:hAnsi="Helvetica"/>
                <w:color w:val="000000" w:themeColor="text1"/>
                <w:sz w:val="16"/>
                <w:szCs w:val="16"/>
              </w:rPr>
              <w:t xml:space="preserve">Edit Video Footage </w:t>
            </w:r>
            <w:proofErr w:type="gramStart"/>
            <w:r w:rsidRPr="000E4566">
              <w:rPr>
                <w:rFonts w:ascii="Helvetica" w:hAnsi="Helvetica"/>
                <w:color w:val="000000" w:themeColor="text1"/>
                <w:sz w:val="16"/>
                <w:szCs w:val="16"/>
              </w:rPr>
              <w:t>For</w:t>
            </w:r>
            <w:proofErr w:type="gramEnd"/>
            <w:r w:rsidRPr="000E4566">
              <w:rPr>
                <w:rFonts w:ascii="Helvetica" w:hAnsi="Helvetica"/>
                <w:color w:val="000000" w:themeColor="text1"/>
                <w:sz w:val="16"/>
                <w:szCs w:val="16"/>
              </w:rPr>
              <w:t xml:space="preserve"> Micro Documentary For Presentation and Social Sharing for scientific review.</w:t>
            </w:r>
          </w:p>
          <w:p w14:paraId="43077AE7" w14:textId="77777777" w:rsidR="00C45F27" w:rsidRDefault="00C45F27" w:rsidP="000E4566">
            <w:pPr>
              <w:jc w:val="center"/>
              <w:rPr>
                <w:rFonts w:ascii="Helvetica" w:hAnsi="Helvetica"/>
                <w:b/>
                <w:color w:val="000000" w:themeColor="text1"/>
                <w:sz w:val="16"/>
                <w:szCs w:val="16"/>
              </w:rPr>
            </w:pPr>
          </w:p>
          <w:p w14:paraId="1102DB38" w14:textId="77777777" w:rsidR="00C45F27" w:rsidRDefault="00C45F27" w:rsidP="000E4566">
            <w:pPr>
              <w:jc w:val="center"/>
              <w:rPr>
                <w:rFonts w:ascii="Helvetica" w:hAnsi="Helvetica"/>
                <w:b/>
                <w:color w:val="000000" w:themeColor="text1"/>
                <w:sz w:val="16"/>
                <w:szCs w:val="16"/>
              </w:rPr>
            </w:pPr>
            <w:r w:rsidRPr="00044B66">
              <w:rPr>
                <w:rFonts w:ascii="Helvetica" w:hAnsi="Helvetica"/>
                <w:b/>
                <w:color w:val="000000" w:themeColor="text1"/>
                <w:sz w:val="16"/>
                <w:szCs w:val="16"/>
              </w:rPr>
              <w:t>Rehearsal</w:t>
            </w:r>
            <w:r w:rsidRPr="000E4566">
              <w:rPr>
                <w:rFonts w:ascii="Helvetica" w:hAnsi="Helvetica"/>
                <w:b/>
                <w:color w:val="000000" w:themeColor="text1"/>
                <w:sz w:val="16"/>
                <w:szCs w:val="16"/>
              </w:rPr>
              <w:t xml:space="preserve"> of Presentation, Peer Review</w:t>
            </w:r>
          </w:p>
          <w:p w14:paraId="35A0AB04" w14:textId="77777777" w:rsidR="00C45F27" w:rsidRPr="000E4566" w:rsidRDefault="00C45F27" w:rsidP="000E4566">
            <w:pPr>
              <w:jc w:val="center"/>
              <w:rPr>
                <w:rFonts w:ascii="Helvetica" w:hAnsi="Helvetica"/>
                <w:b/>
                <w:color w:val="000000" w:themeColor="text1"/>
                <w:sz w:val="16"/>
                <w:szCs w:val="16"/>
              </w:rPr>
            </w:pPr>
          </w:p>
        </w:tc>
        <w:tc>
          <w:tcPr>
            <w:tcW w:w="2338" w:type="dxa"/>
          </w:tcPr>
          <w:p w14:paraId="6FCD90B7" w14:textId="77777777" w:rsidR="00C45F27" w:rsidRPr="000E4566" w:rsidRDefault="00C45F27" w:rsidP="000E4566">
            <w:pPr>
              <w:pStyle w:val="ListParagraph"/>
              <w:numPr>
                <w:ilvl w:val="0"/>
                <w:numId w:val="11"/>
              </w:numPr>
              <w:rPr>
                <w:rFonts w:ascii="Helvetica" w:hAnsi="Helvetica"/>
                <w:color w:val="000000" w:themeColor="text1"/>
                <w:sz w:val="16"/>
                <w:szCs w:val="16"/>
              </w:rPr>
            </w:pPr>
            <w:r w:rsidRPr="000E4566">
              <w:rPr>
                <w:rFonts w:ascii="Helvetica" w:hAnsi="Helvetica"/>
                <w:color w:val="000000" w:themeColor="text1"/>
                <w:sz w:val="16"/>
                <w:szCs w:val="16"/>
              </w:rPr>
              <w:t>Complete Scientific Journal for Publishing</w:t>
            </w:r>
          </w:p>
          <w:p w14:paraId="3C35BBA2" w14:textId="77777777" w:rsidR="00C45F27" w:rsidRPr="000E4566" w:rsidRDefault="00C45F27" w:rsidP="000E4566">
            <w:pPr>
              <w:pStyle w:val="ListParagraph"/>
              <w:numPr>
                <w:ilvl w:val="0"/>
                <w:numId w:val="11"/>
              </w:numPr>
              <w:rPr>
                <w:rFonts w:ascii="Helvetica" w:hAnsi="Helvetica"/>
                <w:color w:val="000000" w:themeColor="text1"/>
                <w:sz w:val="16"/>
                <w:szCs w:val="16"/>
              </w:rPr>
            </w:pPr>
            <w:r w:rsidRPr="000E4566">
              <w:rPr>
                <w:rFonts w:ascii="Helvetica" w:hAnsi="Helvetica"/>
                <w:color w:val="000000" w:themeColor="text1"/>
                <w:sz w:val="16"/>
                <w:szCs w:val="16"/>
              </w:rPr>
              <w:t>Complete Micro Documentary</w:t>
            </w:r>
          </w:p>
        </w:tc>
      </w:tr>
      <w:tr w:rsidR="00C45F27" w:rsidRPr="002129D3" w14:paraId="6CC959CE" w14:textId="77777777" w:rsidTr="000E4566">
        <w:trPr>
          <w:trHeight w:val="143"/>
        </w:trPr>
        <w:tc>
          <w:tcPr>
            <w:tcW w:w="2337" w:type="dxa"/>
            <w:vAlign w:val="center"/>
          </w:tcPr>
          <w:p w14:paraId="720CFAAD" w14:textId="77777777" w:rsidR="00C45F27" w:rsidRPr="000E4566" w:rsidRDefault="00C45F27" w:rsidP="000E4566">
            <w:pPr>
              <w:jc w:val="center"/>
              <w:rPr>
                <w:rFonts w:ascii="Helvetica" w:hAnsi="Helvetica"/>
                <w:b/>
                <w:i/>
                <w:color w:val="000000" w:themeColor="text1"/>
                <w:sz w:val="16"/>
                <w:szCs w:val="16"/>
              </w:rPr>
            </w:pPr>
            <w:r w:rsidRPr="000E4566">
              <w:rPr>
                <w:rFonts w:ascii="Helvetica" w:hAnsi="Helvetica"/>
                <w:b/>
                <w:i/>
                <w:color w:val="000000" w:themeColor="text1"/>
                <w:sz w:val="16"/>
                <w:szCs w:val="16"/>
              </w:rPr>
              <w:t>Week 11</w:t>
            </w:r>
          </w:p>
        </w:tc>
        <w:tc>
          <w:tcPr>
            <w:tcW w:w="2337" w:type="dxa"/>
          </w:tcPr>
          <w:p w14:paraId="76F9AA11" w14:textId="77777777" w:rsidR="00C45F27" w:rsidRDefault="00C45F27" w:rsidP="000E4566">
            <w:pPr>
              <w:rPr>
                <w:rFonts w:ascii="Helvetica" w:hAnsi="Helvetica"/>
                <w:b/>
                <w:color w:val="000000" w:themeColor="text1"/>
                <w:sz w:val="16"/>
                <w:szCs w:val="16"/>
              </w:rPr>
            </w:pPr>
          </w:p>
          <w:p w14:paraId="62FE4BAE" w14:textId="77777777" w:rsidR="00C45F27" w:rsidRDefault="00C45F27" w:rsidP="000E4566">
            <w:pPr>
              <w:rPr>
                <w:rFonts w:ascii="Helvetica" w:hAnsi="Helvetica"/>
                <w:b/>
                <w:color w:val="000000" w:themeColor="text1"/>
                <w:sz w:val="16"/>
                <w:szCs w:val="16"/>
              </w:rPr>
            </w:pPr>
            <w:r w:rsidRPr="000E4566">
              <w:rPr>
                <w:rFonts w:ascii="Helvetica" w:hAnsi="Helvetica"/>
                <w:b/>
                <w:color w:val="000000" w:themeColor="text1"/>
                <w:sz w:val="16"/>
                <w:szCs w:val="16"/>
              </w:rPr>
              <w:t>Final Presentations</w:t>
            </w:r>
          </w:p>
          <w:p w14:paraId="50AA35A4" w14:textId="77777777" w:rsidR="00C45F27" w:rsidRPr="000E4566" w:rsidRDefault="00C45F27" w:rsidP="000E4566">
            <w:pPr>
              <w:rPr>
                <w:rFonts w:ascii="Helvetica" w:hAnsi="Helvetica"/>
                <w:b/>
                <w:color w:val="000000" w:themeColor="text1"/>
                <w:sz w:val="16"/>
                <w:szCs w:val="16"/>
              </w:rPr>
            </w:pPr>
          </w:p>
        </w:tc>
        <w:tc>
          <w:tcPr>
            <w:tcW w:w="2338" w:type="dxa"/>
          </w:tcPr>
          <w:p w14:paraId="2CD8AFD8" w14:textId="77777777" w:rsidR="00C45F27" w:rsidRPr="000E4566" w:rsidRDefault="00C45F27" w:rsidP="000E4566">
            <w:pPr>
              <w:rPr>
                <w:rFonts w:ascii="Helvetica" w:hAnsi="Helvetica"/>
                <w:color w:val="000000" w:themeColor="text1"/>
                <w:sz w:val="16"/>
                <w:szCs w:val="16"/>
              </w:rPr>
            </w:pPr>
          </w:p>
        </w:tc>
        <w:tc>
          <w:tcPr>
            <w:tcW w:w="2338" w:type="dxa"/>
          </w:tcPr>
          <w:p w14:paraId="0FDEAE17" w14:textId="77777777" w:rsidR="00C45F27" w:rsidRPr="000E4566" w:rsidRDefault="00C45F27" w:rsidP="000E4566">
            <w:pPr>
              <w:rPr>
                <w:rFonts w:ascii="Helvetica" w:hAnsi="Helvetica"/>
                <w:color w:val="000000" w:themeColor="text1"/>
                <w:sz w:val="16"/>
                <w:szCs w:val="16"/>
              </w:rPr>
            </w:pPr>
          </w:p>
        </w:tc>
      </w:tr>
    </w:tbl>
    <w:p w14:paraId="03872F8C" w14:textId="77777777" w:rsidR="00C45F27" w:rsidRPr="00B44575" w:rsidRDefault="00C45F27" w:rsidP="00C45F27">
      <w:pPr>
        <w:rPr>
          <w:rFonts w:ascii="Helvetica" w:hAnsi="Helvetica"/>
          <w:color w:val="FF0000"/>
          <w:sz w:val="16"/>
          <w:szCs w:val="16"/>
        </w:rPr>
      </w:pPr>
    </w:p>
    <w:p w14:paraId="7437BD23" w14:textId="77777777" w:rsidR="00C45F27" w:rsidRPr="00B44575" w:rsidRDefault="00C45F27" w:rsidP="00C45F27">
      <w:pPr>
        <w:rPr>
          <w:rFonts w:ascii="Helvetica" w:hAnsi="Helvetica"/>
          <w:color w:val="FF0000"/>
          <w:sz w:val="16"/>
          <w:szCs w:val="16"/>
        </w:rPr>
      </w:pPr>
    </w:p>
    <w:p w14:paraId="200AFEDA" w14:textId="77777777" w:rsidR="00C45F27" w:rsidRDefault="00C45F27" w:rsidP="00C06C88">
      <w:pPr>
        <w:rPr>
          <w:rFonts w:ascii="Helvetica" w:hAnsi="Helvetica"/>
          <w:color w:val="FF0000"/>
          <w:sz w:val="22"/>
        </w:rPr>
      </w:pPr>
    </w:p>
    <w:p w14:paraId="5E8A2E11" w14:textId="77777777" w:rsidR="00C06C88" w:rsidRDefault="00C06C88" w:rsidP="00C06C88"/>
    <w:p w14:paraId="3746DC1C" w14:textId="77777777" w:rsidR="00C06C88" w:rsidRPr="005C5B88" w:rsidRDefault="00C06C88" w:rsidP="00C06C88">
      <w:pPr>
        <w:rPr>
          <w:rFonts w:ascii="Helvetica" w:hAnsi="Helvetica"/>
          <w:color w:val="FF0000"/>
          <w:sz w:val="22"/>
        </w:rPr>
      </w:pPr>
      <w:r w:rsidRPr="005C5B88">
        <w:rPr>
          <w:rFonts w:ascii="Helvetica" w:hAnsi="Helvetica"/>
          <w:color w:val="70AD47" w:themeColor="accent6"/>
          <w:sz w:val="22"/>
        </w:rPr>
        <w:t>Detailed weekly timeline is provided. All critical deadlines are noted on the timeline. Responsibility for key tasks is clearly delegated to specific team members when necessary.</w:t>
      </w:r>
    </w:p>
    <w:p w14:paraId="3476FF34" w14:textId="77777777" w:rsidR="00C06C88" w:rsidRPr="005C5B88" w:rsidRDefault="00C06C88" w:rsidP="00C06C88">
      <w:pPr>
        <w:rPr>
          <w:rFonts w:ascii="Helvetica" w:hAnsi="Helvetica"/>
          <w:sz w:val="22"/>
        </w:rPr>
      </w:pPr>
    </w:p>
    <w:p w14:paraId="54295058" w14:textId="77777777" w:rsidR="00C06C88" w:rsidRPr="005C5B88" w:rsidRDefault="00C06C88" w:rsidP="00C06C88">
      <w:pPr>
        <w:rPr>
          <w:rFonts w:ascii="Helvetica" w:hAnsi="Helvetica"/>
          <w:sz w:val="22"/>
        </w:rPr>
      </w:pPr>
    </w:p>
    <w:p w14:paraId="4FFC33BB" w14:textId="4EDF9D88" w:rsidR="00C06C88" w:rsidRPr="005C5B88" w:rsidRDefault="008065AF" w:rsidP="008065AF">
      <w:pPr>
        <w:jc w:val="center"/>
        <w:rPr>
          <w:rFonts w:ascii="Helvetica" w:hAnsi="Helvetica"/>
          <w:b/>
          <w:sz w:val="28"/>
        </w:rPr>
      </w:pPr>
      <w:r>
        <w:rPr>
          <w:rFonts w:ascii="Helvetica" w:hAnsi="Helvetica"/>
          <w:b/>
          <w:sz w:val="28"/>
        </w:rPr>
        <w:t>Conclusion:</w:t>
      </w:r>
    </w:p>
    <w:p w14:paraId="19597F21" w14:textId="77777777" w:rsidR="00C06C88" w:rsidRPr="005C5B88" w:rsidRDefault="00C06C88" w:rsidP="00C06C88">
      <w:pPr>
        <w:rPr>
          <w:rFonts w:ascii="Helvetica" w:hAnsi="Helvetica"/>
          <w:sz w:val="22"/>
        </w:rPr>
      </w:pPr>
    </w:p>
    <w:p w14:paraId="196EC193" w14:textId="77777777" w:rsidR="00C06C88" w:rsidRPr="005C5B88" w:rsidRDefault="00C06C88" w:rsidP="00C06C88">
      <w:pPr>
        <w:rPr>
          <w:rFonts w:ascii="Helvetica" w:hAnsi="Helvetica"/>
          <w:color w:val="FF0000"/>
          <w:sz w:val="22"/>
        </w:rPr>
      </w:pPr>
      <w:r w:rsidRPr="005C5B88">
        <w:rPr>
          <w:rFonts w:ascii="Helvetica" w:hAnsi="Helvetica"/>
          <w:color w:val="FF0000"/>
          <w:sz w:val="22"/>
        </w:rPr>
        <w:t>(~one short paragraph): What are the most significant challenges you see for your group’s research?</w:t>
      </w:r>
    </w:p>
    <w:p w14:paraId="4904DACD" w14:textId="77777777" w:rsidR="00C06C88" w:rsidRPr="005C5B88" w:rsidRDefault="00C06C88" w:rsidP="00C06C88">
      <w:pPr>
        <w:rPr>
          <w:rFonts w:ascii="Helvetica" w:hAnsi="Helvetica"/>
          <w:color w:val="FF0000"/>
          <w:sz w:val="22"/>
        </w:rPr>
      </w:pPr>
    </w:p>
    <w:p w14:paraId="5A4ABF5D" w14:textId="77777777" w:rsidR="00C06C88" w:rsidRPr="005C5B88" w:rsidRDefault="00C06C88" w:rsidP="00C06C88">
      <w:pPr>
        <w:rPr>
          <w:rFonts w:ascii="Helvetica" w:hAnsi="Helvetica"/>
          <w:color w:val="70AD47" w:themeColor="accent6"/>
          <w:sz w:val="22"/>
        </w:rPr>
      </w:pPr>
      <w:r w:rsidRPr="005C5B88">
        <w:rPr>
          <w:rFonts w:ascii="Helvetica" w:hAnsi="Helvetica"/>
          <w:color w:val="70AD47" w:themeColor="accent6"/>
          <w:sz w:val="22"/>
        </w:rPr>
        <w:t>Conclusion restates overall goal and highlights any challenges or unmet needs the project faces.</w:t>
      </w:r>
    </w:p>
    <w:p w14:paraId="009C4B46" w14:textId="77777777" w:rsidR="00C06C88" w:rsidRPr="005C5B88" w:rsidRDefault="00C06C88" w:rsidP="00C06C88">
      <w:pPr>
        <w:rPr>
          <w:rFonts w:ascii="Helvetica" w:hAnsi="Helvetica"/>
          <w:sz w:val="22"/>
        </w:rPr>
      </w:pPr>
    </w:p>
    <w:p w14:paraId="070072E8" w14:textId="77777777" w:rsidR="00C06C88" w:rsidRPr="005C5B88" w:rsidRDefault="00C06C88" w:rsidP="00C06C88">
      <w:pPr>
        <w:rPr>
          <w:rFonts w:ascii="Helvetica" w:hAnsi="Helvetica"/>
          <w:sz w:val="22"/>
        </w:rPr>
      </w:pPr>
    </w:p>
    <w:p w14:paraId="3744E3C8" w14:textId="77777777" w:rsidR="00C06C88" w:rsidRPr="005C5B88" w:rsidRDefault="00C06C88" w:rsidP="008065AF">
      <w:pPr>
        <w:jc w:val="center"/>
        <w:rPr>
          <w:rFonts w:ascii="Helvetica" w:hAnsi="Helvetica"/>
          <w:sz w:val="28"/>
        </w:rPr>
      </w:pPr>
      <w:r w:rsidRPr="005C5B88">
        <w:rPr>
          <w:rFonts w:ascii="Helvetica" w:hAnsi="Helvetica"/>
          <w:b/>
          <w:sz w:val="28"/>
        </w:rPr>
        <w:t>Other Considerations:</w:t>
      </w:r>
    </w:p>
    <w:p w14:paraId="68E34928" w14:textId="77777777" w:rsidR="00C06C88" w:rsidRPr="005C5B88" w:rsidRDefault="00C06C88" w:rsidP="00C06C88">
      <w:pPr>
        <w:rPr>
          <w:rFonts w:ascii="Helvetica" w:hAnsi="Helvetica"/>
          <w:sz w:val="28"/>
        </w:rPr>
      </w:pPr>
    </w:p>
    <w:p w14:paraId="727A6F6D" w14:textId="77777777" w:rsidR="00C06C88" w:rsidRPr="005C5B88" w:rsidRDefault="00C06C88" w:rsidP="00C06C88">
      <w:pPr>
        <w:rPr>
          <w:rFonts w:ascii="Helvetica" w:hAnsi="Helvetica"/>
          <w:color w:val="FF0000"/>
          <w:sz w:val="22"/>
        </w:rPr>
      </w:pPr>
      <w:r w:rsidRPr="005C5B88">
        <w:rPr>
          <w:rFonts w:ascii="Helvetica" w:hAnsi="Helvetica"/>
          <w:color w:val="FF0000"/>
          <w:sz w:val="22"/>
        </w:rPr>
        <w:t>Although the sections differ from a formal report or poster, your team should agree to write it with the same level of quality. Be sure to include tables and other figures to support your proposal. These figures should be numbered and have captions as usual. We are willing to read and critique drafts before the due date if your team would like feedback.</w:t>
      </w:r>
    </w:p>
    <w:p w14:paraId="5E119804" w14:textId="77777777" w:rsidR="00C06C88" w:rsidRPr="005C5B88" w:rsidRDefault="00C06C88" w:rsidP="00C06C88">
      <w:pPr>
        <w:rPr>
          <w:rFonts w:ascii="Helvetica" w:hAnsi="Helvetica"/>
          <w:color w:val="FF0000"/>
          <w:sz w:val="22"/>
        </w:rPr>
      </w:pPr>
    </w:p>
    <w:p w14:paraId="6401AF30" w14:textId="77777777" w:rsidR="00C06C88" w:rsidRDefault="00C06C88" w:rsidP="00C06C88">
      <w:pPr>
        <w:rPr>
          <w:rFonts w:ascii="Helvetica" w:hAnsi="Helvetica"/>
          <w:color w:val="70AD47" w:themeColor="accent6"/>
          <w:sz w:val="22"/>
        </w:rPr>
      </w:pPr>
      <w:r w:rsidRPr="005C5B88">
        <w:rPr>
          <w:rFonts w:ascii="Helvetica" w:hAnsi="Helvetica"/>
          <w:color w:val="70AD47" w:themeColor="accent6"/>
          <w:sz w:val="22"/>
        </w:rPr>
        <w:t>Writing is professional and proofread with a minimum number of typographical errors. Sentences and paragraphs are complete and transition smoothly from one to another. References are cited appropriately. Any figures are appropriately labeled and referenced clearly in the text. Use of first person is minimized.</w:t>
      </w:r>
    </w:p>
    <w:p w14:paraId="2FAAA732" w14:textId="77777777" w:rsidR="00C06C88" w:rsidRDefault="00C06C88" w:rsidP="00C06C88">
      <w:pPr>
        <w:rPr>
          <w:rFonts w:ascii="Helvetica" w:hAnsi="Helvetica"/>
          <w:color w:val="70AD47" w:themeColor="accent6"/>
          <w:sz w:val="22"/>
        </w:rPr>
      </w:pPr>
    </w:p>
    <w:p w14:paraId="40DCEC13" w14:textId="77777777" w:rsidR="00C06C88" w:rsidRDefault="00C06C88" w:rsidP="00C06C88">
      <w:pPr>
        <w:rPr>
          <w:rFonts w:ascii="Helvetica" w:hAnsi="Helvetica"/>
          <w:color w:val="FF0000"/>
          <w:sz w:val="22"/>
        </w:rPr>
      </w:pPr>
    </w:p>
    <w:p w14:paraId="3EECD37C" w14:textId="77777777" w:rsidR="008065AF" w:rsidRDefault="008065AF" w:rsidP="00C06C88">
      <w:pPr>
        <w:rPr>
          <w:rFonts w:ascii="Helvetica" w:hAnsi="Helvetica"/>
          <w:color w:val="FF0000"/>
          <w:sz w:val="22"/>
        </w:rPr>
      </w:pPr>
    </w:p>
    <w:p w14:paraId="7659769B" w14:textId="77777777" w:rsidR="00C06C88" w:rsidRDefault="00C06C88" w:rsidP="008065AF">
      <w:pPr>
        <w:jc w:val="center"/>
        <w:rPr>
          <w:rFonts w:ascii="Helvetica" w:hAnsi="Helvetica"/>
          <w:sz w:val="28"/>
          <w:szCs w:val="28"/>
        </w:rPr>
      </w:pPr>
      <w:r w:rsidRPr="00B82B35">
        <w:rPr>
          <w:rFonts w:ascii="Helvetica" w:hAnsi="Helvetica"/>
          <w:b/>
          <w:color w:val="000000" w:themeColor="text1"/>
          <w:sz w:val="28"/>
          <w:szCs w:val="28"/>
        </w:rPr>
        <w:t>Bibliography</w:t>
      </w:r>
      <w:r>
        <w:rPr>
          <w:rFonts w:ascii="Helvetica" w:hAnsi="Helvetica"/>
          <w:sz w:val="28"/>
          <w:szCs w:val="28"/>
        </w:rPr>
        <w:t>:</w:t>
      </w:r>
    </w:p>
    <w:p w14:paraId="5FA1E5A7" w14:textId="77777777" w:rsidR="00C06C88" w:rsidRPr="00797AEF" w:rsidRDefault="00C06C88">
      <w:pPr>
        <w:pPrChange w:id="1" w:author="Hofstad, Cory" w:date="2018-01-12T00:02:00Z">
          <w:pPr>
            <w:pStyle w:val="p1"/>
            <w:ind w:left="300" w:hanging="300"/>
          </w:pPr>
        </w:pPrChange>
      </w:pPr>
    </w:p>
    <w:sectPr w:rsidR="00C06C88" w:rsidRPr="00797AEF" w:rsidSect="00644E18">
      <w:headerReference w:type="even" r:id="rId24"/>
      <w:headerReference w:type="default" r:id="rId25"/>
      <w:footerReference w:type="default" r:id="rId26"/>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05F36" w14:textId="77777777" w:rsidR="0018231F" w:rsidRDefault="0018231F" w:rsidP="00644E18">
      <w:r>
        <w:separator/>
      </w:r>
    </w:p>
  </w:endnote>
  <w:endnote w:type="continuationSeparator" w:id="0">
    <w:p w14:paraId="5E71270B" w14:textId="77777777" w:rsidR="0018231F" w:rsidRDefault="0018231F"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Dubai">
    <w:panose1 w:val="020B0503030403030204"/>
    <w:charset w:val="B2"/>
    <w:family w:val="swiss"/>
    <w:pitch w:val="variable"/>
    <w:sig w:usb0="80002067"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D5A3" w14:textId="4CFA0A02" w:rsidR="003860F2" w:rsidRPr="002E2F08" w:rsidRDefault="003860F2">
    <w:pPr>
      <w:pStyle w:val="Footer"/>
      <w:rPr>
        <w:rFonts w:ascii="Helvetica" w:hAnsi="Helvetica"/>
        <w:sz w:val="20"/>
        <w:szCs w:val="20"/>
      </w:rPr>
    </w:pPr>
    <w:r w:rsidRPr="002E2F08">
      <w:rPr>
        <w:rStyle w:val="xbe"/>
        <w:rFonts w:ascii="Helvetica" w:eastAsia="Times New Roman" w:hAnsi="Helvetica"/>
        <w:sz w:val="20"/>
        <w:szCs w:val="20"/>
      </w:rPr>
      <w:t xml:space="preserve">10002 Aurora Ave N </w:t>
    </w:r>
    <w:proofErr w:type="spellStart"/>
    <w:r w:rsidRPr="002E2F08">
      <w:rPr>
        <w:rStyle w:val="xbe"/>
        <w:rFonts w:ascii="Helvetica" w:eastAsia="Times New Roman" w:hAnsi="Helvetica"/>
        <w:sz w:val="20"/>
        <w:szCs w:val="20"/>
      </w:rPr>
      <w:t>Ste</w:t>
    </w:r>
    <w:proofErr w:type="spellEnd"/>
    <w:r w:rsidRPr="002E2F08">
      <w:rPr>
        <w:rStyle w:val="xbe"/>
        <w:rFonts w:ascii="Helvetica" w:eastAsia="Times New Roman" w:hAnsi="Helvetica"/>
        <w:sz w:val="20"/>
        <w:szCs w:val="20"/>
      </w:rPr>
      <w:t xml:space="preserv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3860F2" w:rsidRPr="002E2F08" w:rsidRDefault="003860F2"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E3F7C" w14:textId="77777777" w:rsidR="0018231F" w:rsidRDefault="0018231F" w:rsidP="00644E18">
      <w:r>
        <w:separator/>
      </w:r>
    </w:p>
  </w:footnote>
  <w:footnote w:type="continuationSeparator" w:id="0">
    <w:p w14:paraId="3406A05E" w14:textId="77777777" w:rsidR="0018231F" w:rsidRDefault="0018231F" w:rsidP="0064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81AE" w14:textId="77777777" w:rsidR="003860F2" w:rsidRDefault="003860F2"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3860F2" w:rsidRDefault="003860F2" w:rsidP="00644E18">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9F25" w14:textId="4945F3C9" w:rsidR="003860F2" w:rsidRPr="002E2F08" w:rsidRDefault="003860F2"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sidR="000E6C36">
      <w:rPr>
        <w:rStyle w:val="PageNumber"/>
        <w:rFonts w:ascii="Helvetica" w:hAnsi="Helvetica"/>
        <w:noProof/>
        <w:sz w:val="28"/>
        <w:szCs w:val="28"/>
      </w:rPr>
      <w:t>1</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EndPr/>
    <w:sdtContent>
      <w:p w14:paraId="07FAE4D8" w14:textId="1C3C1315" w:rsidR="003860F2" w:rsidRPr="00644E18" w:rsidRDefault="003860F2" w:rsidP="00644E18">
        <w:pPr>
          <w:pStyle w:val="Header"/>
          <w:ind w:firstLine="360"/>
          <w:jc w:val="right"/>
          <w:rPr>
            <w:rFonts w:ascii="Helvetica" w:hAnsi="Helvetica"/>
            <w:b/>
            <w:caps/>
            <w:color w:val="44546A" w:themeColor="text2"/>
            <w:sz w:val="16"/>
            <w:szCs w:val="16"/>
          </w:rPr>
        </w:pPr>
        <w:del w:id="2" w:author="Hofstad, Cory" w:date="2018-01-12T00:05:00Z">
          <w:r w:rsidRPr="00644E18" w:rsidDel="00422F23">
            <w:rPr>
              <w:rFonts w:ascii="Helvetica" w:hAnsi="Helvetica"/>
              <w:b/>
              <w:caps/>
              <w:color w:val="44546A" w:themeColor="text2"/>
              <w:sz w:val="16"/>
              <w:szCs w:val="16"/>
            </w:rPr>
            <w:delText>Hofstad, Cory</w:delText>
          </w:r>
        </w:del>
        <w:ins w:id="3" w:author="Hofstad, Cory" w:date="2018-01-12T00:05:00Z">
          <w:r w:rsidRPr="00644E18">
            <w:rPr>
              <w:rFonts w:ascii="Helvetica" w:hAnsi="Helvetica"/>
              <w:b/>
              <w:caps/>
              <w:color w:val="44546A" w:themeColor="text2"/>
              <w:sz w:val="16"/>
              <w:szCs w:val="16"/>
            </w:rPr>
            <w:t>Hofstad, Cory</w:t>
          </w:r>
          <w:r>
            <w:rPr>
              <w:rFonts w:ascii="Helvetica" w:hAnsi="Helvetica"/>
              <w:b/>
              <w:caps/>
              <w:color w:val="44546A" w:themeColor="text2"/>
              <w:sz w:val="16"/>
              <w:szCs w:val="16"/>
            </w:rPr>
            <w:t xml:space="preserve"> Andrew</w:t>
          </w:r>
        </w:ins>
      </w:p>
    </w:sdtContent>
  </w:sdt>
  <w:sdt>
    <w:sdtPr>
      <w:rPr>
        <w:rFonts w:ascii="Helvetica" w:hAnsi="Helvetica"/>
        <w:i/>
        <w:caps/>
        <w:color w:val="44546A" w:themeColor="text2"/>
        <w:sz w:val="16"/>
        <w:szCs w:val="16"/>
      </w:rPr>
      <w:alias w:val="Date"/>
      <w:tag w:val="Date"/>
      <w:id w:val="-304078227"/>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EndPr/>
    <w:sdtContent>
      <w:p w14:paraId="3F29D6F6" w14:textId="1BB7C97A" w:rsidR="003860F2" w:rsidRPr="00644E18" w:rsidRDefault="003860F2">
        <w:pPr>
          <w:pStyle w:val="Header"/>
          <w:jc w:val="right"/>
          <w:rPr>
            <w:rFonts w:ascii="Helvetica" w:hAnsi="Helvetica"/>
            <w:i/>
            <w:caps/>
            <w:color w:val="44546A" w:themeColor="text2"/>
            <w:sz w:val="16"/>
            <w:szCs w:val="16"/>
          </w:rPr>
        </w:pPr>
        <w:del w:id="4" w:author="Hofstad, Cory" w:date="2018-01-12T00:06:00Z">
          <w:r w:rsidRPr="00644E18" w:rsidDel="00A05D4A">
            <w:rPr>
              <w:rFonts w:ascii="Helvetica" w:hAnsi="Helvetica"/>
              <w:i/>
              <w:caps/>
              <w:color w:val="44546A" w:themeColor="text2"/>
              <w:sz w:val="16"/>
              <w:szCs w:val="16"/>
            </w:rPr>
            <w:delText>1/9/18</w:delText>
          </w:r>
        </w:del>
        <w:ins w:id="5" w:author="Hofstad, Cory" w:date="2018-01-12T00:06:00Z">
          <w:r>
            <w:rPr>
              <w:rFonts w:ascii="Helvetica" w:hAnsi="Helvetica"/>
              <w:i/>
              <w:caps/>
              <w:color w:val="44546A" w:themeColor="text2"/>
              <w:sz w:val="16"/>
              <w:szCs w:val="16"/>
            </w:rPr>
            <w:t>1/11</w:t>
          </w:r>
          <w:r w:rsidRPr="00644E18">
            <w:rPr>
              <w:rFonts w:ascii="Helvetica" w:hAnsi="Helvetica"/>
              <w:i/>
              <w:caps/>
              <w:color w:val="44546A" w:themeColor="text2"/>
              <w:sz w:val="16"/>
              <w:szCs w:val="16"/>
            </w:rPr>
            <w:t>/18</w:t>
          </w:r>
        </w:ins>
      </w:p>
    </w:sdtContent>
  </w:sdt>
  <w:p w14:paraId="43286074" w14:textId="1B23073C" w:rsidR="003860F2" w:rsidRPr="00644E18" w:rsidRDefault="0018231F">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860F2" w:rsidRPr="00644E18">
          <w:rPr>
            <w:rFonts w:ascii="Helvetica" w:hAnsi="Helvetica"/>
            <w:b/>
            <w:caps/>
            <w:color w:val="44546A" w:themeColor="text2"/>
            <w:sz w:val="20"/>
            <w:szCs w:val="20"/>
          </w:rPr>
          <w:t>Plasma Vortex Theory</w:t>
        </w:r>
      </w:sdtContent>
    </w:sdt>
  </w:p>
  <w:p w14:paraId="7C89477D" w14:textId="77777777" w:rsidR="003860F2" w:rsidRDefault="00386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7"/>
  </w:num>
  <w:num w:numId="3">
    <w:abstractNumId w:val="7"/>
  </w:num>
  <w:num w:numId="4">
    <w:abstractNumId w:val="10"/>
  </w:num>
  <w:num w:numId="5">
    <w:abstractNumId w:val="15"/>
  </w:num>
  <w:num w:numId="6">
    <w:abstractNumId w:val="0"/>
  </w:num>
  <w:num w:numId="7">
    <w:abstractNumId w:val="3"/>
  </w:num>
  <w:num w:numId="8">
    <w:abstractNumId w:val="4"/>
  </w:num>
  <w:num w:numId="9">
    <w:abstractNumId w:val="8"/>
  </w:num>
  <w:num w:numId="10">
    <w:abstractNumId w:val="5"/>
  </w:num>
  <w:num w:numId="11">
    <w:abstractNumId w:val="14"/>
  </w:num>
  <w:num w:numId="12">
    <w:abstractNumId w:val="18"/>
  </w:num>
  <w:num w:numId="13">
    <w:abstractNumId w:val="20"/>
  </w:num>
  <w:num w:numId="14">
    <w:abstractNumId w:val="12"/>
  </w:num>
  <w:num w:numId="15">
    <w:abstractNumId w:val="2"/>
  </w:num>
  <w:num w:numId="16">
    <w:abstractNumId w:val="16"/>
  </w:num>
  <w:num w:numId="17">
    <w:abstractNumId w:val="9"/>
  </w:num>
  <w:num w:numId="18">
    <w:abstractNumId w:val="1"/>
  </w:num>
  <w:num w:numId="19">
    <w:abstractNumId w:val="13"/>
  </w:num>
  <w:num w:numId="20">
    <w:abstractNumId w:val="6"/>
  </w:num>
  <w:num w:numId="2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12"/>
    <w:rsid w:val="00001F47"/>
    <w:rsid w:val="00005317"/>
    <w:rsid w:val="00010299"/>
    <w:rsid w:val="00011828"/>
    <w:rsid w:val="00015CDD"/>
    <w:rsid w:val="00021D14"/>
    <w:rsid w:val="00034868"/>
    <w:rsid w:val="0004301D"/>
    <w:rsid w:val="0004345B"/>
    <w:rsid w:val="00044B66"/>
    <w:rsid w:val="0005422C"/>
    <w:rsid w:val="000624DD"/>
    <w:rsid w:val="00063336"/>
    <w:rsid w:val="00067A2D"/>
    <w:rsid w:val="00085491"/>
    <w:rsid w:val="000901A2"/>
    <w:rsid w:val="000936A0"/>
    <w:rsid w:val="000B2986"/>
    <w:rsid w:val="000B315F"/>
    <w:rsid w:val="000B6BDF"/>
    <w:rsid w:val="000D3254"/>
    <w:rsid w:val="000E6C36"/>
    <w:rsid w:val="00104FB0"/>
    <w:rsid w:val="0010684B"/>
    <w:rsid w:val="001079A9"/>
    <w:rsid w:val="00110059"/>
    <w:rsid w:val="001156D6"/>
    <w:rsid w:val="00126AB7"/>
    <w:rsid w:val="00126BDE"/>
    <w:rsid w:val="00136436"/>
    <w:rsid w:val="001425B9"/>
    <w:rsid w:val="0014292F"/>
    <w:rsid w:val="00143DA7"/>
    <w:rsid w:val="00144BDF"/>
    <w:rsid w:val="00157A35"/>
    <w:rsid w:val="00160229"/>
    <w:rsid w:val="001638C5"/>
    <w:rsid w:val="001646CB"/>
    <w:rsid w:val="0018231F"/>
    <w:rsid w:val="001916B8"/>
    <w:rsid w:val="001923D4"/>
    <w:rsid w:val="001A7CA1"/>
    <w:rsid w:val="001B1E45"/>
    <w:rsid w:val="001B2A23"/>
    <w:rsid w:val="001C0084"/>
    <w:rsid w:val="001D5072"/>
    <w:rsid w:val="001E0174"/>
    <w:rsid w:val="001F2018"/>
    <w:rsid w:val="001F5EDC"/>
    <w:rsid w:val="001F7863"/>
    <w:rsid w:val="00204112"/>
    <w:rsid w:val="00211516"/>
    <w:rsid w:val="002129D3"/>
    <w:rsid w:val="002210F2"/>
    <w:rsid w:val="00233384"/>
    <w:rsid w:val="00237BB2"/>
    <w:rsid w:val="00237D20"/>
    <w:rsid w:val="00237ECF"/>
    <w:rsid w:val="002431F7"/>
    <w:rsid w:val="00250D59"/>
    <w:rsid w:val="0025667F"/>
    <w:rsid w:val="002571C8"/>
    <w:rsid w:val="002577D1"/>
    <w:rsid w:val="0027716E"/>
    <w:rsid w:val="002A74F0"/>
    <w:rsid w:val="002B32C3"/>
    <w:rsid w:val="002D14C9"/>
    <w:rsid w:val="002D1C2C"/>
    <w:rsid w:val="002D24F0"/>
    <w:rsid w:val="002D533A"/>
    <w:rsid w:val="002E2F08"/>
    <w:rsid w:val="002E2FEC"/>
    <w:rsid w:val="002E5147"/>
    <w:rsid w:val="002F6194"/>
    <w:rsid w:val="0030018B"/>
    <w:rsid w:val="00301515"/>
    <w:rsid w:val="003075CD"/>
    <w:rsid w:val="00332AFA"/>
    <w:rsid w:val="003439C9"/>
    <w:rsid w:val="00344811"/>
    <w:rsid w:val="00365A40"/>
    <w:rsid w:val="00366B90"/>
    <w:rsid w:val="00367F6B"/>
    <w:rsid w:val="00376542"/>
    <w:rsid w:val="003860F2"/>
    <w:rsid w:val="003877F4"/>
    <w:rsid w:val="003A7D76"/>
    <w:rsid w:val="003B33E6"/>
    <w:rsid w:val="003B4593"/>
    <w:rsid w:val="003D1CF1"/>
    <w:rsid w:val="00400D89"/>
    <w:rsid w:val="00401737"/>
    <w:rsid w:val="00401FA3"/>
    <w:rsid w:val="00404C4D"/>
    <w:rsid w:val="00407027"/>
    <w:rsid w:val="00412623"/>
    <w:rsid w:val="00413F46"/>
    <w:rsid w:val="00415A01"/>
    <w:rsid w:val="004165E1"/>
    <w:rsid w:val="00422F23"/>
    <w:rsid w:val="00427A40"/>
    <w:rsid w:val="00431AF5"/>
    <w:rsid w:val="0044527C"/>
    <w:rsid w:val="00447CA2"/>
    <w:rsid w:val="004500FF"/>
    <w:rsid w:val="00451956"/>
    <w:rsid w:val="00455080"/>
    <w:rsid w:val="00463808"/>
    <w:rsid w:val="004702DC"/>
    <w:rsid w:val="004760DE"/>
    <w:rsid w:val="00477BAA"/>
    <w:rsid w:val="0048254A"/>
    <w:rsid w:val="00487F56"/>
    <w:rsid w:val="00497A84"/>
    <w:rsid w:val="004A62C5"/>
    <w:rsid w:val="004B2BBF"/>
    <w:rsid w:val="004C3928"/>
    <w:rsid w:val="004D43C3"/>
    <w:rsid w:val="004D64FD"/>
    <w:rsid w:val="004E238C"/>
    <w:rsid w:val="004E623B"/>
    <w:rsid w:val="004F0909"/>
    <w:rsid w:val="005028DB"/>
    <w:rsid w:val="0050349F"/>
    <w:rsid w:val="0052308A"/>
    <w:rsid w:val="00550CD5"/>
    <w:rsid w:val="00553924"/>
    <w:rsid w:val="00565031"/>
    <w:rsid w:val="00565EF9"/>
    <w:rsid w:val="00567454"/>
    <w:rsid w:val="0057010D"/>
    <w:rsid w:val="00570FFF"/>
    <w:rsid w:val="0059065A"/>
    <w:rsid w:val="00591CEE"/>
    <w:rsid w:val="00593209"/>
    <w:rsid w:val="005960B4"/>
    <w:rsid w:val="005A759C"/>
    <w:rsid w:val="005B48C1"/>
    <w:rsid w:val="005B69C2"/>
    <w:rsid w:val="005C0B29"/>
    <w:rsid w:val="005C57FD"/>
    <w:rsid w:val="005C5B88"/>
    <w:rsid w:val="005D1108"/>
    <w:rsid w:val="005D14FC"/>
    <w:rsid w:val="005E2A6E"/>
    <w:rsid w:val="005F7087"/>
    <w:rsid w:val="005F76B6"/>
    <w:rsid w:val="00606F3F"/>
    <w:rsid w:val="00616449"/>
    <w:rsid w:val="0062153D"/>
    <w:rsid w:val="00642031"/>
    <w:rsid w:val="00644E18"/>
    <w:rsid w:val="00671570"/>
    <w:rsid w:val="00673B3F"/>
    <w:rsid w:val="006778EF"/>
    <w:rsid w:val="00690F77"/>
    <w:rsid w:val="00692462"/>
    <w:rsid w:val="00693DB9"/>
    <w:rsid w:val="0069490D"/>
    <w:rsid w:val="006A0900"/>
    <w:rsid w:val="006A247D"/>
    <w:rsid w:val="006A76C9"/>
    <w:rsid w:val="006C5FE4"/>
    <w:rsid w:val="006D250D"/>
    <w:rsid w:val="006E112E"/>
    <w:rsid w:val="006E316F"/>
    <w:rsid w:val="006E5F73"/>
    <w:rsid w:val="006F0862"/>
    <w:rsid w:val="006F26E6"/>
    <w:rsid w:val="006F2AE4"/>
    <w:rsid w:val="006F77EC"/>
    <w:rsid w:val="006F7FC3"/>
    <w:rsid w:val="00700A59"/>
    <w:rsid w:val="0071022B"/>
    <w:rsid w:val="00713777"/>
    <w:rsid w:val="007137EC"/>
    <w:rsid w:val="00713D31"/>
    <w:rsid w:val="0071695D"/>
    <w:rsid w:val="007273A2"/>
    <w:rsid w:val="0073095F"/>
    <w:rsid w:val="007463F0"/>
    <w:rsid w:val="00752701"/>
    <w:rsid w:val="007546BB"/>
    <w:rsid w:val="0076097F"/>
    <w:rsid w:val="007637C3"/>
    <w:rsid w:val="007726F4"/>
    <w:rsid w:val="00777015"/>
    <w:rsid w:val="00777025"/>
    <w:rsid w:val="00795F40"/>
    <w:rsid w:val="00797AEF"/>
    <w:rsid w:val="00797F4A"/>
    <w:rsid w:val="007A1A70"/>
    <w:rsid w:val="007A2637"/>
    <w:rsid w:val="007A6A9B"/>
    <w:rsid w:val="007B3015"/>
    <w:rsid w:val="007C0CE3"/>
    <w:rsid w:val="007D4579"/>
    <w:rsid w:val="007F26F0"/>
    <w:rsid w:val="007F4542"/>
    <w:rsid w:val="007F606F"/>
    <w:rsid w:val="007F78D9"/>
    <w:rsid w:val="0080341C"/>
    <w:rsid w:val="008065AF"/>
    <w:rsid w:val="008204C8"/>
    <w:rsid w:val="008220D7"/>
    <w:rsid w:val="008308F5"/>
    <w:rsid w:val="0083211A"/>
    <w:rsid w:val="00840314"/>
    <w:rsid w:val="0084483B"/>
    <w:rsid w:val="00855E0B"/>
    <w:rsid w:val="008634B2"/>
    <w:rsid w:val="008638A7"/>
    <w:rsid w:val="0087156B"/>
    <w:rsid w:val="00872F67"/>
    <w:rsid w:val="00876EF0"/>
    <w:rsid w:val="0087763B"/>
    <w:rsid w:val="008A065A"/>
    <w:rsid w:val="008C0579"/>
    <w:rsid w:val="008C5017"/>
    <w:rsid w:val="008C5C41"/>
    <w:rsid w:val="008D27F6"/>
    <w:rsid w:val="008D3FEE"/>
    <w:rsid w:val="008D4016"/>
    <w:rsid w:val="008D6B4C"/>
    <w:rsid w:val="008E28B7"/>
    <w:rsid w:val="008F3C23"/>
    <w:rsid w:val="0090041E"/>
    <w:rsid w:val="00902E73"/>
    <w:rsid w:val="00910200"/>
    <w:rsid w:val="00910859"/>
    <w:rsid w:val="00915AEB"/>
    <w:rsid w:val="00942F7B"/>
    <w:rsid w:val="00947ED7"/>
    <w:rsid w:val="00950256"/>
    <w:rsid w:val="009552B8"/>
    <w:rsid w:val="009640E5"/>
    <w:rsid w:val="0097057C"/>
    <w:rsid w:val="00974A97"/>
    <w:rsid w:val="00977198"/>
    <w:rsid w:val="0098075B"/>
    <w:rsid w:val="009929C4"/>
    <w:rsid w:val="009A15EC"/>
    <w:rsid w:val="009A2212"/>
    <w:rsid w:val="009A7AC0"/>
    <w:rsid w:val="009C5D58"/>
    <w:rsid w:val="009D3929"/>
    <w:rsid w:val="00A00FAA"/>
    <w:rsid w:val="00A02981"/>
    <w:rsid w:val="00A05D4A"/>
    <w:rsid w:val="00A071D2"/>
    <w:rsid w:val="00A34DF9"/>
    <w:rsid w:val="00A401F2"/>
    <w:rsid w:val="00A5157F"/>
    <w:rsid w:val="00A52EA3"/>
    <w:rsid w:val="00A708EF"/>
    <w:rsid w:val="00A7408A"/>
    <w:rsid w:val="00A77091"/>
    <w:rsid w:val="00A81E79"/>
    <w:rsid w:val="00A87EF4"/>
    <w:rsid w:val="00A93F7C"/>
    <w:rsid w:val="00A95126"/>
    <w:rsid w:val="00A965E1"/>
    <w:rsid w:val="00AB32E9"/>
    <w:rsid w:val="00AB76F3"/>
    <w:rsid w:val="00AD0ED7"/>
    <w:rsid w:val="00AD25DF"/>
    <w:rsid w:val="00AD33D5"/>
    <w:rsid w:val="00AF1AC6"/>
    <w:rsid w:val="00B031FF"/>
    <w:rsid w:val="00B03C8A"/>
    <w:rsid w:val="00B051A6"/>
    <w:rsid w:val="00B44575"/>
    <w:rsid w:val="00B44C76"/>
    <w:rsid w:val="00B46956"/>
    <w:rsid w:val="00B52E9E"/>
    <w:rsid w:val="00B61001"/>
    <w:rsid w:val="00B63012"/>
    <w:rsid w:val="00B643B1"/>
    <w:rsid w:val="00B643F5"/>
    <w:rsid w:val="00B67506"/>
    <w:rsid w:val="00B70C72"/>
    <w:rsid w:val="00B716E1"/>
    <w:rsid w:val="00B82B35"/>
    <w:rsid w:val="00BA189D"/>
    <w:rsid w:val="00BA4B23"/>
    <w:rsid w:val="00BA6341"/>
    <w:rsid w:val="00BC1F75"/>
    <w:rsid w:val="00BC3316"/>
    <w:rsid w:val="00BC56E9"/>
    <w:rsid w:val="00BE47FF"/>
    <w:rsid w:val="00BE768D"/>
    <w:rsid w:val="00BE7D06"/>
    <w:rsid w:val="00C0012D"/>
    <w:rsid w:val="00C01422"/>
    <w:rsid w:val="00C06C88"/>
    <w:rsid w:val="00C15DC9"/>
    <w:rsid w:val="00C21871"/>
    <w:rsid w:val="00C22BDD"/>
    <w:rsid w:val="00C30B65"/>
    <w:rsid w:val="00C4541D"/>
    <w:rsid w:val="00C45F27"/>
    <w:rsid w:val="00C52573"/>
    <w:rsid w:val="00C75F4D"/>
    <w:rsid w:val="00C779E0"/>
    <w:rsid w:val="00C86879"/>
    <w:rsid w:val="00C944F0"/>
    <w:rsid w:val="00C94547"/>
    <w:rsid w:val="00C9572A"/>
    <w:rsid w:val="00CA6FE6"/>
    <w:rsid w:val="00CD2B87"/>
    <w:rsid w:val="00CD2EAD"/>
    <w:rsid w:val="00CE75D4"/>
    <w:rsid w:val="00CF572D"/>
    <w:rsid w:val="00D13869"/>
    <w:rsid w:val="00D41017"/>
    <w:rsid w:val="00D41575"/>
    <w:rsid w:val="00D45279"/>
    <w:rsid w:val="00D53E7A"/>
    <w:rsid w:val="00D67FBC"/>
    <w:rsid w:val="00D72B20"/>
    <w:rsid w:val="00D74889"/>
    <w:rsid w:val="00DA455C"/>
    <w:rsid w:val="00DB1C90"/>
    <w:rsid w:val="00DB2E6D"/>
    <w:rsid w:val="00DD2D58"/>
    <w:rsid w:val="00DE1D96"/>
    <w:rsid w:val="00DE2396"/>
    <w:rsid w:val="00E00AD6"/>
    <w:rsid w:val="00E027DC"/>
    <w:rsid w:val="00E12E42"/>
    <w:rsid w:val="00E2273A"/>
    <w:rsid w:val="00E32588"/>
    <w:rsid w:val="00E52CBC"/>
    <w:rsid w:val="00E57AFD"/>
    <w:rsid w:val="00E60007"/>
    <w:rsid w:val="00E67E80"/>
    <w:rsid w:val="00E92F93"/>
    <w:rsid w:val="00EA0749"/>
    <w:rsid w:val="00EA5285"/>
    <w:rsid w:val="00EA673F"/>
    <w:rsid w:val="00EB5F59"/>
    <w:rsid w:val="00EC577F"/>
    <w:rsid w:val="00EC5DFB"/>
    <w:rsid w:val="00EF0AF9"/>
    <w:rsid w:val="00F07B6B"/>
    <w:rsid w:val="00F12D11"/>
    <w:rsid w:val="00F14C57"/>
    <w:rsid w:val="00F258C0"/>
    <w:rsid w:val="00F278A3"/>
    <w:rsid w:val="00F32025"/>
    <w:rsid w:val="00F35798"/>
    <w:rsid w:val="00F420A3"/>
    <w:rsid w:val="00F446CF"/>
    <w:rsid w:val="00F5119D"/>
    <w:rsid w:val="00F53089"/>
    <w:rsid w:val="00F561E9"/>
    <w:rsid w:val="00F56DED"/>
    <w:rsid w:val="00F662D5"/>
    <w:rsid w:val="00F73BE0"/>
    <w:rsid w:val="00F75005"/>
    <w:rsid w:val="00F801F1"/>
    <w:rsid w:val="00F97BF2"/>
    <w:rsid w:val="00FA0102"/>
    <w:rsid w:val="00FA2DA2"/>
    <w:rsid w:val="00FA5507"/>
    <w:rsid w:val="00FB0983"/>
    <w:rsid w:val="00FB5EA2"/>
    <w:rsid w:val="00FD004C"/>
    <w:rsid w:val="00FD2552"/>
    <w:rsid w:val="00FD2FB6"/>
    <w:rsid w:val="00FD3306"/>
    <w:rsid w:val="00FE3BF9"/>
    <w:rsid w:val="00FE7B7D"/>
    <w:rsid w:val="00FF0BBE"/>
    <w:rsid w:val="00FF736B"/>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 w:type="character" w:customStyle="1" w:styleId="list-propertydata--value">
    <w:name w:val="list-property__data--value"/>
    <w:basedOn w:val="DefaultParagraphFont"/>
    <w:rsid w:val="00487F56"/>
  </w:style>
  <w:style w:type="character" w:customStyle="1" w:styleId="list-propertydata--units">
    <w:name w:val="list-property__data--units"/>
    <w:basedOn w:val="DefaultParagraphFont"/>
    <w:rsid w:val="00487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839">
          <w:marLeft w:val="0"/>
          <w:marRight w:val="0"/>
          <w:marTop w:val="0"/>
          <w:marBottom w:val="0"/>
          <w:divBdr>
            <w:top w:val="none" w:sz="0" w:space="0" w:color="auto"/>
            <w:left w:val="none" w:sz="0" w:space="0" w:color="auto"/>
            <w:bottom w:val="none" w:sz="0" w:space="0" w:color="auto"/>
            <w:right w:val="none" w:sz="0" w:space="0" w:color="auto"/>
          </w:divBdr>
        </w:div>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355160583">
          <w:marLeft w:val="0"/>
          <w:marRight w:val="0"/>
          <w:marTop w:val="0"/>
          <w:marBottom w:val="0"/>
          <w:divBdr>
            <w:top w:val="none" w:sz="0" w:space="0" w:color="auto"/>
            <w:left w:val="none" w:sz="0" w:space="0" w:color="auto"/>
            <w:bottom w:val="none" w:sz="0" w:space="0" w:color="auto"/>
            <w:right w:val="none" w:sz="0" w:space="0" w:color="auto"/>
          </w:divBdr>
        </w:div>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60562949">
      <w:bodyDiv w:val="1"/>
      <w:marLeft w:val="0"/>
      <w:marRight w:val="0"/>
      <w:marTop w:val="0"/>
      <w:marBottom w:val="0"/>
      <w:divBdr>
        <w:top w:val="none" w:sz="0" w:space="0" w:color="auto"/>
        <w:left w:val="none" w:sz="0" w:space="0" w:color="auto"/>
        <w:bottom w:val="none" w:sz="0" w:space="0" w:color="auto"/>
        <w:right w:val="none" w:sz="0" w:space="0" w:color="auto"/>
      </w:divBdr>
      <w:divsChild>
        <w:div w:id="1326516441">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1888138106?tag=opr-mkt-opr-us-20&amp;ascsubtag=1ba00-01000-ubp00-mac00-other-nomod-us000-pcomp-feature-scomp-wm-4-wl-sce0&amp;ref=bit_scomp_sav0" TargetMode="External"/><Relationship Id="rId13" Type="http://schemas.openxmlformats.org/officeDocument/2006/relationships/hyperlink" Target="https://www.pasco.com/prodCatalog/ME/ME-9259_laser-switch/index.cfm" TargetMode="External"/><Relationship Id="rId18" Type="http://schemas.openxmlformats.org/officeDocument/2006/relationships/hyperlink" Target="https://www.google.com/search?client=opera&amp;q=extech+digital+sound+level+meter&amp;sourceid=opera&amp;ie=UTF-8&amp;oe=UTF-8"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flinnsci.com/lycopodium-powder-reagent-500-g/l0034/" TargetMode="External"/><Relationship Id="rId7" Type="http://schemas.openxmlformats.org/officeDocument/2006/relationships/endnotes" Target="endnotes.xml"/><Relationship Id="rId12" Type="http://schemas.openxmlformats.org/officeDocument/2006/relationships/hyperlink" Target="https://www.google.com/search?q=Infrared+Thermometer+extech&amp;client=opera&amp;hs=BVf&amp;source=univ&amp;tbm=shop&amp;tbo=u&amp;sa=X&amp;ved=0ahUKEwiZ1qKTsMvYAhVS3mMKHVNQAHgQsxgIKg&amp;biw=1195&amp;bih=663" TargetMode="External"/><Relationship Id="rId17" Type="http://schemas.openxmlformats.org/officeDocument/2006/relationships/hyperlink" Target="https://www.pasco.com/prodCatalog/SE/SE-9761_digital-sound-level-meter/index.cf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sco.com/prodCatalog/PS/PS-3203_wireless-pressure-sensor/index.cfm" TargetMode="External"/><Relationship Id="rId20" Type="http://schemas.openxmlformats.org/officeDocument/2006/relationships/hyperlink" Target="https://www.pasco.com/prodCatalog/PI/PI-8127_function-generator/index.cf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sco.com/prodCatalog/SE/SE-9785_infrared-thermometer/index.cf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adorama.com/faftones.html?gclid=EAIaIQobChMImOnM3qvM2AIVj2V-Ch3N2AwyEAkYAiABEgKBqPD_BwE" TargetMode="External"/><Relationship Id="rId23" Type="http://schemas.openxmlformats.org/officeDocument/2006/relationships/hyperlink" Target="http://www.globalindustrial.com/p/hvac/chemicals-lubricants-cleaner/chemical/leak-lock-gold-one-and-one-third-oz?infoParam.campaignId=T9F&amp;gclid=EAIaIQobChMIyZOL0ObL2AIVFdNkCh1E6Qa7EAQYASABEgLpBPD_BwE" TargetMode="External"/><Relationship Id="rId28" Type="http://schemas.microsoft.com/office/2011/relationships/people" Target="people.xml"/><Relationship Id="rId10" Type="http://schemas.openxmlformats.org/officeDocument/2006/relationships/hyperlink" Target="https://www.amazon.com/Pro-Tapes-Pro-Measurement-Ruler-Tape/dp/B003ZFGTWA" TargetMode="External"/><Relationship Id="rId19" Type="http://schemas.openxmlformats.org/officeDocument/2006/relationships/hyperlink" Target="https://www.flinnsci.com/lycopodium-powder-reagent-500-g/l0034/" TargetMode="External"/><Relationship Id="rId4" Type="http://schemas.openxmlformats.org/officeDocument/2006/relationships/settings" Target="settings.xml"/><Relationship Id="rId9" Type="http://schemas.openxmlformats.org/officeDocument/2006/relationships/hyperlink" Target="https://www.amazon.com/Cymatics-Study-Wave-Phenomena-Vibration/dp/1888138076/ref=pd_sbs_74_1?_encoding=UTF8&amp;pd_rd_i=1888138076&amp;pd_rd_r=T3RSFQ6EFH86SYZDMWM1&amp;pd_rd_w=qGYyx&amp;pd_rd_wg=gDqKj&amp;psc=1&amp;refRID=T3RSFQ6EFH86SYZDMWM1" TargetMode="External"/><Relationship Id="rId14" Type="http://schemas.openxmlformats.org/officeDocument/2006/relationships/hyperlink" Target="https://www.pasco.com/prodCatalog/ME/ME-9259_laser-switch/index.cfm" TargetMode="External"/><Relationship Id="rId22" Type="http://schemas.openxmlformats.org/officeDocument/2006/relationships/hyperlink" Target="https://www.google.com/search?q=weld+on+4&amp;client=opera&amp;hs=wt3&amp;source=lnms&amp;tbm=shop&amp;sa=X&amp;ved=0ahUKEwixjdXN5cvYAhUPwmMKHWK4A2gQ_AUICigB&amp;biw=1195&amp;bih=663"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Dubai">
    <w:panose1 w:val="020B0503030403030204"/>
    <w:charset w:val="B2"/>
    <w:family w:val="swiss"/>
    <w:pitch w:val="variable"/>
    <w:sig w:usb0="80002067"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6"/>
    <w:rsid w:val="001637F6"/>
    <w:rsid w:val="006338B2"/>
    <w:rsid w:val="00714975"/>
    <w:rsid w:val="009D1E25"/>
    <w:rsid w:val="00F1236C"/>
    <w:rsid w:val="00F3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7F6"/>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Plasma Vortex Theory</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Hofstad, Cory</cp:lastModifiedBy>
  <cp:revision>3</cp:revision>
  <dcterms:created xsi:type="dcterms:W3CDTF">2018-01-16T22:42:00Z</dcterms:created>
  <dcterms:modified xsi:type="dcterms:W3CDTF">2018-01-23T00:39:00Z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