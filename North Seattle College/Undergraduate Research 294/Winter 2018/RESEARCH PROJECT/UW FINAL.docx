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7A7A9" w14:textId="77E7ED5A" w:rsidR="00D718FE" w:rsidRPr="00124CDE" w:rsidRDefault="00E406C2" w:rsidP="001F5A59">
      <w:pPr>
        <w:jc w:val="center"/>
        <w:outlineLvl w:val="0"/>
        <w:rPr>
          <w:rFonts w:ascii="Helvetica" w:hAnsi="Helvetica"/>
          <w:b/>
          <w:sz w:val="40"/>
          <w:szCs w:val="40"/>
        </w:rPr>
      </w:pPr>
      <w:r>
        <w:rPr>
          <w:rFonts w:ascii="Helvetica" w:hAnsi="Helvetica"/>
          <w:b/>
          <w:sz w:val="40"/>
          <w:szCs w:val="40"/>
        </w:rPr>
        <w:t>PLASMA VORTEX THEORY</w:t>
      </w: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3707A62F" w14:textId="77777777" w:rsidR="00B50E3C" w:rsidRPr="00B50E3C" w:rsidRDefault="00B50E3C" w:rsidP="00B50E3C">
      <w:pPr>
        <w:jc w:val="center"/>
        <w:rPr>
          <w:rFonts w:ascii="Helvetica" w:hAnsi="Helvetica"/>
          <w:i/>
          <w:sz w:val="22"/>
          <w:szCs w:val="22"/>
        </w:rPr>
      </w:pPr>
      <w:r w:rsidRPr="00B50E3C">
        <w:rPr>
          <w:rFonts w:ascii="Helvetica" w:hAnsi="Helvetica"/>
          <w:i/>
          <w:sz w:val="22"/>
          <w:szCs w:val="22"/>
        </w:rPr>
        <w:t>Using sound to decrease chemical fuel dependency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 xml:space="preserve">Team Name: “Cyberdyne </w:t>
      </w:r>
      <w:proofErr w:type="spellStart"/>
      <w:r w:rsidRPr="00124CDE">
        <w:rPr>
          <w:rFonts w:ascii="Helvetica" w:hAnsi="Helvetica"/>
          <w:sz w:val="22"/>
          <w:szCs w:val="22"/>
        </w:rPr>
        <w:t>Gundam</w:t>
      </w:r>
      <w:proofErr w:type="spellEnd"/>
      <w:r w:rsidRPr="00124CDE">
        <w:rPr>
          <w:rFonts w:ascii="Helvetica" w:hAnsi="Helvetica"/>
          <w:sz w:val="22"/>
          <w:szCs w:val="22"/>
        </w:rPr>
        <w:t xml:space="preserve"> </w:t>
      </w:r>
      <w:proofErr w:type="spellStart"/>
      <w:r w:rsidRPr="00124CDE">
        <w:rPr>
          <w:rFonts w:ascii="Helvetica" w:hAnsi="Helvetica"/>
          <w:sz w:val="22"/>
          <w:szCs w:val="22"/>
        </w:rPr>
        <w:t>Shinra</w:t>
      </w:r>
      <w:proofErr w:type="spellEnd"/>
      <w:r w:rsidRPr="00124CDE">
        <w:rPr>
          <w:rFonts w:ascii="Helvetica" w:hAnsi="Helvetica"/>
          <w:sz w:val="22"/>
          <w:szCs w:val="22"/>
        </w:rPr>
        <w:t xml:space="preserve">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 xml:space="preserve">Members: Cory Andrew </w:t>
      </w:r>
      <w:proofErr w:type="spellStart"/>
      <w:r w:rsidRPr="00124CDE">
        <w:rPr>
          <w:rFonts w:ascii="Helvetica" w:hAnsi="Helvetica"/>
          <w:sz w:val="22"/>
          <w:szCs w:val="22"/>
        </w:rPr>
        <w:t>Hofstad</w:t>
      </w:r>
      <w:proofErr w:type="spellEnd"/>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 xml:space="preserve">Authored </w:t>
      </w:r>
      <w:proofErr w:type="gramStart"/>
      <w:r w:rsidRPr="00124CDE">
        <w:rPr>
          <w:rFonts w:ascii="Helvetica" w:hAnsi="Helvetica"/>
          <w:sz w:val="16"/>
          <w:szCs w:val="16"/>
        </w:rPr>
        <w:t>By</w:t>
      </w:r>
      <w:proofErr w:type="gramEnd"/>
      <w:r w:rsidRPr="00124CDE">
        <w:rPr>
          <w:rFonts w:ascii="Helvetica" w:hAnsi="Helvetica"/>
          <w:sz w:val="16"/>
          <w:szCs w:val="16"/>
        </w:rPr>
        <w:t xml:space="preserve">: Cory Andrew </w:t>
      </w:r>
      <w:proofErr w:type="spellStart"/>
      <w:r w:rsidRPr="00124CDE">
        <w:rPr>
          <w:rFonts w:ascii="Helvetica" w:hAnsi="Helvetica"/>
          <w:sz w:val="16"/>
          <w:szCs w:val="16"/>
        </w:rPr>
        <w:t>Hofstad</w:t>
      </w:r>
      <w:proofErr w:type="spellEnd"/>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A0DF90D" w14:textId="77777777" w:rsidR="00B50E3C" w:rsidRPr="00B50E3C" w:rsidRDefault="00B50E3C" w:rsidP="00B50E3C">
      <w:pPr>
        <w:rPr>
          <w:rFonts w:ascii="Helvetica" w:hAnsi="Helvetica"/>
          <w:sz w:val="22"/>
          <w:szCs w:val="22"/>
        </w:rPr>
      </w:pPr>
      <w:r w:rsidRPr="00B50E3C">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Oscillation of gaseous molecules allows for ejection out of propulsion systems at higher velocities, increasing chemical fuel efficiency. Oscillation of granulate and liquid reagents using simple harmonic motion has been shown to excite particles, forming geometric patterns when using calibrated frequencies. Methods shown to induce geometric patterns were used to attain vortex formations in the reagents </w:t>
      </w:r>
      <w:r w:rsidRPr="00B50E3C">
        <w:rPr>
          <w:rFonts w:ascii="Helvetica" w:hAnsi="Helvetica"/>
          <w:i/>
          <w:iCs/>
          <w:sz w:val="22"/>
          <w:szCs w:val="22"/>
        </w:rPr>
        <w:t>Lycopodium</w:t>
      </w:r>
      <w:r w:rsidRPr="00B50E3C">
        <w:rPr>
          <w:rFonts w:ascii="Helvetica" w:hAnsi="Helvetica"/>
          <w:sz w:val="22"/>
          <w:szCs w:val="22"/>
        </w:rPr>
        <w:t>, CO</w:t>
      </w:r>
      <w:r w:rsidRPr="00B50E3C">
        <w:rPr>
          <w:rFonts w:ascii="Helvetica" w:hAnsi="Helvetica"/>
          <w:sz w:val="22"/>
          <w:szCs w:val="22"/>
          <w:vertAlign w:val="subscript"/>
        </w:rPr>
        <w:t>2</w:t>
      </w:r>
      <w:r w:rsidRPr="00B50E3C">
        <w:rPr>
          <w:rFonts w:ascii="Helvetica" w:hAnsi="Helvetica"/>
          <w:sz w:val="22"/>
          <w:szCs w:val="22"/>
        </w:rPr>
        <w:t>(g) and SF</w:t>
      </w:r>
      <w:r w:rsidRPr="00B50E3C">
        <w:rPr>
          <w:rFonts w:ascii="Helvetica" w:hAnsi="Helvetica"/>
          <w:sz w:val="22"/>
          <w:szCs w:val="22"/>
          <w:vertAlign w:val="subscript"/>
        </w:rPr>
        <w:t>6</w:t>
      </w:r>
      <w:r w:rsidRPr="00B50E3C">
        <w:rPr>
          <w:rFonts w:ascii="Helvetica" w:hAnsi="Helvetica"/>
          <w:sz w:val="22"/>
          <w:szCs w:val="22"/>
        </w:rPr>
        <w:t xml:space="preserve">(g). Oscillation of </w:t>
      </w:r>
      <w:r w:rsidRPr="00B50E3C">
        <w:rPr>
          <w:rFonts w:ascii="Helvetica" w:hAnsi="Helvetica"/>
          <w:i/>
          <w:iCs/>
          <w:sz w:val="22"/>
          <w:szCs w:val="22"/>
        </w:rPr>
        <w:t>Lycopodium</w:t>
      </w:r>
      <w:r w:rsidRPr="00B50E3C">
        <w:rPr>
          <w:rFonts w:ascii="Helvetica" w:hAnsi="Helvetica"/>
          <w:sz w:val="22"/>
          <w:szCs w:val="22"/>
        </w:rPr>
        <w:t xml:space="preserve"> was used as a proven method to target, observe, and calibrate specific sound formations for experimentation with gases used in spaceflight. Sulfur hexafluoride (SF</w:t>
      </w:r>
      <w:r w:rsidRPr="00B50E3C">
        <w:rPr>
          <w:rFonts w:ascii="Helvetica" w:hAnsi="Helvetica"/>
          <w:sz w:val="22"/>
          <w:szCs w:val="22"/>
          <w:vertAlign w:val="subscript"/>
        </w:rPr>
        <w:t>6</w:t>
      </w:r>
      <w:r w:rsidRPr="00B50E3C">
        <w:rPr>
          <w:rFonts w:ascii="Helvetica" w:hAnsi="Helvetica"/>
          <w:sz w:val="22"/>
          <w:szCs w:val="22"/>
        </w:rPr>
        <w:t>) was used to simulate xenon, a dense gas used in modern electronic propulsion devices. Ten-millimeter polypropylene, air-filled mass objects were used to observe acceleration, force, and velocity for a dense gas during oscillation and vortex formation. Observation of non-zero forces within gas formations shows that additional thrust velocity can be achieved through the oscillation of propellant gas via wave drivers embedded within experimental electronic propulsion systems. Force and velocity calculations taken during oscillation of SF</w:t>
      </w:r>
      <w:r w:rsidRPr="00B50E3C">
        <w:rPr>
          <w:rFonts w:ascii="Helvetica" w:hAnsi="Helvetica"/>
          <w:sz w:val="22"/>
          <w:szCs w:val="22"/>
          <w:vertAlign w:val="subscript"/>
        </w:rPr>
        <w:t>6</w:t>
      </w:r>
      <w:r w:rsidRPr="00B50E3C">
        <w:rPr>
          <w:rFonts w:ascii="Helvetica" w:hAnsi="Helvetica"/>
          <w:sz w:val="22"/>
          <w:szCs w:val="22"/>
        </w:rPr>
        <w:t xml:space="preserve"> demonstrate proof of concept for future experimentation using xenon as an oscillation and ionization medium for ejection at velocities which can be used for spaceflight. Results of this experiment introduce a new method for achieving increased velocity during space flight.</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53D65783" w:rsidR="00743B2A" w:rsidRDefault="00743B2A" w:rsidP="008427B6">
      <w:pPr>
        <w:rPr>
          <w:rFonts w:ascii="Helvetica" w:hAnsi="Helvetica"/>
          <w:sz w:val="22"/>
          <w:szCs w:val="22"/>
        </w:rPr>
      </w:pPr>
      <w:r>
        <w:rPr>
          <w:rFonts w:ascii="Helvetica" w:hAnsi="Helvetica"/>
          <w:sz w:val="22"/>
          <w:szCs w:val="22"/>
        </w:rPr>
        <w:t>Increasing thruster performance while r</w:t>
      </w:r>
      <w:r w:rsidR="008427B6" w:rsidRPr="00887014">
        <w:rPr>
          <w:rFonts w:ascii="Helvetica" w:hAnsi="Helvetica"/>
          <w:sz w:val="22"/>
          <w:szCs w:val="22"/>
        </w:rPr>
        <w:t xml:space="preserve">educing dependency on chemical fuel is essential to future spaceflight applications. Research being done at North Seattle College consists of using the </w:t>
      </w:r>
      <w:r w:rsidR="00E22095" w:rsidRPr="00887014">
        <w:rPr>
          <w:rFonts w:ascii="Helvetica" w:hAnsi="Helvetica"/>
          <w:sz w:val="22"/>
          <w:szCs w:val="22"/>
        </w:rPr>
        <w:t xml:space="preserve">oscillation </w:t>
      </w:r>
      <w:r w:rsidR="008427B6"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r>
        <w:rPr>
          <w:rFonts w:ascii="Helvetica" w:hAnsi="Helvetica"/>
          <w:sz w:val="22"/>
          <w:szCs w:val="22"/>
        </w:rPr>
        <w:t xml:space="preserve"> </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00EA60DD" w:rsidP="00EA60DD">
      <w:pPr>
        <w:jc w:val="center"/>
        <w:rPr>
          <w:rFonts w:ascii="Helvetica" w:hAnsi="Helvetica"/>
          <w:b/>
          <w:sz w:val="22"/>
          <w:szCs w:val="22"/>
        </w:rPr>
      </w:pPr>
      <w:r w:rsidRPr="00EA60DD">
        <w:rPr>
          <w:rFonts w:ascii="Helvetica" w:hAnsi="Helvetica"/>
          <w:b/>
          <w:sz w:val="22"/>
          <w:szCs w:val="22"/>
          <w:highlight w:val="red"/>
        </w:rPr>
        <w:t>NEW RESEARCH</w:t>
      </w:r>
    </w:p>
    <w:p w14:paraId="11A9C896" w14:textId="77777777" w:rsidR="002F443A" w:rsidRPr="002F443A" w:rsidRDefault="00FD7D6F" w:rsidP="002F443A">
      <w:pPr>
        <w:rPr>
          <w:rFonts w:ascii="Helvetica" w:hAnsi="Helvetica"/>
          <w:sz w:val="22"/>
          <w:szCs w:val="22"/>
          <w:highlight w:val="red"/>
        </w:rPr>
      </w:pPr>
      <w:r w:rsidRPr="00EA60DD">
        <w:rPr>
          <w:rFonts w:ascii="Helvetica" w:hAnsi="Helvetica"/>
          <w:sz w:val="22"/>
          <w:szCs w:val="22"/>
          <w:highlight w:val="red"/>
        </w:rPr>
        <w:t>Currently, increasing propellant chamber pressure in electric propulsion devices before expelling exhaust through a nozzle is done with thermal and electromagnetic energy</w:t>
      </w:r>
      <w:r w:rsidRPr="002F443A">
        <w:rPr>
          <w:rFonts w:ascii="Helvetica" w:hAnsi="Helvetica"/>
          <w:sz w:val="22"/>
          <w:szCs w:val="22"/>
          <w:highlight w:val="red"/>
        </w:rPr>
        <w:t xml:space="preserve">. </w:t>
      </w:r>
      <w:r w:rsidR="002F443A" w:rsidRPr="002F443A">
        <w:rPr>
          <w:rFonts w:ascii="Helvetica" w:hAnsi="Helvetica"/>
          <w:sz w:val="22"/>
          <w:szCs w:val="22"/>
          <w:highlight w:val="red"/>
        </w:rPr>
        <w:t>Current methods for increasing thruster performance include manipulation of cathode shape, wall materials, anode geometry, channel length and magnetic field strength and configuration.</w:t>
      </w:r>
    </w:p>
    <w:p w14:paraId="0CB4FDEE" w14:textId="1B11306A" w:rsidR="00C06C88" w:rsidRPr="00887014" w:rsidRDefault="00FD7D6F" w:rsidP="00C06C88">
      <w:pPr>
        <w:rPr>
          <w:rFonts w:ascii="Helvetica" w:hAnsi="Helvetica"/>
          <w:sz w:val="22"/>
          <w:szCs w:val="22"/>
        </w:rPr>
      </w:pPr>
      <w:r w:rsidRPr="002F443A">
        <w:rPr>
          <w:rFonts w:ascii="Helvetica" w:hAnsi="Helvetica"/>
          <w:sz w:val="22"/>
          <w:szCs w:val="22"/>
          <w:highlight w:val="red"/>
        </w:rPr>
        <w:lastRenderedPageBreak/>
        <w:t xml:space="preserve">The purpose of this research and experimentation is to use sound waves as a method for </w:t>
      </w:r>
      <w:r w:rsidRPr="00EA60DD">
        <w:rPr>
          <w:rFonts w:ascii="Helvetica" w:hAnsi="Helvetica"/>
          <w:sz w:val="22"/>
          <w:szCs w:val="22"/>
          <w:highlight w:val="red"/>
        </w:rPr>
        <w:t>increasing kinetic energy and pressure in electric propulsion devices</w:t>
      </w:r>
      <w:r w:rsidR="00EA60DD">
        <w:rPr>
          <w:rFonts w:ascii="Helvetica" w:hAnsi="Helvetica"/>
          <w:sz w:val="22"/>
          <w:szCs w:val="22"/>
          <w:highlight w:val="red"/>
        </w:rPr>
        <w:t xml:space="preserve">, before the </w:t>
      </w:r>
      <w:r w:rsidR="00315DAB">
        <w:rPr>
          <w:rFonts w:ascii="Helvetica" w:hAnsi="Helvetica"/>
          <w:sz w:val="22"/>
          <w:szCs w:val="22"/>
          <w:highlight w:val="red"/>
        </w:rPr>
        <w:t xml:space="preserve">stage requiring </w:t>
      </w:r>
      <w:r w:rsidR="00EA60DD">
        <w:rPr>
          <w:rFonts w:ascii="Helvetica" w:hAnsi="Helvetica"/>
          <w:sz w:val="22"/>
          <w:szCs w:val="22"/>
          <w:highlight w:val="red"/>
        </w:rPr>
        <w:t>application of heat or electromagnetic field.</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54625C90" w:rsidR="005C443B" w:rsidRDefault="00512D08" w:rsidP="004C0F43">
      <w:pPr>
        <w:jc w:val="center"/>
        <w:outlineLvl w:val="0"/>
        <w:rPr>
          <w:rFonts w:ascii="Helvetica" w:hAnsi="Helvetica"/>
          <w:b/>
          <w:color w:val="000000" w:themeColor="text1"/>
          <w:sz w:val="18"/>
          <w:szCs w:val="18"/>
        </w:rPr>
      </w:pPr>
      <w:r w:rsidRPr="00315DAB">
        <w:rPr>
          <w:rFonts w:ascii="Helvetica" w:hAnsi="Helvetica"/>
          <w:b/>
          <w:color w:val="000000" w:themeColor="text1"/>
          <w:sz w:val="18"/>
          <w:szCs w:val="18"/>
        </w:rPr>
        <w:t>“</w:t>
      </w:r>
      <w:r w:rsidR="00315DAB">
        <w:rPr>
          <w:rFonts w:ascii="Helvetica" w:hAnsi="Helvetica"/>
          <w:b/>
          <w:color w:val="000000" w:themeColor="text1"/>
          <w:sz w:val="18"/>
          <w:szCs w:val="18"/>
        </w:rPr>
        <w:t>Can an embedded wave driver be used to increase kinetic energy in electronic propulsion devices</w:t>
      </w:r>
      <w:r w:rsidRPr="00315DAB">
        <w:rPr>
          <w:rFonts w:ascii="Helvetica" w:hAnsi="Helvetica"/>
          <w:b/>
          <w:color w:val="000000" w:themeColor="text1"/>
          <w:sz w:val="18"/>
          <w:szCs w:val="18"/>
        </w:rPr>
        <w:t>?”</w:t>
      </w:r>
    </w:p>
    <w:p w14:paraId="78322C05" w14:textId="53285666" w:rsidR="00887014" w:rsidRDefault="00887014" w:rsidP="00512D08">
      <w:pPr>
        <w:rPr>
          <w:rFonts w:ascii="Helvetica" w:hAnsi="Helvetica"/>
          <w:color w:val="000000" w:themeColor="text1"/>
          <w:sz w:val="22"/>
          <w:szCs w:val="22"/>
        </w:rPr>
      </w:pPr>
    </w:p>
    <w:p w14:paraId="31FC577C" w14:textId="30BCC2F1" w:rsidR="002F1064" w:rsidRPr="005D5BCB" w:rsidRDefault="00163760" w:rsidP="002F1064">
      <w:pPr>
        <w:outlineLvl w:val="0"/>
        <w:rPr>
          <w:rFonts w:ascii="Helvetica" w:hAnsi="Helvetica"/>
          <w:color w:val="000000" w:themeColor="text1"/>
          <w:sz w:val="22"/>
          <w:szCs w:val="22"/>
        </w:rPr>
      </w:pPr>
      <w:r>
        <w:rPr>
          <w:rFonts w:ascii="Helvetica" w:hAnsi="Helvetica"/>
          <w:color w:val="000000" w:themeColor="text1"/>
          <w:sz w:val="22"/>
          <w:szCs w:val="22"/>
        </w:rPr>
        <w:t xml:space="preserve">Harmonic oscillation of propellant gases </w:t>
      </w:r>
      <w:r w:rsidR="00315DAB">
        <w:rPr>
          <w:rFonts w:ascii="Helvetica" w:hAnsi="Helvetica"/>
          <w:color w:val="000000" w:themeColor="text1"/>
          <w:sz w:val="22"/>
          <w:szCs w:val="22"/>
        </w:rPr>
        <w:t xml:space="preserve">using an embedded wave driver is a novel method </w:t>
      </w:r>
      <w:r w:rsidR="005D5BCB">
        <w:rPr>
          <w:rFonts w:ascii="Helvetica" w:hAnsi="Helvetica"/>
          <w:color w:val="000000" w:themeColor="text1"/>
          <w:sz w:val="22"/>
          <w:szCs w:val="22"/>
        </w:rPr>
        <w:t>for</w:t>
      </w:r>
      <w:r w:rsidR="00887014">
        <w:rPr>
          <w:rFonts w:ascii="Helvetica" w:hAnsi="Helvetica"/>
          <w:color w:val="000000" w:themeColor="text1"/>
          <w:sz w:val="22"/>
          <w:szCs w:val="22"/>
        </w:rPr>
        <w:t xml:space="preserve"> </w:t>
      </w:r>
      <w:r w:rsidR="00315DAB">
        <w:rPr>
          <w:rFonts w:ascii="Helvetica" w:hAnsi="Helvetica"/>
          <w:color w:val="000000" w:themeColor="text1"/>
          <w:sz w:val="22"/>
          <w:szCs w:val="22"/>
        </w:rPr>
        <w:t xml:space="preserve">increasing </w:t>
      </w:r>
      <w:r w:rsidR="00887014">
        <w:rPr>
          <w:rFonts w:ascii="Helvetica" w:hAnsi="Helvetica"/>
          <w:color w:val="000000" w:themeColor="text1"/>
          <w:sz w:val="22"/>
          <w:szCs w:val="22"/>
        </w:rPr>
        <w:t xml:space="preserve">thrust efficiency during spaceflight. </w:t>
      </w:r>
      <w:r w:rsidR="002F1064">
        <w:rPr>
          <w:rFonts w:ascii="Helvetica" w:hAnsi="Helvetica"/>
          <w:color w:val="000000" w:themeColor="text1"/>
          <w:sz w:val="22"/>
          <w:szCs w:val="22"/>
        </w:rPr>
        <w:t xml:space="preserve">This experiment looks for qualitative results in the oscillation of </w:t>
      </w:r>
      <w:r w:rsidR="002F1064">
        <w:rPr>
          <w:rFonts w:ascii="Helvetica" w:hAnsi="Helvetica"/>
          <w:color w:val="000000" w:themeColor="text1"/>
          <w:sz w:val="22"/>
          <w:szCs w:val="22"/>
        </w:rPr>
        <w:t>SF6, an inert gas with a density similar to xenon, a known thruster propellant.</w:t>
      </w:r>
    </w:p>
    <w:p w14:paraId="63FAD171" w14:textId="6AD899B7" w:rsidR="00C06C88" w:rsidRPr="00887014" w:rsidRDefault="003439C9" w:rsidP="00661B62">
      <w:pPr>
        <w:rPr>
          <w:rFonts w:ascii="Helvetica" w:hAnsi="Helvetica"/>
          <w:color w:val="000000" w:themeColor="text1"/>
          <w:sz w:val="22"/>
          <w:szCs w:val="22"/>
        </w:rPr>
      </w:pPr>
      <w:r w:rsidRPr="00124CDE">
        <w:rPr>
          <w:rFonts w:ascii="Helvetica" w:hAnsi="Helvetica"/>
          <w:color w:val="000000" w:themeColor="text1"/>
          <w:sz w:val="22"/>
        </w:rPr>
        <w:t xml:space="preserve">Experiments done </w:t>
      </w:r>
      <w:r w:rsidR="002F1064">
        <w:rPr>
          <w:rFonts w:ascii="Helvetica" w:hAnsi="Helvetica"/>
          <w:color w:val="000000" w:themeColor="text1"/>
          <w:sz w:val="22"/>
        </w:rPr>
        <w:t xml:space="preserve">by Hans Jenny </w:t>
      </w:r>
      <w:r w:rsidRPr="00124CDE">
        <w:rPr>
          <w:rFonts w:ascii="Helvetica" w:hAnsi="Helvetica"/>
          <w:color w:val="000000" w:themeColor="text1"/>
          <w:sz w:val="22"/>
        </w:rPr>
        <w:t xml:space="preserve">with lycopodium; a gas like particle used in physics have been done which produce a spherical vortex formation when under specific ranges of </w:t>
      </w:r>
      <w:r w:rsidR="00163760">
        <w:rPr>
          <w:rFonts w:ascii="Helvetica" w:hAnsi="Helvetica"/>
          <w:color w:val="000000" w:themeColor="text1"/>
          <w:sz w:val="22"/>
        </w:rPr>
        <w:t>frequencies</w:t>
      </w:r>
      <w:r w:rsidRPr="00124CDE">
        <w:rPr>
          <w:rFonts w:ascii="Helvetica" w:hAnsi="Helvetica"/>
          <w:color w:val="000000" w:themeColor="text1"/>
          <w:sz w:val="22"/>
        </w:rPr>
        <w:t>.</w:t>
      </w:r>
      <w:r w:rsidR="00163760">
        <w:rPr>
          <w:rFonts w:ascii="Helvetica" w:hAnsi="Helvetica"/>
          <w:color w:val="000000" w:themeColor="text1"/>
          <w:sz w:val="22"/>
        </w:rPr>
        <w:t xml:space="preserve"> Size and shape of vortex formations can be increased and decreased through tuning of amplitude and frequency during calibration.</w:t>
      </w:r>
      <w:r w:rsidRPr="00124CDE">
        <w:rPr>
          <w:rFonts w:ascii="Helvetica" w:hAnsi="Helvetica"/>
          <w:color w:val="000000" w:themeColor="text1"/>
          <w:sz w:val="22"/>
        </w:rPr>
        <w:t xml:space="preserve"> In this experiment, we will attempt to </w:t>
      </w:r>
      <w:r w:rsidR="00163760">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Pr="00124CDE">
        <w:rPr>
          <w:rFonts w:ascii="Helvetica" w:hAnsi="Helvetica"/>
          <w:color w:val="000000" w:themeColor="text1"/>
          <w:sz w:val="22"/>
        </w:rPr>
        <w:t>experiment</w:t>
      </w:r>
      <w:r w:rsidR="00512D08" w:rsidRPr="00124CDE">
        <w:rPr>
          <w:rFonts w:ascii="Helvetica" w:hAnsi="Helvetica"/>
          <w:color w:val="000000" w:themeColor="text1"/>
          <w:sz w:val="22"/>
        </w:rPr>
        <w:t>ations by</w:t>
      </w:r>
      <w:r w:rsidRPr="00124CDE">
        <w:rPr>
          <w:rFonts w:ascii="Helvetica" w:hAnsi="Helvetica"/>
          <w:color w:val="000000" w:themeColor="text1"/>
          <w:sz w:val="22"/>
        </w:rPr>
        <w:t xml:space="preserve"> using </w:t>
      </w:r>
      <w:r w:rsidR="00163760">
        <w:rPr>
          <w:rFonts w:ascii="Helvetica" w:hAnsi="Helvetica"/>
          <w:color w:val="000000" w:themeColor="text1"/>
          <w:sz w:val="22"/>
        </w:rPr>
        <w:t>SF6</w:t>
      </w:r>
      <w:r w:rsidR="002F1064">
        <w:rPr>
          <w:rFonts w:ascii="Helvetica" w:hAnsi="Helvetica"/>
          <w:color w:val="000000" w:themeColor="text1"/>
          <w:sz w:val="22"/>
        </w:rPr>
        <w:t xml:space="preserve"> as a test medium for observing and recording the effects of pressure waves on thruster propellants.</w:t>
      </w:r>
      <w:bookmarkStart w:id="0" w:name="_GoBack"/>
      <w:bookmarkEnd w:id="0"/>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955C8F7"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43209D">
        <w:rPr>
          <w:rFonts w:ascii="Helvetica" w:hAnsi="Helvetica"/>
          <w:sz w:val="22"/>
          <w:szCs w:val="22"/>
        </w:rPr>
        <w:t>for</w:t>
      </w:r>
      <w:r w:rsidRPr="00124CDE">
        <w:rPr>
          <w:rFonts w:ascii="Helvetica" w:hAnsi="Helvetica"/>
          <w:sz w:val="22"/>
          <w:szCs w:val="22"/>
        </w:rPr>
        <w:t xml:space="preserve"> test</w:t>
      </w:r>
      <w:r w:rsidR="0043209D">
        <w:rPr>
          <w:rFonts w:ascii="Helvetica" w:hAnsi="Helvetica"/>
          <w:sz w:val="22"/>
          <w:szCs w:val="22"/>
        </w:rPr>
        <w:t>ing various mediums under Simple Harmonic Motion</w:t>
      </w:r>
      <w:r w:rsidRPr="00124CDE">
        <w:rPr>
          <w:rFonts w:ascii="Helvetica" w:hAnsi="Helvetica"/>
          <w:sz w:val="22"/>
          <w:szCs w:val="22"/>
        </w:rPr>
        <w:t xml:space="preserve"> in the form of sound.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Observations in reagents at this stage of experimentation will be used during spring 2018 to predict force patterns for xenon gas, during plasma ionization</w:t>
      </w:r>
      <w:r w:rsidR="00434D4D">
        <w:rPr>
          <w:rFonts w:ascii="Helvetica" w:hAnsi="Helvetica"/>
          <w:sz w:val="22"/>
          <w:szCs w:val="22"/>
        </w:rPr>
        <w:t>. This first stage of experimentation is part of a 3-quarter series in which we will use the Undergraduate Research program at NSC to build a fully functional thruster which operates on principals of using sound as a means to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lastRenderedPageBreak/>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proofErr w:type="spellStart"/>
      <w:r w:rsidR="001A38F4" w:rsidRPr="00124CDE">
        <w:rPr>
          <w:rFonts w:ascii="Helvetica" w:hAnsi="Helvetica"/>
          <w:i/>
          <w:iCs/>
          <w:sz w:val="22"/>
          <w:szCs w:val="22"/>
        </w:rPr>
        <w:t>Cymatics</w:t>
      </w:r>
      <w:proofErr w:type="spellEnd"/>
      <w:r w:rsidR="001A38F4" w:rsidRPr="00124CDE">
        <w:rPr>
          <w:rFonts w:ascii="Helvetica" w:hAnsi="Helvetica"/>
          <w:i/>
          <w:iCs/>
          <w:sz w:val="22"/>
          <w:szCs w:val="22"/>
        </w:rPr>
        <w:t xml:space="preserve">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F077C8" w:rsidRDefault="0090060B" w:rsidP="00A540C2">
      <w:pPr>
        <w:jc w:val="center"/>
        <w:outlineLvl w:val="0"/>
        <w:rPr>
          <w:rFonts w:ascii="Helvetica" w:hAnsi="Helvetica"/>
          <w:b/>
        </w:rPr>
      </w:pPr>
      <w:r w:rsidRPr="00F077C8">
        <w:rPr>
          <w:rFonts w:ascii="Helvetica" w:hAnsi="Helvetica"/>
          <w:b/>
        </w:rPr>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1F5A59">
      <w:pPr>
        <w:jc w:val="center"/>
        <w:outlineLvl w:val="0"/>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w:t>
            </w:r>
            <w:proofErr w:type="spellStart"/>
            <w:r w:rsidRPr="00124CDE">
              <w:rPr>
                <w:rFonts w:ascii="Helvetica" w:hAnsi="Helvetica"/>
              </w:rPr>
              <w:t>mol</w:t>
            </w:r>
            <w:proofErr w:type="spellEnd"/>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w:t>
            </w:r>
            <w:proofErr w:type="spellStart"/>
            <w:r w:rsidRPr="00124CDE">
              <w:rPr>
                <w:rStyle w:val="list-propertydata--value"/>
                <w:rFonts w:ascii="Helvetica" w:hAnsi="Helvetica"/>
              </w:rPr>
              <w:t>mol</w:t>
            </w:r>
            <w:proofErr w:type="spellEnd"/>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1F5A59">
      <w:pPr>
        <w:jc w:val="center"/>
        <w:outlineLvl w:val="0"/>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 xml:space="preserve">n of sound will not exceeded 1 </w:t>
      </w:r>
      <w:proofErr w:type="spellStart"/>
      <w:r w:rsidR="00661B62" w:rsidRPr="00124CDE">
        <w:rPr>
          <w:rFonts w:ascii="Helvetica" w:hAnsi="Helvetica"/>
          <w:sz w:val="22"/>
          <w:szCs w:val="22"/>
        </w:rPr>
        <w:t>A</w:t>
      </w:r>
      <w:r w:rsidRPr="00124CDE">
        <w:rPr>
          <w:rFonts w:ascii="Helvetica" w:hAnsi="Helvetica"/>
          <w:sz w:val="22"/>
          <w:szCs w:val="22"/>
        </w:rPr>
        <w:t>tm</w:t>
      </w:r>
      <w:proofErr w:type="spellEnd"/>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w:t>
      </w:r>
      <w:proofErr w:type="spellStart"/>
      <w:r w:rsidR="00661B62" w:rsidRPr="00124CDE">
        <w:rPr>
          <w:rFonts w:ascii="Helvetica" w:hAnsi="Helvetica"/>
          <w:sz w:val="22"/>
          <w:szCs w:val="22"/>
        </w:rPr>
        <w:t>Atm</w:t>
      </w:r>
      <w:proofErr w:type="spellEnd"/>
      <w:r w:rsidR="00661B62" w:rsidRPr="00124CDE">
        <w:rPr>
          <w:rFonts w:ascii="Helvetica" w:hAnsi="Helvetica"/>
          <w:sz w:val="22"/>
          <w:szCs w:val="22"/>
        </w:rPr>
        <w:t xml:space="preserve">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1F5A59">
      <w:pPr>
        <w:ind w:left="720"/>
        <w:outlineLvl w:val="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w:t>
      </w:r>
      <w:proofErr w:type="spellStart"/>
      <w:r w:rsidRPr="00124CDE">
        <w:rPr>
          <w:rFonts w:ascii="Helvetica" w:hAnsi="Helvetica"/>
          <w:sz w:val="22"/>
          <w:szCs w:val="22"/>
        </w:rPr>
        <w:t>Atm</w:t>
      </w:r>
      <w:proofErr w:type="spellEnd"/>
      <w:r w:rsidRPr="00124CDE">
        <w:rPr>
          <w:rFonts w:ascii="Helvetica" w:hAnsi="Helvetica"/>
          <w:sz w:val="22"/>
          <w:szCs w:val="22"/>
        </w:rPr>
        <w:t>,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.5 </w:t>
      </w:r>
      <w:proofErr w:type="spellStart"/>
      <w:r w:rsidRPr="00124CDE">
        <w:rPr>
          <w:rFonts w:ascii="Helvetica" w:hAnsi="Helvetica"/>
          <w:sz w:val="22"/>
          <w:szCs w:val="22"/>
        </w:rPr>
        <w:t>Atm</w:t>
      </w:r>
      <w:proofErr w:type="spellEnd"/>
      <w:r w:rsidRPr="00124CDE">
        <w:rPr>
          <w:rFonts w:ascii="Helvetica" w:hAnsi="Helvetica"/>
          <w:sz w:val="22"/>
          <w:szCs w:val="22"/>
        </w:rPr>
        <w:t>, fill the chamber with 25% SF6 and 75% air, then pump out 2/3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0223CC">
        <w:tc>
          <w:tcPr>
            <w:tcW w:w="3116" w:type="dxa"/>
          </w:tcPr>
          <w:p w14:paraId="52DE0407" w14:textId="77777777" w:rsidR="00EA5C22" w:rsidRPr="00124CDE" w:rsidRDefault="00EA5C22" w:rsidP="000223CC">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0223CC">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0223CC">
            <w:pPr>
              <w:jc w:val="center"/>
              <w:rPr>
                <w:rFonts w:ascii="Helvetica" w:hAnsi="Helvetica"/>
                <w:b/>
              </w:rPr>
            </w:pPr>
            <w:r w:rsidRPr="00124CDE">
              <w:rPr>
                <w:rFonts w:ascii="Helvetica" w:hAnsi="Helvetica"/>
                <w:b/>
              </w:rPr>
              <w:t>Air %</w:t>
            </w:r>
          </w:p>
        </w:tc>
      </w:tr>
      <w:tr w:rsidR="00EA5C22" w:rsidRPr="00124CDE" w14:paraId="2D9E5C64" w14:textId="77777777" w:rsidTr="000223CC">
        <w:tc>
          <w:tcPr>
            <w:tcW w:w="3116" w:type="dxa"/>
            <w:vAlign w:val="center"/>
          </w:tcPr>
          <w:p w14:paraId="0CABC516" w14:textId="77777777" w:rsidR="00EA5C22" w:rsidRPr="00124CDE" w:rsidRDefault="00EA5C22" w:rsidP="000223CC">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0223CC">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0223CC">
            <w:pPr>
              <w:jc w:val="center"/>
              <w:rPr>
                <w:rFonts w:ascii="Helvetica" w:hAnsi="Helvetica"/>
              </w:rPr>
            </w:pPr>
            <w:r w:rsidRPr="00124CDE">
              <w:rPr>
                <w:rFonts w:ascii="Helvetica" w:hAnsi="Helvetica"/>
              </w:rPr>
              <w:t>80%</w:t>
            </w:r>
          </w:p>
        </w:tc>
      </w:tr>
      <w:tr w:rsidR="00EA5C22" w:rsidRPr="00124CDE" w14:paraId="61AAEAAE" w14:textId="77777777" w:rsidTr="000223CC">
        <w:tc>
          <w:tcPr>
            <w:tcW w:w="3116" w:type="dxa"/>
            <w:vAlign w:val="center"/>
          </w:tcPr>
          <w:p w14:paraId="2F4B46AA" w14:textId="77777777" w:rsidR="00EA5C22" w:rsidRPr="00124CDE" w:rsidRDefault="00EA5C22" w:rsidP="000223CC">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0223CC">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0223CC">
            <w:pPr>
              <w:jc w:val="center"/>
              <w:rPr>
                <w:rFonts w:ascii="Helvetica" w:hAnsi="Helvetica"/>
              </w:rPr>
            </w:pPr>
            <w:r w:rsidRPr="00124CDE">
              <w:rPr>
                <w:rFonts w:ascii="Helvetica" w:hAnsi="Helvetica"/>
              </w:rPr>
              <w:t>65%</w:t>
            </w:r>
          </w:p>
        </w:tc>
      </w:tr>
      <w:tr w:rsidR="00EA5C22" w:rsidRPr="00124CDE" w14:paraId="0B581E90" w14:textId="77777777" w:rsidTr="000223CC">
        <w:tc>
          <w:tcPr>
            <w:tcW w:w="3116" w:type="dxa"/>
            <w:vAlign w:val="center"/>
          </w:tcPr>
          <w:p w14:paraId="74F9FAD0" w14:textId="77777777" w:rsidR="00EA5C22" w:rsidRPr="00124CDE" w:rsidRDefault="00EA5C22" w:rsidP="000223CC">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0651BCB7" w14:textId="77777777" w:rsidTr="000223CC">
        <w:tc>
          <w:tcPr>
            <w:tcW w:w="3116" w:type="dxa"/>
            <w:vAlign w:val="center"/>
          </w:tcPr>
          <w:p w14:paraId="4E993249" w14:textId="77777777" w:rsidR="00EA5C22" w:rsidRPr="00124CDE" w:rsidRDefault="00EA5C22" w:rsidP="000223CC">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0223CC">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0223CC">
            <w:pPr>
              <w:jc w:val="center"/>
              <w:rPr>
                <w:rFonts w:ascii="Helvetica" w:hAnsi="Helvetica"/>
              </w:rPr>
            </w:pPr>
            <w:r w:rsidRPr="00124CDE">
              <w:rPr>
                <w:rFonts w:ascii="Helvetica" w:hAnsi="Helvetica"/>
              </w:rPr>
              <w:t>25%</w:t>
            </w:r>
          </w:p>
        </w:tc>
      </w:tr>
      <w:tr w:rsidR="00EA5C22" w:rsidRPr="00124CDE" w14:paraId="684ECC5D" w14:textId="77777777" w:rsidTr="000223CC">
        <w:tc>
          <w:tcPr>
            <w:tcW w:w="3116" w:type="dxa"/>
            <w:vAlign w:val="center"/>
          </w:tcPr>
          <w:p w14:paraId="08C170C1" w14:textId="77777777" w:rsidR="00EA5C22" w:rsidRPr="00124CDE" w:rsidRDefault="00EA5C22" w:rsidP="000223CC">
            <w:pPr>
              <w:jc w:val="center"/>
              <w:rPr>
                <w:rFonts w:ascii="Helvetica" w:hAnsi="Helvetica"/>
              </w:rPr>
            </w:pPr>
            <w:r w:rsidRPr="00124CDE">
              <w:rPr>
                <w:rFonts w:ascii="Helvetica" w:hAnsi="Helvetica"/>
              </w:rPr>
              <w:t xml:space="preserve">#5 w/ Vacuum (.66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000F5F6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15CAE37D" w14:textId="77777777" w:rsidTr="000223CC">
        <w:tc>
          <w:tcPr>
            <w:tcW w:w="3116" w:type="dxa"/>
            <w:vAlign w:val="center"/>
          </w:tcPr>
          <w:p w14:paraId="3202E9F9" w14:textId="77777777" w:rsidR="00EA5C22" w:rsidRPr="00124CDE" w:rsidRDefault="00EA5C22" w:rsidP="000223CC">
            <w:pPr>
              <w:jc w:val="center"/>
              <w:rPr>
                <w:rFonts w:ascii="Helvetica" w:hAnsi="Helvetica"/>
              </w:rPr>
            </w:pPr>
            <w:r w:rsidRPr="00124CDE">
              <w:rPr>
                <w:rFonts w:ascii="Helvetica" w:hAnsi="Helvetica"/>
              </w:rPr>
              <w:t xml:space="preserve">#6 w/ Vacuum (.50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34D6B54C"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0223CC">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1F5A59">
      <w:pPr>
        <w:jc w:val="center"/>
        <w:outlineLvl w:val="0"/>
        <w:rPr>
          <w:rFonts w:ascii="Helvetica" w:hAnsi="Helvetica"/>
          <w:i/>
          <w:sz w:val="44"/>
        </w:rPr>
      </w:pPr>
      <w:proofErr w:type="spellStart"/>
      <w:r w:rsidRPr="00124CDE">
        <w:rPr>
          <w:rFonts w:ascii="Helvetica" w:hAnsi="Helvetica"/>
          <w:i/>
          <w:sz w:val="44"/>
        </w:rPr>
        <w:t>F</w:t>
      </w:r>
      <w:r w:rsidRPr="00124CDE">
        <w:rPr>
          <w:rFonts w:ascii="Helvetica" w:hAnsi="Helvetica"/>
          <w:i/>
          <w:sz w:val="44"/>
          <w:vertAlign w:val="subscript"/>
        </w:rPr>
        <w:t>vortex</w:t>
      </w:r>
      <w:proofErr w:type="spellEnd"/>
      <w:r w:rsidRPr="00124CDE">
        <w:rPr>
          <w:rFonts w:ascii="Helvetica" w:hAnsi="Helvetica"/>
          <w:i/>
          <w:sz w:val="44"/>
          <w:vertAlign w:val="subscript"/>
        </w:rPr>
        <w:t xml:space="preserve"> (torque)</w:t>
      </w:r>
      <w:r w:rsidRPr="00124CDE">
        <w:rPr>
          <w:rFonts w:ascii="Helvetica" w:hAnsi="Helvetica"/>
          <w:i/>
          <w:sz w:val="44"/>
        </w:rPr>
        <w:t xml:space="preserve"> = (</w:t>
      </w:r>
      <w:proofErr w:type="spellStart"/>
      <w:r w:rsidRPr="00124CDE">
        <w:rPr>
          <w:rFonts w:ascii="Helvetica" w:hAnsi="Helvetica"/>
          <w:i/>
          <w:sz w:val="44"/>
        </w:rPr>
        <w:t>m</w:t>
      </w:r>
      <w:r w:rsidRPr="00124CDE">
        <w:rPr>
          <w:rFonts w:ascii="Helvetica" w:hAnsi="Helvetica"/>
          <w:i/>
          <w:sz w:val="44"/>
          <w:vertAlign w:val="subscript"/>
        </w:rPr>
        <w:t>ping</w:t>
      </w:r>
      <w:proofErr w:type="spellEnd"/>
      <w:r w:rsidRPr="00124CDE">
        <w:rPr>
          <w:rFonts w:ascii="Helvetica" w:hAnsi="Helvetica"/>
          <w:i/>
          <w:sz w:val="44"/>
          <w:vertAlign w:val="subscript"/>
        </w:rPr>
        <w:t xml:space="preserve"> ping </w:t>
      </w:r>
      <w:proofErr w:type="gramStart"/>
      <w:r w:rsidRPr="00124CDE">
        <w:rPr>
          <w:rFonts w:ascii="Helvetica" w:hAnsi="Helvetica"/>
          <w:i/>
          <w:sz w:val="44"/>
          <w:vertAlign w:val="subscript"/>
        </w:rPr>
        <w:t>ball</w:t>
      </w:r>
      <w:r w:rsidRPr="00124CDE">
        <w:rPr>
          <w:rFonts w:ascii="Helvetica" w:hAnsi="Helvetica"/>
          <w:i/>
          <w:sz w:val="44"/>
        </w:rPr>
        <w:t>)(</w:t>
      </w:r>
      <w:proofErr w:type="spellStart"/>
      <w:proofErr w:type="gramEnd"/>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 xml:space="preserve"> = (</w:t>
      </w:r>
      <w:proofErr w:type="spellStart"/>
      <w:r w:rsidRPr="00124CDE">
        <w:rPr>
          <w:rFonts w:ascii="Helvetica" w:hAnsi="Helvetica"/>
          <w:i/>
          <w:sz w:val="44"/>
        </w:rPr>
        <w:t>r</w:t>
      </w:r>
      <w:r w:rsidRPr="00124CDE">
        <w:rPr>
          <w:rFonts w:ascii="Helvetica" w:hAnsi="Helvetica"/>
          <w:i/>
          <w:sz w:val="44"/>
          <w:vertAlign w:val="subscript"/>
        </w:rPr>
        <w:t>vortex</w:t>
      </w:r>
      <w:proofErr w:type="spellEnd"/>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w:t>
      </w:r>
      <w:proofErr w:type="gramStart"/>
      <w:r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w:t>
      </w:r>
      <w:proofErr w:type="gramEnd"/>
      <w:r w:rsidRPr="00124CDE">
        <w:rPr>
          <w:rFonts w:ascii="Helvetica" w:hAnsi="Helvetica" w:cs="Arial"/>
          <w:bCs/>
          <w:i/>
          <w:color w:val="222222"/>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roofErr w:type="spellEnd"/>
      <w:r w:rsidRPr="00124CDE">
        <w:rPr>
          <w:rFonts w:ascii="Helvetica" w:hAnsi="Helvetica"/>
          <w:i/>
          <w:sz w:val="44"/>
        </w:rPr>
        <w: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proofErr w:type="spellStart"/>
      <w:r w:rsidR="00C001E4"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Δθ</w:t>
      </w:r>
      <w:proofErr w:type="spellEnd"/>
      <w:proofErr w:type="gramStart"/>
      <w:r w:rsidRPr="00124CDE">
        <w:rPr>
          <w:rFonts w:ascii="Helvetica" w:eastAsia="Times New Roman" w:hAnsi="Helvetica" w:cs="Arial"/>
          <w:bCs/>
          <w:i/>
          <w:color w:val="222222"/>
          <w:sz w:val="44"/>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proofErr w:type="gramEnd"/>
      <w:r w:rsidRPr="00124CDE">
        <w:rPr>
          <w:rFonts w:ascii="Helvetica" w:eastAsia="Times New Roman" w:hAnsi="Helvetica" w:cs="Arial"/>
          <w:bCs/>
          <w:i/>
          <w:color w:val="222222"/>
          <w:sz w:val="44"/>
          <w:shd w:val="clear" w:color="auto" w:fill="FFFFFF"/>
        </w:rPr>
        <w:t>t</w:t>
      </w:r>
      <w:proofErr w:type="spellEnd"/>
      <w:r w:rsidRPr="00124CDE">
        <w:rPr>
          <w:rFonts w:ascii="Helvetica" w:eastAsia="Times New Roman" w:hAnsi="Helvetica" w:cs="Arial"/>
          <w:bCs/>
          <w:i/>
          <w:color w:val="222222"/>
          <w:sz w:val="44"/>
          <w:shd w:val="clear" w:color="auto" w:fill="FFFFFF"/>
        </w:rPr>
        <w:t>)</w:t>
      </w:r>
    </w:p>
    <w:p w14:paraId="3C7CB595" w14:textId="77777777" w:rsidR="00D718FE" w:rsidRDefault="00D718FE" w:rsidP="006E4AB6">
      <w:pPr>
        <w:jc w:val="center"/>
        <w:rPr>
          <w:rFonts w:ascii="Helvetica" w:eastAsia="Times New Roman" w:hAnsi="Helvetica" w:cs="Arial"/>
          <w:bCs/>
          <w:i/>
          <w:color w:val="222222"/>
          <w:sz w:val="44"/>
          <w:shd w:val="clear" w:color="auto" w:fill="FFFFFF"/>
        </w:rPr>
      </w:pPr>
    </w:p>
    <w:p w14:paraId="3FE09928" w14:textId="17872DCB" w:rsidR="0021750D" w:rsidRPr="0021750D" w:rsidRDefault="0021750D" w:rsidP="0021750D">
      <w:pPr>
        <w:jc w:val="center"/>
        <w:rPr>
          <w:rFonts w:ascii="Helvetica" w:eastAsia="Times New Roman" w:hAnsi="Helvetica" w:cs="Arial"/>
          <w:bCs/>
          <w:i/>
          <w:color w:val="222222"/>
          <w:sz w:val="44"/>
          <w:shd w:val="clear" w:color="auto" w:fill="FFFFFF"/>
        </w:rPr>
      </w:pPr>
    </w:p>
    <w:p w14:paraId="6CC651A4" w14:textId="77777777" w:rsidR="00B55854" w:rsidRPr="00124CDE" w:rsidRDefault="00B55854" w:rsidP="006E4AB6">
      <w:pPr>
        <w:jc w:val="center"/>
        <w:rPr>
          <w:rFonts w:ascii="Helvetica" w:eastAsia="Times New Roman" w:hAnsi="Helvetica" w:cs="Arial"/>
          <w:bCs/>
          <w:i/>
          <w:color w:val="222222"/>
          <w:sz w:val="44"/>
          <w:shd w:val="clear" w:color="auto" w:fill="FFFFFF"/>
        </w:rPr>
      </w:pPr>
    </w:p>
    <w:p w14:paraId="0D8C8998" w14:textId="53228EF1" w:rsidR="00F077C8" w:rsidRPr="00A540C2" w:rsidRDefault="00D718FE" w:rsidP="004760DE">
      <w:pPr>
        <w:rPr>
          <w:rFonts w:ascii="Helvetica" w:hAnsi="Helvetica"/>
          <w:color w:val="000000" w:themeColor="text1"/>
          <w:sz w:val="22"/>
          <w:szCs w:val="22"/>
        </w:rPr>
      </w:pPr>
      <w:r w:rsidRPr="00124CDE">
        <w:rPr>
          <w:rFonts w:ascii="Helvetica" w:hAnsi="Helvetica"/>
          <w:color w:val="000000" w:themeColor="text1"/>
          <w:sz w:val="22"/>
          <w:szCs w:val="22"/>
        </w:rPr>
        <w:t>As</w:t>
      </w:r>
      <w:r w:rsidR="00B55854">
        <w:rPr>
          <w:rFonts w:ascii="Helvetica" w:hAnsi="Helvetica"/>
          <w:color w:val="000000" w:themeColor="text1"/>
          <w:sz w:val="22"/>
          <w:szCs w:val="22"/>
        </w:rPr>
        <w:t>)</w:t>
      </w:r>
      <w:r w:rsidRPr="00124CDE">
        <w:rPr>
          <w:rFonts w:ascii="Helvetica" w:hAnsi="Helvetica"/>
          <w:color w:val="000000" w:themeColor="text1"/>
          <w:sz w:val="22"/>
          <w:szCs w:val="22"/>
        </w:rPr>
        <w:t xml:space="preserve">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38742C4" w14:textId="77777777" w:rsidR="00F077C8" w:rsidRDefault="00F077C8" w:rsidP="004760DE">
      <w:pPr>
        <w:rPr>
          <w:rFonts w:ascii="Helvetica" w:hAnsi="Helvetica"/>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63A89DCA" w14:textId="77777777" w:rsidR="00D91CBA" w:rsidRDefault="00D91CBA" w:rsidP="004760DE">
      <w:pPr>
        <w:rPr>
          <w:rFonts w:ascii="Helvetica" w:hAnsi="Helvetica"/>
        </w:rPr>
      </w:pPr>
    </w:p>
    <w:p w14:paraId="56BA2E5D" w14:textId="77777777" w:rsidR="00D91CBA" w:rsidRDefault="00D91CBA" w:rsidP="004760DE">
      <w:pPr>
        <w:rPr>
          <w:rFonts w:ascii="Helvetica" w:hAnsi="Helvetica"/>
        </w:rPr>
      </w:pPr>
    </w:p>
    <w:p w14:paraId="3F9199C6" w14:textId="77777777" w:rsidR="00D91CBA" w:rsidRDefault="00D91CBA" w:rsidP="004760DE">
      <w:pPr>
        <w:rPr>
          <w:rFonts w:ascii="Helvetica" w:hAnsi="Helvetica"/>
        </w:rPr>
      </w:pPr>
    </w:p>
    <w:p w14:paraId="4FC521A9" w14:textId="77777777" w:rsidR="00D91CBA" w:rsidRDefault="00D91CBA" w:rsidP="004760DE">
      <w:pPr>
        <w:rPr>
          <w:rFonts w:ascii="Helvetica" w:hAnsi="Helvetica"/>
        </w:rPr>
      </w:pPr>
    </w:p>
    <w:p w14:paraId="58A93D57" w14:textId="77777777" w:rsidR="00D91CBA" w:rsidRPr="00124CDE" w:rsidRDefault="00D91CBA"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1F5A59">
      <w:pPr>
        <w:jc w:val="center"/>
        <w:outlineLvl w:val="0"/>
        <w:rPr>
          <w:rFonts w:ascii="Helvetica" w:hAnsi="Helvetica"/>
          <w:b/>
        </w:rPr>
      </w:pPr>
      <w:r w:rsidRPr="00F077C8">
        <w:rPr>
          <w:rFonts w:ascii="Helvetica" w:hAnsi="Helvetica"/>
          <w:b/>
        </w:rPr>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Default="002B47B3" w:rsidP="004760DE">
      <w:pPr>
        <w:rPr>
          <w:rFonts w:ascii="Helvetica" w:hAnsi="Helvetica"/>
        </w:rPr>
      </w:pPr>
    </w:p>
    <w:p w14:paraId="7F1BFDBE" w14:textId="77777777" w:rsidR="00A540C2" w:rsidRDefault="00A540C2" w:rsidP="004760DE">
      <w:pPr>
        <w:rPr>
          <w:rFonts w:ascii="Helvetica" w:hAnsi="Helvetica"/>
        </w:rPr>
      </w:pPr>
    </w:p>
    <w:p w14:paraId="6FE25795" w14:textId="77777777" w:rsidR="00A540C2" w:rsidRDefault="00A540C2" w:rsidP="004760DE">
      <w:pPr>
        <w:rPr>
          <w:rFonts w:ascii="Helvetica" w:hAnsi="Helvetica"/>
        </w:rPr>
      </w:pPr>
    </w:p>
    <w:p w14:paraId="5946EF2E" w14:textId="77777777" w:rsidR="00A540C2" w:rsidRDefault="00A540C2" w:rsidP="004760DE">
      <w:pPr>
        <w:rPr>
          <w:rFonts w:ascii="Helvetica" w:hAnsi="Helvetica"/>
        </w:rPr>
      </w:pPr>
    </w:p>
    <w:p w14:paraId="1152A1E3" w14:textId="77777777" w:rsidR="00A540C2" w:rsidRDefault="00A540C2" w:rsidP="004760DE">
      <w:pPr>
        <w:rPr>
          <w:rFonts w:ascii="Helvetica" w:hAnsi="Helvetica"/>
        </w:rPr>
      </w:pPr>
    </w:p>
    <w:p w14:paraId="2A1943B4" w14:textId="77777777" w:rsidR="00A540C2" w:rsidRDefault="00A540C2" w:rsidP="004760DE">
      <w:pPr>
        <w:rPr>
          <w:rFonts w:ascii="Helvetica" w:hAnsi="Helvetica"/>
        </w:rPr>
      </w:pPr>
    </w:p>
    <w:p w14:paraId="264719BF" w14:textId="77777777" w:rsidR="00A540C2" w:rsidRDefault="00A540C2" w:rsidP="004760DE">
      <w:pPr>
        <w:rPr>
          <w:rFonts w:ascii="Helvetica" w:hAnsi="Helvetica"/>
        </w:rPr>
      </w:pPr>
    </w:p>
    <w:p w14:paraId="10B3878F" w14:textId="77777777" w:rsidR="00A540C2" w:rsidRDefault="00A540C2" w:rsidP="004760DE">
      <w:pPr>
        <w:rPr>
          <w:rFonts w:ascii="Helvetica" w:hAnsi="Helvetica"/>
        </w:rPr>
      </w:pPr>
    </w:p>
    <w:p w14:paraId="52644440" w14:textId="77777777" w:rsidR="00A540C2" w:rsidRDefault="00A540C2" w:rsidP="004760DE">
      <w:pPr>
        <w:rPr>
          <w:rFonts w:ascii="Helvetica" w:hAnsi="Helvetica"/>
        </w:rPr>
      </w:pPr>
    </w:p>
    <w:p w14:paraId="6B9B3A24" w14:textId="77777777" w:rsidR="00A540C2" w:rsidRDefault="00A540C2" w:rsidP="004760DE">
      <w:pPr>
        <w:rPr>
          <w:rFonts w:ascii="Helvetica" w:hAnsi="Helvetica"/>
        </w:rPr>
      </w:pPr>
    </w:p>
    <w:p w14:paraId="3D1270B0" w14:textId="77777777" w:rsidR="00A540C2" w:rsidRDefault="00A540C2" w:rsidP="004760DE">
      <w:pPr>
        <w:rPr>
          <w:rFonts w:ascii="Helvetica" w:hAnsi="Helvetica"/>
        </w:rPr>
      </w:pPr>
    </w:p>
    <w:p w14:paraId="0779E24A" w14:textId="77777777" w:rsidR="00A540C2" w:rsidRDefault="00A540C2" w:rsidP="004760DE">
      <w:pPr>
        <w:rPr>
          <w:rFonts w:ascii="Helvetica" w:hAnsi="Helvetica"/>
        </w:rPr>
      </w:pPr>
    </w:p>
    <w:p w14:paraId="69EAD5E5" w14:textId="77777777" w:rsidR="00A540C2" w:rsidRDefault="00A540C2" w:rsidP="004760DE">
      <w:pPr>
        <w:rPr>
          <w:rFonts w:ascii="Helvetica" w:hAnsi="Helvetica"/>
        </w:rPr>
      </w:pPr>
    </w:p>
    <w:p w14:paraId="711CA80D"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753763AA" w14:textId="77777777" w:rsidR="00A540C2" w:rsidRPr="00124CDE"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43FE5ED7" w14:textId="77777777" w:rsidR="001A7CA1" w:rsidRPr="00124CDE" w:rsidRDefault="001A7CA1" w:rsidP="009D4FEB">
      <w:pPr>
        <w:rPr>
          <w:rFonts w:ascii="Helvetica" w:hAnsi="Helvetica"/>
          <w:sz w:val="22"/>
          <w:szCs w:val="22"/>
        </w:rPr>
      </w:pPr>
    </w:p>
    <w:p w14:paraId="68FDC7D0" w14:textId="613A7AC1" w:rsidR="001A7CA1" w:rsidRPr="00124CDE" w:rsidRDefault="00EA60DD" w:rsidP="001A7CA1">
      <w:pPr>
        <w:rPr>
          <w:rFonts w:ascii="Helvetica" w:hAnsi="Helvetica"/>
          <w:b/>
        </w:rPr>
      </w:pPr>
      <w:r>
        <w:rPr>
          <w:rFonts w:ascii="Helvetica" w:hAnsi="Helvetica"/>
          <w:b/>
        </w:rPr>
        <w:t>A</w:t>
      </w:r>
      <w:r w:rsidR="001A7CA1" w:rsidRPr="00124CDE">
        <w:rPr>
          <w:rFonts w:ascii="Helvetica" w:hAnsi="Helvetica"/>
          <w:b/>
        </w:rPr>
        <w:t xml:space="preserve">.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83085A" w:rsidP="00124CDE">
            <w:pPr>
              <w:rPr>
                <w:rFonts w:ascii="Helvetica" w:hAnsi="Helvetica"/>
                <w:color w:val="000000" w:themeColor="text1"/>
                <w:sz w:val="16"/>
                <w:szCs w:val="16"/>
              </w:rPr>
            </w:pPr>
            <w:hyperlink r:id="rId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83085A" w:rsidP="00124CDE">
            <w:pPr>
              <w:rPr>
                <w:rFonts w:ascii="Helvetica" w:hAnsi="Helvetica"/>
                <w:color w:val="FFC000" w:themeColor="accent4"/>
                <w:sz w:val="16"/>
                <w:szCs w:val="16"/>
              </w:rPr>
            </w:pPr>
            <w:hyperlink r:id="rId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FBC69AD" w:rsidR="001A7CA1" w:rsidRPr="00124CDE" w:rsidRDefault="002D1131" w:rsidP="00124CDE">
            <w:pPr>
              <w:rPr>
                <w:rFonts w:ascii="Helvetica" w:hAnsi="Helvetica"/>
                <w:sz w:val="16"/>
                <w:szCs w:val="16"/>
              </w:rPr>
            </w:pPr>
            <w:r>
              <w:rPr>
                <w:rFonts w:ascii="Helvetica" w:hAnsi="Helvetica"/>
                <w:sz w:val="16"/>
                <w:szCs w:val="16"/>
              </w:rPr>
              <w:t>8” JMH Audio Driver</w:t>
            </w:r>
          </w:p>
        </w:tc>
        <w:tc>
          <w:tcPr>
            <w:tcW w:w="2337" w:type="dxa"/>
            <w:shd w:val="clear" w:color="auto" w:fill="D0CECE" w:themeFill="background2" w:themeFillShade="E6"/>
          </w:tcPr>
          <w:p w14:paraId="1C4242F7" w14:textId="28B750D3" w:rsidR="001A7CA1" w:rsidRPr="00124CDE" w:rsidRDefault="00EB07FD" w:rsidP="00124CDE">
            <w:pPr>
              <w:rPr>
                <w:rFonts w:ascii="Helvetica" w:hAnsi="Helvetica"/>
                <w:sz w:val="16"/>
                <w:szCs w:val="16"/>
              </w:rPr>
            </w:pPr>
            <w:r>
              <w:rPr>
                <w:rFonts w:ascii="Helvetica" w:hAnsi="Helvetica"/>
                <w:sz w:val="16"/>
                <w:szCs w:val="16"/>
              </w:rPr>
              <w:t>JMH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2E9626B9" w:rsidR="001A7CA1" w:rsidRPr="00124CDE" w:rsidRDefault="00AA3DE4" w:rsidP="00124CDE">
            <w:pPr>
              <w:rPr>
                <w:rFonts w:ascii="Helvetica" w:hAnsi="Helvetica"/>
                <w:sz w:val="16"/>
                <w:szCs w:val="16"/>
              </w:rPr>
            </w:pPr>
            <w:r w:rsidRPr="00124CDE">
              <w:rPr>
                <w:rFonts w:ascii="Helvetica" w:hAnsi="Helvetica"/>
                <w:sz w:val="16"/>
                <w:szCs w:val="16"/>
              </w:rPr>
              <w:t>$</w:t>
            </w:r>
            <w:r w:rsidR="002D1131">
              <w:rPr>
                <w:rFonts w:ascii="Helvetica" w:hAnsi="Helvetica"/>
                <w:sz w:val="16"/>
                <w:szCs w:val="16"/>
              </w:rPr>
              <w:t>179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83085A" w:rsidP="00124CDE">
            <w:pPr>
              <w:rPr>
                <w:rFonts w:ascii="Helvetica" w:hAnsi="Helvetica"/>
                <w:sz w:val="16"/>
                <w:szCs w:val="16"/>
              </w:rPr>
            </w:pPr>
            <w:hyperlink r:id="rId10" w:history="1">
              <w:proofErr w:type="spellStart"/>
              <w:r w:rsidR="00CC1FB2"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83085A" w:rsidP="001B7FFA">
            <w:pPr>
              <w:rPr>
                <w:rFonts w:ascii="Helvetica" w:hAnsi="Helvetica"/>
                <w:sz w:val="16"/>
                <w:szCs w:val="16"/>
              </w:rPr>
            </w:pPr>
            <w:hyperlink r:id="rId11" w:history="1">
              <w:proofErr w:type="spellStart"/>
              <w:r w:rsidR="00CC1FB2"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83085A" w:rsidP="001B7FFA">
            <w:pPr>
              <w:rPr>
                <w:rFonts w:ascii="Helvetica" w:hAnsi="Helvetica"/>
                <w:sz w:val="16"/>
                <w:szCs w:val="16"/>
              </w:rPr>
            </w:pPr>
            <w:hyperlink r:id="rId12" w:history="1">
              <w:proofErr w:type="spellStart"/>
              <w:r w:rsidR="00B959C8" w:rsidRPr="00124CDE">
                <w:rPr>
                  <w:rStyle w:val="Hyperlink"/>
                  <w:rFonts w:ascii="Helvetica" w:hAnsi="Helvetica"/>
                  <w:sz w:val="16"/>
                  <w:szCs w:val="16"/>
                </w:rPr>
                <w:t>Delvie’s</w:t>
              </w:r>
              <w:proofErr w:type="spellEnd"/>
              <w:r w:rsidR="00B959C8" w:rsidRPr="00124CDE">
                <w:rPr>
                  <w:rStyle w:val="Hyperlink"/>
                  <w:rFonts w:ascii="Helvetica" w:hAnsi="Helvetica"/>
                  <w:sz w:val="16"/>
                  <w:szCs w:val="16"/>
                </w:rPr>
                <w:t xml:space="preserve">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 xml:space="preserve">Cast </w:t>
            </w:r>
            <w:proofErr w:type="spellStart"/>
            <w:r w:rsidRPr="00124CDE">
              <w:rPr>
                <w:rFonts w:ascii="Helvetica" w:hAnsi="Helvetica"/>
                <w:sz w:val="16"/>
                <w:szCs w:val="16"/>
              </w:rPr>
              <w:t>Plexiglass</w:t>
            </w:r>
            <w:proofErr w:type="spellEnd"/>
            <w:r w:rsidRPr="00124CDE">
              <w:rPr>
                <w:rFonts w:ascii="Helvetica" w:hAnsi="Helvetica"/>
                <w:sz w:val="16"/>
                <w:szCs w:val="16"/>
              </w:rPr>
              <w:t xml:space="preserve">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3E9ECF42" w:rsidR="001A7CA1" w:rsidRPr="00124CDE" w:rsidRDefault="009D4FEB" w:rsidP="009D4FEB">
            <w:pPr>
              <w:jc w:val="center"/>
              <w:rPr>
                <w:rFonts w:ascii="Helvetica" w:hAnsi="Helvetica"/>
                <w:sz w:val="16"/>
                <w:szCs w:val="16"/>
              </w:rPr>
            </w:pPr>
            <w:r w:rsidRPr="00124CDE">
              <w:rPr>
                <w:rFonts w:ascii="Helvetica" w:hAnsi="Helvetica"/>
                <w:sz w:val="16"/>
                <w:szCs w:val="16"/>
              </w:rPr>
              <w:t>$</w:t>
            </w:r>
            <w:r w:rsidR="00EA60DD">
              <w:rPr>
                <w:rFonts w:ascii="Helvetica" w:hAnsi="Helvetica"/>
                <w:sz w:val="16"/>
                <w:szCs w:val="16"/>
              </w:rPr>
              <w:t>25</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83085A" w:rsidP="001B7FFA">
            <w:pPr>
              <w:rPr>
                <w:rFonts w:ascii="Helvetica" w:hAnsi="Helvetica"/>
                <w:sz w:val="16"/>
                <w:szCs w:val="16"/>
              </w:rPr>
            </w:pPr>
            <w:hyperlink r:id="rId13"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 xml:space="preserve">Edit Video Footage </w:t>
            </w:r>
            <w:proofErr w:type="gramStart"/>
            <w:r w:rsidRPr="00124CDE">
              <w:rPr>
                <w:rFonts w:ascii="Helvetica" w:hAnsi="Helvetica"/>
                <w:color w:val="000000" w:themeColor="text1"/>
                <w:sz w:val="16"/>
                <w:szCs w:val="16"/>
              </w:rPr>
              <w:t>For</w:t>
            </w:r>
            <w:proofErr w:type="gramEnd"/>
            <w:r w:rsidRPr="00124CDE">
              <w:rPr>
                <w:rFonts w:ascii="Helvetica" w:hAnsi="Helvetica"/>
                <w:color w:val="000000" w:themeColor="text1"/>
                <w:sz w:val="16"/>
                <w:szCs w:val="16"/>
              </w:rPr>
              <w:t xml:space="preserve">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Instructors in physics, chemistry, mathematics and electrical engineering departments have been consulted with as to 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7C70BFE8"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outside of a physics classroom. </w:t>
      </w:r>
      <w:r w:rsidR="000C5671">
        <w:rPr>
          <w:rFonts w:ascii="Helvetica" w:hAnsi="Helvetica"/>
          <w:color w:val="000000" w:themeColor="text1"/>
          <w:sz w:val="22"/>
        </w:rPr>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 xml:space="preserve">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w:t>
      </w:r>
      <w:proofErr w:type="gramStart"/>
      <w:r w:rsidR="00A641F6">
        <w:rPr>
          <w:rFonts w:ascii="Helvetica" w:hAnsi="Helvetica"/>
          <w:color w:val="000000" w:themeColor="text1"/>
          <w:sz w:val="22"/>
        </w:rPr>
        <w:t>a</w:t>
      </w:r>
      <w:proofErr w:type="gramEnd"/>
      <w:r w:rsidR="00A641F6">
        <w:rPr>
          <w:rFonts w:ascii="Helvetica" w:hAnsi="Helvetica"/>
          <w:color w:val="000000" w:themeColor="text1"/>
          <w:sz w:val="22"/>
        </w:rPr>
        <w:t xml:space="preserve"> </w:t>
      </w:r>
      <w:proofErr w:type="spellStart"/>
      <w:r w:rsidR="00A641F6">
        <w:rPr>
          <w:rFonts w:ascii="Helvetica" w:hAnsi="Helvetica"/>
          <w:color w:val="000000" w:themeColor="text1"/>
          <w:sz w:val="22"/>
        </w:rPr>
        <w:t>a</w:t>
      </w:r>
      <w:proofErr w:type="spellEnd"/>
      <w:r w:rsidR="00A641F6">
        <w:rPr>
          <w:rFonts w:ascii="Helvetica" w:hAnsi="Helvetica"/>
          <w:color w:val="000000" w:themeColor="text1"/>
          <w:sz w:val="22"/>
        </w:rPr>
        <w:t xml:space="preserve">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5569FD8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5E2F81CD" w14:textId="2DEF3007" w:rsidR="00D27C40" w:rsidRDefault="00D27C40" w:rsidP="001F5A59">
      <w:pPr>
        <w:jc w:val="center"/>
        <w:outlineLvl w:val="0"/>
        <w:rPr>
          <w:rFonts w:ascii="Helvetica" w:hAnsi="Helvetica"/>
          <w:sz w:val="40"/>
          <w:szCs w:val="28"/>
        </w:rPr>
      </w:pPr>
    </w:p>
    <w:p w14:paraId="4C1236E9" w14:textId="2D9D4347" w:rsidR="00D27C40" w:rsidRDefault="00D27C40" w:rsidP="001F5A59">
      <w:pPr>
        <w:jc w:val="center"/>
        <w:outlineLvl w:val="0"/>
      </w:pPr>
      <w:proofErr w:type="spellStart"/>
      <w:r>
        <w:t>Lun</w:t>
      </w:r>
      <w:proofErr w:type="spellEnd"/>
      <w:r>
        <w:t xml:space="preserve">, J., &amp; Law, C. (2015). Influence of Cathode Shape on Vacuum Arc Thruster Performance and Operation. </w:t>
      </w:r>
      <w:r>
        <w:rPr>
          <w:i/>
          <w:iCs/>
        </w:rPr>
        <w:t>IEEE Transactions On Plasma Science</w:t>
      </w:r>
      <w:r>
        <w:t xml:space="preserve">, </w:t>
      </w:r>
      <w:r>
        <w:rPr>
          <w:i/>
          <w:iCs/>
        </w:rPr>
        <w:t>43</w:t>
      </w:r>
      <w:r>
        <w:t>(1), 198-208. doi:10.1109/TPS.2014.2361439</w:t>
      </w:r>
    </w:p>
    <w:p w14:paraId="052ACD5E" w14:textId="77777777" w:rsidR="00D27C40" w:rsidRDefault="00D27C40" w:rsidP="001F5A59">
      <w:pPr>
        <w:jc w:val="center"/>
        <w:outlineLvl w:val="0"/>
      </w:pPr>
    </w:p>
    <w:p w14:paraId="1F7B377F" w14:textId="6ABF9CF1" w:rsidR="00D27C40" w:rsidRDefault="00D27C40" w:rsidP="001F5A59">
      <w:pPr>
        <w:jc w:val="center"/>
        <w:outlineLvl w:val="0"/>
      </w:pPr>
      <w:proofErr w:type="spellStart"/>
      <w:r>
        <w:t>Poizin</w:t>
      </w:r>
      <w:proofErr w:type="spellEnd"/>
      <w:r>
        <w:t xml:space="preserve">, K. A., &amp; </w:t>
      </w:r>
      <w:proofErr w:type="spellStart"/>
      <w:r>
        <w:t>Reneau</w:t>
      </w:r>
      <w:proofErr w:type="spellEnd"/>
      <w:r>
        <w:t xml:space="preserve">, J. P. (2009). Effect of Conductive Walls on the Performance of a Pulsed Inductive Thruster. </w:t>
      </w:r>
      <w:r>
        <w:rPr>
          <w:i/>
          <w:iCs/>
        </w:rPr>
        <w:t>IEEE Transactions On Plasma Science</w:t>
      </w:r>
      <w:r>
        <w:t xml:space="preserve">, </w:t>
      </w:r>
      <w:r>
        <w:rPr>
          <w:i/>
          <w:iCs/>
        </w:rPr>
        <w:t>37</w:t>
      </w:r>
      <w:r>
        <w:t>(2), 359-364. doi:10.1109/TPS.2008.2009987</w:t>
      </w:r>
    </w:p>
    <w:p w14:paraId="53F4C82E" w14:textId="77777777" w:rsidR="00D27C40" w:rsidRDefault="00D27C40" w:rsidP="001F5A59">
      <w:pPr>
        <w:jc w:val="center"/>
        <w:outlineLvl w:val="0"/>
      </w:pPr>
    </w:p>
    <w:p w14:paraId="3E8E3CEF" w14:textId="4B4E12EF" w:rsidR="00D27C40" w:rsidRDefault="00D27C40" w:rsidP="001F5A59">
      <w:pPr>
        <w:jc w:val="center"/>
        <w:outlineLvl w:val="0"/>
      </w:pPr>
      <w:proofErr w:type="spellStart"/>
      <w:r>
        <w:t>Uchigashima</w:t>
      </w:r>
      <w:proofErr w:type="spellEnd"/>
      <w:r>
        <w:t xml:space="preserve">, A., Baba, T., Ichihara, D., </w:t>
      </w:r>
      <w:proofErr w:type="spellStart"/>
      <w:r>
        <w:t>Iwakawa</w:t>
      </w:r>
      <w:proofErr w:type="spellEnd"/>
      <w:r>
        <w:t xml:space="preserve">, A., </w:t>
      </w:r>
      <w:proofErr w:type="spellStart"/>
      <w:r>
        <w:t>Sasoh</w:t>
      </w:r>
      <w:proofErr w:type="spellEnd"/>
      <w:r>
        <w:t xml:space="preserve">, A., Yamazaki, T., &amp; ... Iwasaki, T. (2016). Anode Geometry Effects on Ion Beam Energy Performance in Helicon Electrostatic Thruster. </w:t>
      </w:r>
      <w:r>
        <w:rPr>
          <w:i/>
          <w:iCs/>
        </w:rPr>
        <w:t>IEEE Transactions On Plasma Science</w:t>
      </w:r>
      <w:r>
        <w:t xml:space="preserve">, </w:t>
      </w:r>
      <w:r>
        <w:rPr>
          <w:i/>
          <w:iCs/>
        </w:rPr>
        <w:t>44</w:t>
      </w:r>
      <w:r>
        <w:t>(3), 306-313. doi:10.1109/TPS.2016.2522079</w:t>
      </w:r>
    </w:p>
    <w:p w14:paraId="0D393A5C" w14:textId="1D6255F3" w:rsidR="00D27C40" w:rsidRDefault="00D27C40" w:rsidP="001F5A59">
      <w:pPr>
        <w:jc w:val="center"/>
        <w:outlineLvl w:val="0"/>
      </w:pPr>
    </w:p>
    <w:p w14:paraId="6087FCE1" w14:textId="3E5E4720" w:rsidR="00D27C40" w:rsidRDefault="00D27C40" w:rsidP="001F5A59">
      <w:pPr>
        <w:jc w:val="center"/>
        <w:outlineLvl w:val="0"/>
      </w:pPr>
      <w:r>
        <w:t xml:space="preserve">Ding, Y., </w:t>
      </w:r>
      <w:proofErr w:type="spellStart"/>
      <w:r>
        <w:t>Boyang</w:t>
      </w:r>
      <w:proofErr w:type="spellEnd"/>
      <w:r>
        <w:t xml:space="preserve">, J., Sun, H., Wei, L., Peng, W., Li, P., &amp; Yu, D. (2018). Effect of matching between the magnetic field and channel length on the performance of low sputtering Hall thrusters. </w:t>
      </w:r>
      <w:r>
        <w:rPr>
          <w:i/>
          <w:iCs/>
        </w:rPr>
        <w:t xml:space="preserve">Advances </w:t>
      </w:r>
      <w:proofErr w:type="gramStart"/>
      <w:r>
        <w:rPr>
          <w:i/>
          <w:iCs/>
        </w:rPr>
        <w:t>In</w:t>
      </w:r>
      <w:proofErr w:type="gramEnd"/>
      <w:r>
        <w:rPr>
          <w:i/>
          <w:iCs/>
        </w:rPr>
        <w:t xml:space="preserve"> Space Research</w:t>
      </w:r>
      <w:r>
        <w:t xml:space="preserve">, </w:t>
      </w:r>
      <w:r>
        <w:rPr>
          <w:i/>
          <w:iCs/>
        </w:rPr>
        <w:t>61</w:t>
      </w:r>
      <w:r>
        <w:t xml:space="preserve">(3), 837-843. </w:t>
      </w:r>
      <w:proofErr w:type="gramStart"/>
      <w:r>
        <w:t>doi:10.1016/j.asr</w:t>
      </w:r>
      <w:proofErr w:type="gramEnd"/>
      <w:r>
        <w:t>.2017.11.003</w:t>
      </w:r>
    </w:p>
    <w:p w14:paraId="2F22AD9F" w14:textId="4F3599E7" w:rsidR="00D27C40" w:rsidRDefault="00D27C40" w:rsidP="001F5A59">
      <w:pPr>
        <w:jc w:val="center"/>
        <w:outlineLvl w:val="0"/>
      </w:pPr>
    </w:p>
    <w:p w14:paraId="565E09E9" w14:textId="505740AD" w:rsidR="00D27C40" w:rsidRDefault="00D27C40" w:rsidP="001F5A59">
      <w:pPr>
        <w:jc w:val="center"/>
        <w:outlineLvl w:val="0"/>
      </w:pPr>
      <w:proofErr w:type="spellStart"/>
      <w:r>
        <w:t>Holak</w:t>
      </w:r>
      <w:proofErr w:type="spellEnd"/>
      <w:r>
        <w:t xml:space="preserve">, K., </w:t>
      </w:r>
      <w:proofErr w:type="spellStart"/>
      <w:r>
        <w:t>Wonho</w:t>
      </w:r>
      <w:proofErr w:type="spellEnd"/>
      <w:r>
        <w:t xml:space="preserve">, C., </w:t>
      </w:r>
      <w:proofErr w:type="spellStart"/>
      <w:r>
        <w:t>Youbong</w:t>
      </w:r>
      <w:proofErr w:type="spellEnd"/>
      <w:r>
        <w:t xml:space="preserve">, L., </w:t>
      </w:r>
      <w:proofErr w:type="spellStart"/>
      <w:r>
        <w:t>Seunghun</w:t>
      </w:r>
      <w:proofErr w:type="spellEnd"/>
      <w:r>
        <w:t xml:space="preserve">, L., &amp; </w:t>
      </w:r>
      <w:proofErr w:type="spellStart"/>
      <w:r>
        <w:t>Sanghoo</w:t>
      </w:r>
      <w:proofErr w:type="spellEnd"/>
      <w:r>
        <w:t xml:space="preserve">, P. (2017). Magnetic field configurations on thruster performance in accordance with ion beam characteristics in cylindrical Hall thruster plasmas. </w:t>
      </w:r>
      <w:r>
        <w:rPr>
          <w:i/>
          <w:iCs/>
        </w:rPr>
        <w:t>Applied Physics Letters</w:t>
      </w:r>
      <w:r>
        <w:t xml:space="preserve">, </w:t>
      </w:r>
      <w:r>
        <w:rPr>
          <w:i/>
          <w:iCs/>
        </w:rPr>
        <w:t>110</w:t>
      </w:r>
      <w:r>
        <w:t>(11), 1-5. doi:10.1063/1.4978532</w:t>
      </w:r>
    </w:p>
    <w:p w14:paraId="3E590962" w14:textId="577C7FC0" w:rsidR="00D27C40" w:rsidRDefault="00D27C40" w:rsidP="001F5A59">
      <w:pPr>
        <w:jc w:val="center"/>
        <w:outlineLvl w:val="0"/>
      </w:pPr>
    </w:p>
    <w:p w14:paraId="5E3DDCAA" w14:textId="40F6817C" w:rsidR="00D27C40" w:rsidRPr="00124CDE" w:rsidRDefault="00D27C40" w:rsidP="001F5A59">
      <w:pPr>
        <w:jc w:val="center"/>
        <w:outlineLvl w:val="0"/>
        <w:rPr>
          <w:rFonts w:ascii="Helvetica" w:hAnsi="Helvetica"/>
          <w:sz w:val="40"/>
          <w:szCs w:val="28"/>
        </w:rPr>
      </w:pPr>
      <w:r>
        <w:t xml:space="preserve">Peng, H., Hui, L., </w:t>
      </w:r>
      <w:proofErr w:type="spellStart"/>
      <w:r>
        <w:t>Yuanyuan</w:t>
      </w:r>
      <w:proofErr w:type="spellEnd"/>
      <w:r>
        <w:t xml:space="preserve">, G., &amp; Daren, Y. (2016). Effects of magnetic field strength in the discharge channel on the performance of a multi-cusped field thruster. </w:t>
      </w:r>
      <w:r>
        <w:rPr>
          <w:i/>
          <w:iCs/>
        </w:rPr>
        <w:t>AIP Advances</w:t>
      </w:r>
      <w:r>
        <w:t xml:space="preserve">, </w:t>
      </w:r>
      <w:r>
        <w:rPr>
          <w:i/>
          <w:iCs/>
        </w:rPr>
        <w:t>6</w:t>
      </w:r>
      <w:r>
        <w:t>(9), 1-8. doi:10.1063/1.4962548</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proofErr w:type="spellStart"/>
      <w:r w:rsidRPr="00124CDE">
        <w:rPr>
          <w:rFonts w:ascii="Helvetica" w:hAnsi="Helvetica"/>
          <w:i/>
          <w:iCs/>
          <w:sz w:val="22"/>
          <w:szCs w:val="22"/>
        </w:rPr>
        <w:t>Cymatics</w:t>
      </w:r>
      <w:proofErr w:type="spellEnd"/>
      <w:r w:rsidRPr="00124CDE">
        <w:rPr>
          <w:rFonts w:ascii="Helvetica" w:hAnsi="Helvetica"/>
          <w:i/>
          <w:iCs/>
          <w:sz w:val="22"/>
          <w:szCs w:val="22"/>
        </w:rPr>
        <w:t>: A Study of Wave Phenomena &amp; Vibration</w:t>
      </w:r>
      <w:r w:rsidRPr="00124CDE">
        <w:rPr>
          <w:rFonts w:ascii="Helvetica" w:hAnsi="Helvetica"/>
          <w:i/>
          <w:sz w:val="22"/>
          <w:szCs w:val="22"/>
        </w:rPr>
        <w:t xml:space="preserve"> (Vol. I &amp; II).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proofErr w:type="spellStart"/>
      <w:r w:rsidRPr="00124CDE">
        <w:rPr>
          <w:rFonts w:ascii="Helvetica" w:hAnsi="Helvetica"/>
          <w:i/>
          <w:iCs/>
          <w:sz w:val="22"/>
          <w:szCs w:val="22"/>
        </w:rPr>
        <w:t>Cymatics</w:t>
      </w:r>
      <w:proofErr w:type="spellEnd"/>
      <w:r w:rsidRPr="00124CDE">
        <w:rPr>
          <w:rFonts w:ascii="Helvetica" w:hAnsi="Helvetica"/>
          <w:i/>
          <w:iCs/>
          <w:sz w:val="22"/>
          <w:szCs w:val="22"/>
        </w:rPr>
        <w:t xml:space="preserve"> Soundscapes: And Bringing Matter </w:t>
      </w:r>
      <w:proofErr w:type="gramStart"/>
      <w:r w:rsidRPr="00124CDE">
        <w:rPr>
          <w:rFonts w:ascii="Helvetica" w:hAnsi="Helvetica"/>
          <w:i/>
          <w:iCs/>
          <w:sz w:val="22"/>
          <w:szCs w:val="22"/>
        </w:rPr>
        <w:t>To</w:t>
      </w:r>
      <w:proofErr w:type="gramEnd"/>
      <w:r w:rsidRPr="00124CDE">
        <w:rPr>
          <w:rFonts w:ascii="Helvetica" w:hAnsi="Helvetica"/>
          <w:i/>
          <w:iCs/>
          <w:sz w:val="22"/>
          <w:szCs w:val="22"/>
        </w:rPr>
        <w:t xml:space="preserve"> Life With Sound</w:t>
      </w:r>
      <w:r w:rsidRPr="00124CDE">
        <w:rPr>
          <w:rFonts w:ascii="Helvetica" w:hAnsi="Helvetica"/>
          <w:i/>
          <w:sz w:val="22"/>
          <w:szCs w:val="22"/>
        </w:rPr>
        <w:t xml:space="preserve">.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w:t>
      </w:r>
    </w:p>
    <w:p w14:paraId="582D3223" w14:textId="77777777" w:rsidR="001A38F4" w:rsidRPr="00891108" w:rsidRDefault="001A38F4" w:rsidP="00891108">
      <w:pPr>
        <w:ind w:left="1440"/>
        <w:rPr>
          <w:rFonts w:ascii="Helvetica" w:hAnsi="Helvetica"/>
          <w:color w:val="000000" w:themeColor="text1"/>
          <w:sz w:val="22"/>
          <w:szCs w:val="22"/>
        </w:rPr>
      </w:pPr>
    </w:p>
    <w:p w14:paraId="42AC7FB0"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proofErr w:type="spellStart"/>
      <w:r w:rsidRPr="00891108">
        <w:rPr>
          <w:rFonts w:ascii="Helvetica" w:hAnsi="Helvetica" w:cs="Calibri"/>
          <w:bCs/>
          <w:color w:val="000000" w:themeColor="text1"/>
          <w:sz w:val="22"/>
          <w:szCs w:val="22"/>
        </w:rPr>
        <w:t>Jahn</w:t>
      </w:r>
      <w:proofErr w:type="spellEnd"/>
      <w:r w:rsidRPr="00891108">
        <w:rPr>
          <w:rFonts w:ascii="Helvetica" w:hAnsi="Helvetica" w:cs="Calibri"/>
          <w:bCs/>
          <w:color w:val="000000" w:themeColor="text1"/>
          <w:sz w:val="22"/>
          <w:szCs w:val="22"/>
        </w:rPr>
        <w:t xml:space="preserve">, R. G., &amp; </w:t>
      </w:r>
      <w:proofErr w:type="spellStart"/>
      <w:r w:rsidRPr="00891108">
        <w:rPr>
          <w:rFonts w:ascii="Helvetica" w:hAnsi="Helvetica" w:cs="Calibri"/>
          <w:bCs/>
          <w:color w:val="000000" w:themeColor="text1"/>
          <w:sz w:val="22"/>
          <w:szCs w:val="22"/>
        </w:rPr>
        <w:t>Choueiri</w:t>
      </w:r>
      <w:proofErr w:type="spellEnd"/>
      <w:r w:rsidRPr="00891108">
        <w:rPr>
          <w:rFonts w:ascii="Helvetica" w:hAnsi="Helvetica" w:cs="Calibri"/>
          <w:bCs/>
          <w:color w:val="000000" w:themeColor="text1"/>
          <w:sz w:val="22"/>
          <w:szCs w:val="22"/>
        </w:rPr>
        <w:t>, E. Y. (2003). Electric Propulsion. </w:t>
      </w:r>
      <w:r w:rsidRPr="00891108">
        <w:rPr>
          <w:rFonts w:ascii="Helvetica" w:hAnsi="Helvetica" w:cs="Calibri"/>
          <w:bCs/>
          <w:iCs/>
          <w:color w:val="000000" w:themeColor="text1"/>
          <w:sz w:val="22"/>
          <w:szCs w:val="22"/>
        </w:rPr>
        <w:t>Encyclopedia of Physical Science and Technology,</w:t>
      </w:r>
      <w:r w:rsidRPr="00891108">
        <w:rPr>
          <w:rFonts w:ascii="Helvetica" w:hAnsi="Helvetica" w:cs="Calibri"/>
          <w:bCs/>
          <w:color w:val="000000" w:themeColor="text1"/>
          <w:sz w:val="22"/>
          <w:szCs w:val="22"/>
        </w:rPr>
        <w:t xml:space="preserve"> 125-141. doi:10.1016/b0-12-227410-5/00201-5 </w:t>
      </w:r>
    </w:p>
    <w:p w14:paraId="6EAB6C36"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 xml:space="preserve">URL: </w:t>
      </w:r>
      <w:hyperlink r:id="rId14" w:history="1">
        <w:r w:rsidRPr="00891108">
          <w:rPr>
            <w:rFonts w:ascii="Helvetica" w:hAnsi="Helvetica" w:cs="Calibri"/>
            <w:bCs/>
            <w:color w:val="000000" w:themeColor="text1"/>
            <w:sz w:val="22"/>
            <w:szCs w:val="22"/>
            <w:u w:val="single" w:color="0000E9"/>
          </w:rPr>
          <w:t>http://alfven.princeton.edu/publications/ep-encyclopedia-2001</w:t>
        </w:r>
      </w:hyperlink>
    </w:p>
    <w:p w14:paraId="7C60BC0D" w14:textId="77777777" w:rsidR="009743A4" w:rsidRPr="00124CDE" w:rsidRDefault="009743A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83085A" w:rsidP="00A433A2">
      <w:pPr>
        <w:ind w:left="1440"/>
        <w:rPr>
          <w:rStyle w:val="Hyperlink"/>
          <w:rFonts w:ascii="Helvetica" w:hAnsi="Helvetica"/>
          <w:i/>
          <w:sz w:val="22"/>
          <w:szCs w:val="22"/>
        </w:rPr>
      </w:pPr>
      <w:hyperlink r:id="rId15" w:history="1">
        <w:r w:rsidR="00A433A2"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t>Knight, R. D., Jones, B., Field, S., &amp; Knight, R. D. (2014). </w:t>
      </w:r>
      <w:r w:rsidRPr="00124CDE">
        <w:rPr>
          <w:rFonts w:ascii="Helvetica" w:hAnsi="Helvetica"/>
          <w:i/>
          <w:iCs/>
          <w:sz w:val="22"/>
          <w:szCs w:val="22"/>
        </w:rPr>
        <w:t xml:space="preserve">College physics: a strategic </w:t>
      </w:r>
      <w:proofErr w:type="gramStart"/>
      <w:r w:rsidRPr="00124CDE">
        <w:rPr>
          <w:rFonts w:ascii="Helvetica" w:hAnsi="Helvetica"/>
          <w:i/>
          <w:iCs/>
          <w:sz w:val="22"/>
          <w:szCs w:val="22"/>
        </w:rPr>
        <w:t>approach</w:t>
      </w:r>
      <w:r w:rsidRPr="00124CDE">
        <w:rPr>
          <w:rFonts w:ascii="Helvetica" w:hAnsi="Helvetica"/>
          <w:sz w:val="22"/>
          <w:szCs w:val="22"/>
        </w:rPr>
        <w:t>(</w:t>
      </w:r>
      <w:proofErr w:type="gramEnd"/>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pPr>
        <w:ind w:left="720"/>
        <w:rPr>
          <w:sz w:val="22"/>
          <w:szCs w:val="22"/>
        </w:rPr>
        <w:pPrChange w:id="1" w:author="Hofstad, Cory" w:date="2018-01-12T00:02:00Z">
          <w:pPr>
            <w:pStyle w:val="p1"/>
            <w:ind w:left="300" w:hanging="300"/>
          </w:pPr>
        </w:pPrChange>
      </w:pPr>
      <w:r w:rsidRPr="00124CDE">
        <w:rPr>
          <w:rFonts w:ascii="Helvetica" w:hAnsi="Helvetica"/>
          <w:sz w:val="22"/>
          <w:szCs w:val="22"/>
        </w:rPr>
        <w:t xml:space="preserve">SILBERBERG, M. (2017). SILBERBERG CHEMISTRY: the molecular nature of matter and change with advanced topics. </w:t>
      </w:r>
      <w:proofErr w:type="spellStart"/>
      <w:r w:rsidRPr="00124CDE">
        <w:rPr>
          <w:rFonts w:ascii="Helvetica" w:hAnsi="Helvetica"/>
          <w:sz w:val="22"/>
          <w:szCs w:val="22"/>
        </w:rPr>
        <w:t>S.l.</w:t>
      </w:r>
      <w:proofErr w:type="spellEnd"/>
      <w:r w:rsidRPr="00124CDE">
        <w:rPr>
          <w:rFonts w:ascii="Helvetica" w:hAnsi="Helvetica"/>
          <w:sz w:val="22"/>
          <w:szCs w:val="22"/>
        </w:rPr>
        <w:t>: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16"/>
      <w:headerReference w:type="default" r:id="rId17"/>
      <w:footerReference w:type="default" r:id="rId18"/>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C281B" w14:textId="77777777" w:rsidR="0083085A" w:rsidRDefault="0083085A" w:rsidP="00644E18">
      <w:r>
        <w:separator/>
      </w:r>
    </w:p>
  </w:endnote>
  <w:endnote w:type="continuationSeparator" w:id="0">
    <w:p w14:paraId="318863DD" w14:textId="77777777" w:rsidR="0083085A" w:rsidRDefault="0083085A"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w:t>
    </w:r>
    <w:proofErr w:type="spellStart"/>
    <w:r w:rsidRPr="002E2F08">
      <w:rPr>
        <w:rStyle w:val="xbe"/>
        <w:rFonts w:ascii="Helvetica" w:eastAsia="Times New Roman" w:hAnsi="Helvetica"/>
        <w:sz w:val="20"/>
        <w:szCs w:val="20"/>
      </w:rPr>
      <w:t>Ste</w:t>
    </w:r>
    <w:proofErr w:type="spellEnd"/>
    <w:r w:rsidRPr="002E2F08">
      <w:rPr>
        <w:rStyle w:val="xbe"/>
        <w:rFonts w:ascii="Helvetica" w:eastAsia="Times New Roman" w:hAnsi="Helvetica"/>
        <w:sz w:val="20"/>
        <w:szCs w:val="20"/>
      </w:rPr>
      <w:t xml:space="preserv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C12F6" w14:textId="77777777" w:rsidR="0083085A" w:rsidRDefault="0083085A" w:rsidP="00644E18">
      <w:r>
        <w:separator/>
      </w:r>
    </w:p>
  </w:footnote>
  <w:footnote w:type="continuationSeparator" w:id="0">
    <w:p w14:paraId="789ACDE0" w14:textId="77777777" w:rsidR="0083085A" w:rsidRDefault="0083085A" w:rsidP="00644E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D9F25" w14:textId="3523628F"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2F1064">
      <w:rPr>
        <w:rStyle w:val="PageNumber"/>
        <w:rFonts w:ascii="Helvetica" w:hAnsi="Helvetica"/>
        <w:noProof/>
        <w:sz w:val="28"/>
        <w:szCs w:val="28"/>
      </w:rPr>
      <w:t>2</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83085A" w:rsidRPr="00644E18" w:rsidRDefault="0083085A">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83085A">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1F47"/>
    <w:rsid w:val="00005317"/>
    <w:rsid w:val="00010299"/>
    <w:rsid w:val="00011828"/>
    <w:rsid w:val="00015CDD"/>
    <w:rsid w:val="00021D14"/>
    <w:rsid w:val="000223CC"/>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760"/>
    <w:rsid w:val="001638C5"/>
    <w:rsid w:val="001646CB"/>
    <w:rsid w:val="0018231F"/>
    <w:rsid w:val="001916B8"/>
    <w:rsid w:val="001923D4"/>
    <w:rsid w:val="001A38F4"/>
    <w:rsid w:val="001A7CA1"/>
    <w:rsid w:val="001B1E45"/>
    <w:rsid w:val="001B2A23"/>
    <w:rsid w:val="001B4CEB"/>
    <w:rsid w:val="001B7FFA"/>
    <w:rsid w:val="001C0084"/>
    <w:rsid w:val="001D5072"/>
    <w:rsid w:val="001E0174"/>
    <w:rsid w:val="001F2018"/>
    <w:rsid w:val="001F5A59"/>
    <w:rsid w:val="001F5EDC"/>
    <w:rsid w:val="001F7863"/>
    <w:rsid w:val="00204112"/>
    <w:rsid w:val="00211516"/>
    <w:rsid w:val="002129D3"/>
    <w:rsid w:val="0021750D"/>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5DAB"/>
    <w:rsid w:val="00327113"/>
    <w:rsid w:val="00332AFA"/>
    <w:rsid w:val="003439C9"/>
    <w:rsid w:val="00344811"/>
    <w:rsid w:val="00352287"/>
    <w:rsid w:val="00365A40"/>
    <w:rsid w:val="00366B90"/>
    <w:rsid w:val="00367F6B"/>
    <w:rsid w:val="00376542"/>
    <w:rsid w:val="003860F2"/>
    <w:rsid w:val="003877F4"/>
    <w:rsid w:val="003A34CE"/>
    <w:rsid w:val="003A7D76"/>
    <w:rsid w:val="003B33E6"/>
    <w:rsid w:val="003B4593"/>
    <w:rsid w:val="003B6292"/>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62C5"/>
    <w:rsid w:val="004B2BBF"/>
    <w:rsid w:val="004C0F43"/>
    <w:rsid w:val="004C3928"/>
    <w:rsid w:val="004D43C3"/>
    <w:rsid w:val="004D64FD"/>
    <w:rsid w:val="004E238C"/>
    <w:rsid w:val="004E623B"/>
    <w:rsid w:val="004F0909"/>
    <w:rsid w:val="004F0E28"/>
    <w:rsid w:val="005028DB"/>
    <w:rsid w:val="0050349F"/>
    <w:rsid w:val="005067F2"/>
    <w:rsid w:val="00512D08"/>
    <w:rsid w:val="0052308A"/>
    <w:rsid w:val="00533F57"/>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D5BCB"/>
    <w:rsid w:val="005E2A6E"/>
    <w:rsid w:val="005F21D3"/>
    <w:rsid w:val="005F7087"/>
    <w:rsid w:val="005F76B6"/>
    <w:rsid w:val="00606F3F"/>
    <w:rsid w:val="0061565F"/>
    <w:rsid w:val="00616449"/>
    <w:rsid w:val="0062153D"/>
    <w:rsid w:val="00642031"/>
    <w:rsid w:val="006434AE"/>
    <w:rsid w:val="00643BE0"/>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3B2A"/>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5A"/>
    <w:rsid w:val="008308F5"/>
    <w:rsid w:val="0083211A"/>
    <w:rsid w:val="00840314"/>
    <w:rsid w:val="008427B6"/>
    <w:rsid w:val="0084483B"/>
    <w:rsid w:val="00855E0B"/>
    <w:rsid w:val="008634B2"/>
    <w:rsid w:val="008638A7"/>
    <w:rsid w:val="0087156B"/>
    <w:rsid w:val="00872F67"/>
    <w:rsid w:val="00876EF0"/>
    <w:rsid w:val="0087763B"/>
    <w:rsid w:val="00881D5F"/>
    <w:rsid w:val="00887014"/>
    <w:rsid w:val="00891108"/>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31F4C"/>
    <w:rsid w:val="00942F7B"/>
    <w:rsid w:val="00947ED7"/>
    <w:rsid w:val="00950256"/>
    <w:rsid w:val="00951D18"/>
    <w:rsid w:val="00953EC8"/>
    <w:rsid w:val="009552B8"/>
    <w:rsid w:val="009640E5"/>
    <w:rsid w:val="0096755B"/>
    <w:rsid w:val="0097057C"/>
    <w:rsid w:val="009743A4"/>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2B35"/>
    <w:rsid w:val="00B959C8"/>
    <w:rsid w:val="00BA189D"/>
    <w:rsid w:val="00BA4B23"/>
    <w:rsid w:val="00BA6341"/>
    <w:rsid w:val="00BA7B74"/>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4B34"/>
    <w:rsid w:val="00C4541D"/>
    <w:rsid w:val="00C45F27"/>
    <w:rsid w:val="00C51D73"/>
    <w:rsid w:val="00C52573"/>
    <w:rsid w:val="00C75F4D"/>
    <w:rsid w:val="00C779E0"/>
    <w:rsid w:val="00C86879"/>
    <w:rsid w:val="00C944F0"/>
    <w:rsid w:val="00C94547"/>
    <w:rsid w:val="00C9572A"/>
    <w:rsid w:val="00CA6FE6"/>
    <w:rsid w:val="00CB477E"/>
    <w:rsid w:val="00CC1FB2"/>
    <w:rsid w:val="00CD2B87"/>
    <w:rsid w:val="00CD2EAD"/>
    <w:rsid w:val="00CE75D4"/>
    <w:rsid w:val="00CF51A5"/>
    <w:rsid w:val="00CF572D"/>
    <w:rsid w:val="00D10788"/>
    <w:rsid w:val="00D13869"/>
    <w:rsid w:val="00D27C40"/>
    <w:rsid w:val="00D41017"/>
    <w:rsid w:val="00D41575"/>
    <w:rsid w:val="00D45279"/>
    <w:rsid w:val="00D53E7A"/>
    <w:rsid w:val="00D5651D"/>
    <w:rsid w:val="00D67FBC"/>
    <w:rsid w:val="00D7043C"/>
    <w:rsid w:val="00D718FE"/>
    <w:rsid w:val="00D72B20"/>
    <w:rsid w:val="00D74889"/>
    <w:rsid w:val="00D91CBA"/>
    <w:rsid w:val="00D95D00"/>
    <w:rsid w:val="00DA455C"/>
    <w:rsid w:val="00DB1C90"/>
    <w:rsid w:val="00DB2E6D"/>
    <w:rsid w:val="00DD2D58"/>
    <w:rsid w:val="00DD625E"/>
    <w:rsid w:val="00DE1D96"/>
    <w:rsid w:val="00DE2396"/>
    <w:rsid w:val="00DE4039"/>
    <w:rsid w:val="00DE61B8"/>
    <w:rsid w:val="00DE70E0"/>
    <w:rsid w:val="00DF114D"/>
    <w:rsid w:val="00E00AD6"/>
    <w:rsid w:val="00E0194D"/>
    <w:rsid w:val="00E027DC"/>
    <w:rsid w:val="00E10383"/>
    <w:rsid w:val="00E12E42"/>
    <w:rsid w:val="00E22095"/>
    <w:rsid w:val="00E2273A"/>
    <w:rsid w:val="00E23F3D"/>
    <w:rsid w:val="00E32588"/>
    <w:rsid w:val="00E406C2"/>
    <w:rsid w:val="00E52CBC"/>
    <w:rsid w:val="00E55BC1"/>
    <w:rsid w:val="00E57AFD"/>
    <w:rsid w:val="00E60007"/>
    <w:rsid w:val="00E67E80"/>
    <w:rsid w:val="00E8082F"/>
    <w:rsid w:val="00E92F93"/>
    <w:rsid w:val="00EA0749"/>
    <w:rsid w:val="00EA5285"/>
    <w:rsid w:val="00EA5C22"/>
    <w:rsid w:val="00EA60DD"/>
    <w:rsid w:val="00EA673F"/>
    <w:rsid w:val="00EB07FD"/>
    <w:rsid w:val="00EB5F59"/>
    <w:rsid w:val="00EC577F"/>
    <w:rsid w:val="00EC5DFB"/>
    <w:rsid w:val="00EF0AF9"/>
    <w:rsid w:val="00F077C8"/>
    <w:rsid w:val="00F07B6B"/>
    <w:rsid w:val="00F12D11"/>
    <w:rsid w:val="00F12EF2"/>
    <w:rsid w:val="00F14C57"/>
    <w:rsid w:val="00F1630B"/>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D7D6F"/>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co.com/prodCatalog/PI/PI-8127_function-generator/index.cfm" TargetMode="External"/><Relationship Id="rId13" Type="http://schemas.openxmlformats.org/officeDocument/2006/relationships/hyperlink" Target="https://www.google.com/search?q=weld+on+4&amp;client=opera&amp;hs=wt3&amp;source=lnms&amp;tbm=shop&amp;sa=X&amp;ved=0ahUKEwixjdXN5cvYAhUPwmMKHWK4A2gQ_AUICigB&amp;biw=1195&amp;bih=66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delviesplastics.com/p/clear_acrylic_sheet.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astics.com/Plastic/ACRCAT8-500ODX-250" TargetMode="External"/><Relationship Id="rId5" Type="http://schemas.openxmlformats.org/officeDocument/2006/relationships/webSettings" Target="webSettings.xml"/><Relationship Id="rId15" Type="http://schemas.openxmlformats.org/officeDocument/2006/relationships/hyperlink" Target="http://doi.org/10.1016/j.phpro.2011.08.029" TargetMode="External"/><Relationship Id="rId10" Type="http://schemas.openxmlformats.org/officeDocument/2006/relationships/hyperlink" Target="http://www.eplastics.com/Plastic/ACRCAT8-000ODX-37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linnsci.com/lycopodium-powder-reagent-500-g/l0034/" TargetMode="External"/><Relationship Id="rId14" Type="http://schemas.openxmlformats.org/officeDocument/2006/relationships/hyperlink" Target="http://alfven.princeton.edu/publications/ep-encyclopedia-20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112025"/>
    <w:rsid w:val="00115119"/>
    <w:rsid w:val="001637F6"/>
    <w:rsid w:val="006338B2"/>
    <w:rsid w:val="00714975"/>
    <w:rsid w:val="009D1E25"/>
    <w:rsid w:val="00AC675E"/>
    <w:rsid w:val="00C101BB"/>
    <w:rsid w:val="00D60E73"/>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025"/>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544D94BE.dotm</Template>
  <TotalTime>17</TotalTime>
  <Pages>11</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IT and Media Services</cp:lastModifiedBy>
  <cp:revision>3</cp:revision>
  <cp:lastPrinted>2018-01-27T06:02:00Z</cp:lastPrinted>
  <dcterms:created xsi:type="dcterms:W3CDTF">2018-02-21T17:35:00Z</dcterms:created>
  <dcterms:modified xsi:type="dcterms:W3CDTF">2018-02-21T17:47:00Z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