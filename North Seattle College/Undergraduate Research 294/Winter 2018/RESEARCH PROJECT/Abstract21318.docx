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27873" w14:textId="36A5B92A" w:rsidR="00A070EF" w:rsidRPr="00124CDE" w:rsidRDefault="00A070EF" w:rsidP="00A070EF">
      <w:pPr>
        <w:jc w:val="center"/>
        <w:outlineLvl w:val="0"/>
        <w:rPr>
          <w:rFonts w:ascii="Helvetica" w:hAnsi="Helvetica"/>
          <w:i/>
          <w:sz w:val="22"/>
          <w:szCs w:val="22"/>
        </w:rPr>
      </w:pPr>
      <w:r w:rsidRPr="00124CDE">
        <w:rPr>
          <w:rFonts w:ascii="Helvetica" w:hAnsi="Helvetica"/>
          <w:i/>
          <w:sz w:val="22"/>
          <w:szCs w:val="22"/>
        </w:rPr>
        <w:t xml:space="preserve">Investigation of the Effects of Sound on </w:t>
      </w:r>
      <w:commentRangeStart w:id="0"/>
      <w:del w:id="1" w:author="IT and Media Services" w:date="2018-02-13T13:23:00Z">
        <w:r w:rsidRPr="00124CDE" w:rsidDel="00445CDB">
          <w:rPr>
            <w:rFonts w:ascii="Helvetica" w:hAnsi="Helvetica"/>
            <w:i/>
            <w:sz w:val="22"/>
            <w:szCs w:val="22"/>
          </w:rPr>
          <w:delText>Noble Gases</w:delText>
        </w:r>
      </w:del>
      <w:ins w:id="2" w:author="IT and Media Services" w:date="2018-02-13T13:23:00Z">
        <w:r w:rsidR="00445CDB">
          <w:rPr>
            <w:rFonts w:ascii="Helvetica" w:hAnsi="Helvetica"/>
            <w:i/>
            <w:sz w:val="22"/>
            <w:szCs w:val="22"/>
          </w:rPr>
          <w:t xml:space="preserve">Propellant </w:t>
        </w:r>
      </w:ins>
      <w:ins w:id="3" w:author="IT and Media Services" w:date="2018-02-13T13:53:00Z">
        <w:r w:rsidR="00ED77E3">
          <w:rPr>
            <w:rFonts w:ascii="Helvetica" w:hAnsi="Helvetica"/>
            <w:i/>
            <w:sz w:val="22"/>
            <w:szCs w:val="22"/>
          </w:rPr>
          <w:t>G</w:t>
        </w:r>
      </w:ins>
      <w:ins w:id="4" w:author="IT and Media Services" w:date="2018-02-13T13:23:00Z">
        <w:r w:rsidR="00445CDB">
          <w:rPr>
            <w:rFonts w:ascii="Helvetica" w:hAnsi="Helvetica"/>
            <w:i/>
            <w:sz w:val="22"/>
            <w:szCs w:val="22"/>
          </w:rPr>
          <w:t>as</w:t>
        </w:r>
      </w:ins>
      <w:r w:rsidRPr="00124CDE">
        <w:rPr>
          <w:rFonts w:ascii="Helvetica" w:hAnsi="Helvetica"/>
          <w:i/>
          <w:sz w:val="22"/>
          <w:szCs w:val="22"/>
        </w:rPr>
        <w:t xml:space="preserve"> </w:t>
      </w:r>
      <w:commentRangeEnd w:id="0"/>
      <w:r>
        <w:rPr>
          <w:rStyle w:val="CommentReference"/>
        </w:rPr>
        <w:commentReference w:id="0"/>
      </w:r>
      <w:del w:id="5" w:author="IT and Media Services" w:date="2018-02-13T13:53:00Z">
        <w:r w:rsidRPr="00124CDE" w:rsidDel="00ED77E3">
          <w:rPr>
            <w:rFonts w:ascii="Helvetica" w:hAnsi="Helvetica"/>
            <w:i/>
            <w:sz w:val="22"/>
            <w:szCs w:val="22"/>
          </w:rPr>
          <w:delText xml:space="preserve">used </w:delText>
        </w:r>
      </w:del>
      <w:ins w:id="6" w:author="IT and Media Services" w:date="2018-02-13T13:53:00Z">
        <w:r w:rsidR="00ED77E3">
          <w:rPr>
            <w:rFonts w:ascii="Helvetica" w:hAnsi="Helvetica"/>
            <w:i/>
            <w:sz w:val="22"/>
            <w:szCs w:val="22"/>
          </w:rPr>
          <w:t>U</w:t>
        </w:r>
        <w:bookmarkStart w:id="7" w:name="_GoBack"/>
        <w:bookmarkEnd w:id="7"/>
        <w:r w:rsidR="00ED77E3" w:rsidRPr="00124CDE">
          <w:rPr>
            <w:rFonts w:ascii="Helvetica" w:hAnsi="Helvetica"/>
            <w:i/>
            <w:sz w:val="22"/>
            <w:szCs w:val="22"/>
          </w:rPr>
          <w:t xml:space="preserve">sed </w:t>
        </w:r>
      </w:ins>
      <w:r w:rsidRPr="00124CDE">
        <w:rPr>
          <w:rFonts w:ascii="Helvetica" w:hAnsi="Helvetica"/>
          <w:i/>
          <w:sz w:val="22"/>
          <w:szCs w:val="22"/>
        </w:rPr>
        <w:t>i</w:t>
      </w:r>
      <w:r>
        <w:rPr>
          <w:rFonts w:ascii="Helvetica" w:hAnsi="Helvetica"/>
          <w:i/>
          <w:sz w:val="22"/>
          <w:szCs w:val="22"/>
        </w:rPr>
        <w:t>n Electronic Propulsion Devices</w:t>
      </w:r>
    </w:p>
    <w:p w14:paraId="2F13A5AD" w14:textId="77777777" w:rsidR="00A070EF" w:rsidRPr="00124CDE" w:rsidRDefault="00A070EF" w:rsidP="00A070EF">
      <w:pPr>
        <w:jc w:val="center"/>
        <w:rPr>
          <w:rFonts w:ascii="Helvetica" w:hAnsi="Helvetica"/>
          <w:b/>
          <w:sz w:val="22"/>
          <w:szCs w:val="22"/>
        </w:rPr>
      </w:pPr>
    </w:p>
    <w:p w14:paraId="1FC7A5C8" w14:textId="77777777" w:rsidR="00A070EF" w:rsidRPr="00124CDE" w:rsidRDefault="00A070EF" w:rsidP="00A070EF">
      <w:pPr>
        <w:jc w:val="center"/>
        <w:rPr>
          <w:rFonts w:ascii="Helvetica" w:hAnsi="Helvetica"/>
          <w:sz w:val="22"/>
          <w:szCs w:val="22"/>
        </w:rPr>
      </w:pPr>
      <w:r w:rsidRPr="00124CDE">
        <w:rPr>
          <w:rFonts w:ascii="Helvetica" w:hAnsi="Helvetica"/>
          <w:sz w:val="22"/>
          <w:szCs w:val="22"/>
        </w:rPr>
        <w:t xml:space="preserve">Cory Andrew </w:t>
      </w:r>
      <w:proofErr w:type="spellStart"/>
      <w:r w:rsidRPr="00124CDE">
        <w:rPr>
          <w:rFonts w:ascii="Helvetica" w:hAnsi="Helvetica"/>
          <w:sz w:val="22"/>
          <w:szCs w:val="22"/>
        </w:rPr>
        <w:t>Hofstad</w:t>
      </w:r>
      <w:proofErr w:type="spellEnd"/>
    </w:p>
    <w:p w14:paraId="492FAB85" w14:textId="77777777" w:rsidR="00A070EF" w:rsidRDefault="00A070EF" w:rsidP="00A070EF">
      <w:pPr>
        <w:outlineLvl w:val="0"/>
        <w:rPr>
          <w:rFonts w:ascii="Helvetica" w:hAnsi="Helvetica"/>
          <w:sz w:val="16"/>
          <w:szCs w:val="16"/>
        </w:rPr>
      </w:pPr>
    </w:p>
    <w:p w14:paraId="44D3DA31" w14:textId="77777777" w:rsidR="00A070EF" w:rsidRDefault="00A070EF" w:rsidP="00A070EF">
      <w:pPr>
        <w:jc w:val="center"/>
        <w:outlineLvl w:val="0"/>
        <w:rPr>
          <w:rFonts w:ascii="Helvetica" w:hAnsi="Helvetica"/>
          <w:sz w:val="16"/>
          <w:szCs w:val="16"/>
        </w:rPr>
      </w:pPr>
    </w:p>
    <w:p w14:paraId="0E667194" w14:textId="29414BB9" w:rsidR="00A070EF" w:rsidDel="00A070EF" w:rsidRDefault="00A070EF" w:rsidP="00A070EF">
      <w:pPr>
        <w:rPr>
          <w:del w:id="8" w:author="Ann Murkowski" w:date="2018-02-11T22:11:00Z"/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Present and future spaceflight missions depend on the ability to produce high exhaust velocities while reducing the dependence on chemical fuel and its mass onboard a spaceflight vehicle. </w:t>
      </w:r>
      <w:ins w:id="9" w:author="Ann Murkowski" w:date="2018-02-11T22:12:00Z">
        <w:del w:id="10" w:author="IT and Media Services" w:date="2018-02-13T13:23:00Z">
          <w:r w:rsidDel="00445CDB">
            <w:rPr>
              <w:rFonts w:ascii="Helvetica" w:hAnsi="Helvetica"/>
              <w:sz w:val="22"/>
              <w:szCs w:val="22"/>
            </w:rPr>
            <w:delText>This r</w:delText>
          </w:r>
        </w:del>
      </w:ins>
      <w:commentRangeStart w:id="11"/>
      <w:del w:id="12" w:author="IT and Media Services" w:date="2018-02-13T13:23:00Z">
        <w:r w:rsidDel="00445CDB">
          <w:rPr>
            <w:rFonts w:ascii="Helvetica" w:hAnsi="Helvetica"/>
            <w:sz w:val="22"/>
            <w:szCs w:val="22"/>
          </w:rPr>
          <w:delText>Research being done at North Seattle College shows that additional thrust velocity can be achieved through the oscillation of propellant gas via wave drivers embedded within experimental electronic propulsion systems</w:delText>
        </w:r>
        <w:commentRangeEnd w:id="11"/>
        <w:r w:rsidDel="00445CDB">
          <w:rPr>
            <w:rStyle w:val="CommentReference"/>
          </w:rPr>
          <w:commentReference w:id="11"/>
        </w:r>
        <w:r w:rsidDel="00445CDB">
          <w:rPr>
            <w:rFonts w:ascii="Helvetica" w:hAnsi="Helvetica"/>
            <w:sz w:val="22"/>
            <w:szCs w:val="22"/>
          </w:rPr>
          <w:delText xml:space="preserve">. </w:delText>
        </w:r>
      </w:del>
      <w:r>
        <w:rPr>
          <w:rFonts w:ascii="Helvetica" w:hAnsi="Helvetica"/>
          <w:sz w:val="22"/>
          <w:szCs w:val="22"/>
        </w:rPr>
        <w:t>Oscillation of gaseous molecules allow</w:t>
      </w:r>
      <w:ins w:id="13" w:author="IT and Media Services" w:date="2018-02-13T13:28:00Z">
        <w:r w:rsidR="00445CDB">
          <w:rPr>
            <w:rFonts w:ascii="Helvetica" w:hAnsi="Helvetica"/>
            <w:sz w:val="22"/>
            <w:szCs w:val="22"/>
          </w:rPr>
          <w:t>s</w:t>
        </w:r>
      </w:ins>
      <w:r>
        <w:rPr>
          <w:rFonts w:ascii="Helvetica" w:hAnsi="Helvetica"/>
          <w:sz w:val="22"/>
          <w:szCs w:val="22"/>
        </w:rPr>
        <w:t xml:space="preserve"> for ejection out of propulsion systems at higher velocities, increasing chemical fuel efficiency. </w:t>
      </w:r>
    </w:p>
    <w:p w14:paraId="0B200433" w14:textId="77777777" w:rsidR="00A070EF" w:rsidDel="00A070EF" w:rsidRDefault="00A070EF" w:rsidP="00A070EF">
      <w:pPr>
        <w:rPr>
          <w:del w:id="14" w:author="Ann Murkowski" w:date="2018-02-11T22:11:00Z"/>
          <w:rFonts w:ascii="Helvetica" w:hAnsi="Helvetica"/>
          <w:sz w:val="22"/>
          <w:szCs w:val="22"/>
        </w:rPr>
      </w:pPr>
    </w:p>
    <w:p w14:paraId="664DCC4D" w14:textId="6B7CA5B6" w:rsidR="00A070EF" w:rsidDel="008D19FD" w:rsidRDefault="00A070EF" w:rsidP="00A070EF">
      <w:pPr>
        <w:rPr>
          <w:del w:id="15" w:author="IT and Media Services" w:date="2018-02-13T13:38:00Z"/>
          <w:rFonts w:ascii="Helvetica" w:hAnsi="Helvetica"/>
          <w:sz w:val="22"/>
          <w:szCs w:val="22"/>
        </w:rPr>
      </w:pPr>
      <w:r w:rsidRPr="005067F2">
        <w:rPr>
          <w:rFonts w:ascii="Helvetica" w:hAnsi="Helvetica"/>
          <w:sz w:val="22"/>
          <w:szCs w:val="22"/>
        </w:rPr>
        <w:t>Oscillation of granulate and liquid reagents using simple harmonic motion has been</w:t>
      </w:r>
      <w:r>
        <w:rPr>
          <w:rFonts w:ascii="Helvetica" w:hAnsi="Helvetica"/>
          <w:sz w:val="22"/>
          <w:szCs w:val="22"/>
        </w:rPr>
        <w:t xml:space="preserve"> shown to excite particles, </w:t>
      </w:r>
      <w:r w:rsidRPr="005067F2">
        <w:rPr>
          <w:rFonts w:ascii="Helvetica" w:hAnsi="Helvetica"/>
          <w:sz w:val="22"/>
          <w:szCs w:val="22"/>
        </w:rPr>
        <w:t>form</w:t>
      </w:r>
      <w:r>
        <w:rPr>
          <w:rFonts w:ascii="Helvetica" w:hAnsi="Helvetica"/>
          <w:sz w:val="22"/>
          <w:szCs w:val="22"/>
        </w:rPr>
        <w:t>ing</w:t>
      </w:r>
      <w:r w:rsidRPr="005067F2">
        <w:rPr>
          <w:rFonts w:ascii="Helvetica" w:hAnsi="Helvetica"/>
          <w:sz w:val="22"/>
          <w:szCs w:val="22"/>
        </w:rPr>
        <w:t xml:space="preserve"> geometric patterns when using calibrated frequencies. </w:t>
      </w:r>
      <w:r>
        <w:rPr>
          <w:rFonts w:ascii="Helvetica" w:hAnsi="Helvetica"/>
          <w:sz w:val="22"/>
          <w:szCs w:val="22"/>
        </w:rPr>
        <w:t xml:space="preserve">Methods shown to induce geometric patterns </w:t>
      </w:r>
      <w:commentRangeStart w:id="16"/>
      <w:del w:id="17" w:author="IT and Media Services" w:date="2018-02-13T13:41:00Z">
        <w:r w:rsidDel="008D19FD">
          <w:rPr>
            <w:rFonts w:ascii="Helvetica" w:hAnsi="Helvetica"/>
            <w:sz w:val="22"/>
            <w:szCs w:val="22"/>
          </w:rPr>
          <w:delText xml:space="preserve">are </w:delText>
        </w:r>
      </w:del>
      <w:ins w:id="18" w:author="IT and Media Services" w:date="2018-02-13T13:41:00Z">
        <w:r w:rsidR="008D19FD">
          <w:rPr>
            <w:rFonts w:ascii="Helvetica" w:hAnsi="Helvetica"/>
            <w:sz w:val="22"/>
            <w:szCs w:val="22"/>
          </w:rPr>
          <w:t xml:space="preserve">were </w:t>
        </w:r>
      </w:ins>
      <w:r>
        <w:rPr>
          <w:rFonts w:ascii="Helvetica" w:hAnsi="Helvetica"/>
          <w:sz w:val="22"/>
          <w:szCs w:val="22"/>
        </w:rPr>
        <w:t>used</w:t>
      </w:r>
      <w:r w:rsidRPr="005067F2">
        <w:rPr>
          <w:rFonts w:ascii="Helvetica" w:hAnsi="Helvetica"/>
          <w:sz w:val="22"/>
          <w:szCs w:val="22"/>
        </w:rPr>
        <w:t xml:space="preserve"> </w:t>
      </w:r>
      <w:commentRangeEnd w:id="16"/>
      <w:r>
        <w:rPr>
          <w:rStyle w:val="CommentReference"/>
        </w:rPr>
        <w:commentReference w:id="16"/>
      </w:r>
      <w:r w:rsidRPr="005067F2">
        <w:rPr>
          <w:rFonts w:ascii="Helvetica" w:hAnsi="Helvetica"/>
          <w:sz w:val="22"/>
          <w:szCs w:val="22"/>
        </w:rPr>
        <w:t xml:space="preserve">to attain vortex formations in the reagents </w:t>
      </w:r>
      <w:r w:rsidRPr="005067F2">
        <w:rPr>
          <w:rFonts w:ascii="Helvetica" w:hAnsi="Helvetica"/>
          <w:i/>
          <w:sz w:val="22"/>
          <w:szCs w:val="22"/>
        </w:rPr>
        <w:t>Lycopodium</w:t>
      </w:r>
      <w:r w:rsidRPr="005067F2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CO</w:t>
      </w:r>
      <w:r w:rsidRPr="00643BE0">
        <w:rPr>
          <w:rFonts w:ascii="Helvetica" w:hAnsi="Helvetica"/>
          <w:sz w:val="22"/>
          <w:szCs w:val="22"/>
          <w:vertAlign w:val="subscript"/>
        </w:rPr>
        <w:t>2</w:t>
      </w:r>
      <w:r>
        <w:rPr>
          <w:rFonts w:ascii="Helvetica" w:hAnsi="Helvetica"/>
          <w:sz w:val="22"/>
          <w:szCs w:val="22"/>
        </w:rPr>
        <w:t>(g) and SF</w:t>
      </w:r>
      <w:r w:rsidRPr="00643BE0">
        <w:rPr>
          <w:rFonts w:ascii="Helvetica" w:hAnsi="Helvetica"/>
          <w:sz w:val="22"/>
          <w:szCs w:val="22"/>
          <w:vertAlign w:val="subscript"/>
        </w:rPr>
        <w:t>6</w:t>
      </w:r>
      <w:r>
        <w:rPr>
          <w:rFonts w:ascii="Helvetica" w:hAnsi="Helvetica"/>
          <w:sz w:val="22"/>
          <w:szCs w:val="22"/>
        </w:rPr>
        <w:t>(g). Sulfur hexafluoride (SF</w:t>
      </w:r>
      <w:r w:rsidRPr="00F52467">
        <w:rPr>
          <w:rFonts w:ascii="Helvetica" w:hAnsi="Helvetica"/>
          <w:sz w:val="22"/>
          <w:szCs w:val="22"/>
          <w:vertAlign w:val="subscript"/>
        </w:rPr>
        <w:t>6</w:t>
      </w:r>
      <w:r>
        <w:rPr>
          <w:rFonts w:ascii="Helvetica" w:hAnsi="Helvetica"/>
          <w:sz w:val="22"/>
          <w:szCs w:val="22"/>
        </w:rPr>
        <w:t xml:space="preserve">) </w:t>
      </w:r>
      <w:ins w:id="19" w:author="IT and Media Services" w:date="2018-02-13T13:42:00Z">
        <w:r w:rsidR="008D19FD">
          <w:rPr>
            <w:rFonts w:ascii="Helvetica" w:hAnsi="Helvetica"/>
            <w:sz w:val="22"/>
            <w:szCs w:val="22"/>
          </w:rPr>
          <w:t xml:space="preserve">were </w:t>
        </w:r>
      </w:ins>
      <w:del w:id="20" w:author="IT and Media Services" w:date="2018-02-13T13:42:00Z">
        <w:r w:rsidDel="008D19FD">
          <w:rPr>
            <w:rFonts w:ascii="Helvetica" w:hAnsi="Helvetica"/>
            <w:sz w:val="22"/>
            <w:szCs w:val="22"/>
          </w:rPr>
          <w:delText>i</w:delText>
        </w:r>
      </w:del>
      <w:del w:id="21" w:author="IT and Media Services" w:date="2018-02-13T13:41:00Z">
        <w:r w:rsidDel="008D19FD">
          <w:rPr>
            <w:rFonts w:ascii="Helvetica" w:hAnsi="Helvetica"/>
            <w:sz w:val="22"/>
            <w:szCs w:val="22"/>
          </w:rPr>
          <w:delText xml:space="preserve">s </w:delText>
        </w:r>
      </w:del>
      <w:r>
        <w:rPr>
          <w:rFonts w:ascii="Helvetica" w:hAnsi="Helvetica"/>
          <w:sz w:val="22"/>
          <w:szCs w:val="22"/>
        </w:rPr>
        <w:t>used to simulate xenon, a dense gas used in modern electronic propulsion devices. Ten-millimeter</w:t>
      </w:r>
      <w:r w:rsidRPr="005067F2">
        <w:rPr>
          <w:rFonts w:ascii="Helvetica" w:hAnsi="Helvetica"/>
          <w:sz w:val="22"/>
          <w:szCs w:val="22"/>
        </w:rPr>
        <w:t xml:space="preserve"> polypropylene, air</w:t>
      </w:r>
      <w:r>
        <w:rPr>
          <w:rFonts w:ascii="Helvetica" w:hAnsi="Helvetica"/>
          <w:sz w:val="22"/>
          <w:szCs w:val="22"/>
        </w:rPr>
        <w:t>-</w:t>
      </w:r>
      <w:r w:rsidRPr="005067F2">
        <w:rPr>
          <w:rFonts w:ascii="Helvetica" w:hAnsi="Helvetica"/>
          <w:sz w:val="22"/>
          <w:szCs w:val="22"/>
        </w:rPr>
        <w:t xml:space="preserve">filled mass objects </w:t>
      </w:r>
      <w:commentRangeStart w:id="22"/>
      <w:del w:id="23" w:author="IT and Media Services" w:date="2018-02-13T13:41:00Z">
        <w:r w:rsidDel="008D19FD">
          <w:rPr>
            <w:rFonts w:ascii="Helvetica" w:hAnsi="Helvetica"/>
            <w:sz w:val="22"/>
            <w:szCs w:val="22"/>
          </w:rPr>
          <w:delText>are</w:delText>
        </w:r>
        <w:commentRangeEnd w:id="22"/>
        <w:r w:rsidDel="008D19FD">
          <w:rPr>
            <w:rStyle w:val="CommentReference"/>
          </w:rPr>
          <w:commentReference w:id="22"/>
        </w:r>
        <w:r w:rsidRPr="005067F2" w:rsidDel="008D19FD">
          <w:rPr>
            <w:rFonts w:ascii="Helvetica" w:hAnsi="Helvetica"/>
            <w:sz w:val="22"/>
            <w:szCs w:val="22"/>
          </w:rPr>
          <w:delText xml:space="preserve"> </w:delText>
        </w:r>
      </w:del>
      <w:ins w:id="24" w:author="IT and Media Services" w:date="2018-02-13T13:41:00Z">
        <w:r w:rsidR="008D19FD">
          <w:rPr>
            <w:rFonts w:ascii="Helvetica" w:hAnsi="Helvetica"/>
            <w:sz w:val="22"/>
            <w:szCs w:val="22"/>
          </w:rPr>
          <w:t xml:space="preserve">were </w:t>
        </w:r>
      </w:ins>
      <w:r w:rsidRPr="005067F2">
        <w:rPr>
          <w:rFonts w:ascii="Helvetica" w:hAnsi="Helvetica"/>
          <w:sz w:val="22"/>
          <w:szCs w:val="22"/>
        </w:rPr>
        <w:t>used to observe acceleration, force</w:t>
      </w:r>
      <w:r>
        <w:rPr>
          <w:rFonts w:ascii="Helvetica" w:hAnsi="Helvetica"/>
          <w:sz w:val="22"/>
          <w:szCs w:val="22"/>
        </w:rPr>
        <w:t>,</w:t>
      </w:r>
      <w:r w:rsidRPr="005067F2">
        <w:rPr>
          <w:rFonts w:ascii="Helvetica" w:hAnsi="Helvetica"/>
          <w:sz w:val="22"/>
          <w:szCs w:val="22"/>
        </w:rPr>
        <w:t xml:space="preserve"> and velocity for a dense gas during oscillation and vortex formation.</w:t>
      </w:r>
      <w:ins w:id="25" w:author="IT and Media Services" w:date="2018-02-13T13:26:00Z">
        <w:r w:rsidR="00445CDB" w:rsidRPr="00445CDB">
          <w:rPr>
            <w:rFonts w:ascii="Helvetica" w:hAnsi="Helvetica"/>
            <w:sz w:val="22"/>
            <w:szCs w:val="22"/>
          </w:rPr>
          <w:t xml:space="preserve"> </w:t>
        </w:r>
      </w:ins>
      <w:ins w:id="26" w:author="IT and Media Services" w:date="2018-02-13T13:43:00Z">
        <w:r w:rsidR="00D52632">
          <w:rPr>
            <w:rFonts w:ascii="Helvetica" w:hAnsi="Helvetica"/>
            <w:sz w:val="22"/>
            <w:szCs w:val="22"/>
          </w:rPr>
          <w:t>Observation of non-zero forces within gas</w:t>
        </w:r>
      </w:ins>
      <w:ins w:id="27" w:author="IT and Media Services" w:date="2018-02-13T13:41:00Z">
        <w:r w:rsidR="008D19FD">
          <w:rPr>
            <w:rFonts w:ascii="Helvetica" w:hAnsi="Helvetica"/>
            <w:sz w:val="22"/>
            <w:szCs w:val="22"/>
          </w:rPr>
          <w:t xml:space="preserve"> formations show</w:t>
        </w:r>
      </w:ins>
      <w:ins w:id="28" w:author="IT and Media Services" w:date="2018-02-13T13:44:00Z">
        <w:r w:rsidR="00D52632">
          <w:rPr>
            <w:rFonts w:ascii="Helvetica" w:hAnsi="Helvetica"/>
            <w:sz w:val="22"/>
            <w:szCs w:val="22"/>
          </w:rPr>
          <w:t>s</w:t>
        </w:r>
      </w:ins>
      <w:commentRangeStart w:id="29"/>
      <w:ins w:id="30" w:author="IT and Media Services" w:date="2018-02-13T13:26:00Z">
        <w:r w:rsidR="00445CDB" w:rsidRPr="00445CDB">
          <w:rPr>
            <w:rFonts w:ascii="Helvetica" w:hAnsi="Helvetica"/>
            <w:sz w:val="22"/>
            <w:szCs w:val="22"/>
          </w:rPr>
          <w:t xml:space="preserve"> that additional thrust velocity can be achieved through the oscillation of propellant gas via wave drivers embedded within experimental electronic propulsion systems</w:t>
        </w:r>
        <w:commentRangeEnd w:id="29"/>
        <w:r w:rsidR="00445CDB" w:rsidRPr="00445CDB">
          <w:rPr>
            <w:rFonts w:ascii="Helvetica" w:hAnsi="Helvetica"/>
            <w:sz w:val="22"/>
            <w:szCs w:val="22"/>
          </w:rPr>
          <w:commentReference w:id="29"/>
        </w:r>
        <w:r w:rsidR="00445CDB" w:rsidRPr="00445CDB">
          <w:rPr>
            <w:rFonts w:ascii="Helvetica" w:hAnsi="Helvetica"/>
            <w:sz w:val="22"/>
            <w:szCs w:val="22"/>
          </w:rPr>
          <w:t xml:space="preserve">. </w:t>
        </w:r>
      </w:ins>
      <w:del w:id="31" w:author="IT and Media Services" w:date="2018-02-13T13:26:00Z">
        <w:r w:rsidRPr="005067F2" w:rsidDel="00445CDB">
          <w:rPr>
            <w:rFonts w:ascii="Helvetica" w:hAnsi="Helvetica"/>
            <w:sz w:val="22"/>
            <w:szCs w:val="22"/>
          </w:rPr>
          <w:delText xml:space="preserve"> </w:delText>
        </w:r>
      </w:del>
      <w:r>
        <w:rPr>
          <w:rFonts w:ascii="Helvetica" w:hAnsi="Helvetica"/>
          <w:sz w:val="22"/>
          <w:szCs w:val="22"/>
        </w:rPr>
        <w:t>Force and velocity calculations taken during oscillation of SF</w:t>
      </w:r>
      <w:r w:rsidRPr="000223CC">
        <w:rPr>
          <w:rFonts w:ascii="Helvetica" w:hAnsi="Helvetica"/>
          <w:sz w:val="22"/>
          <w:szCs w:val="22"/>
          <w:vertAlign w:val="subscript"/>
        </w:rPr>
        <w:t>6</w:t>
      </w:r>
      <w:r>
        <w:rPr>
          <w:rFonts w:ascii="Helvetica" w:hAnsi="Helvetica"/>
          <w:sz w:val="22"/>
          <w:szCs w:val="22"/>
          <w:vertAlign w:val="subscript"/>
        </w:rPr>
        <w:t xml:space="preserve"> </w:t>
      </w:r>
      <w:r>
        <w:rPr>
          <w:rFonts w:ascii="Helvetica" w:hAnsi="Helvetica"/>
          <w:sz w:val="22"/>
          <w:szCs w:val="22"/>
        </w:rPr>
        <w:t>demonstrate proof of concept for future experimentation using xenon as an oscillation and ionization medium</w:t>
      </w:r>
      <w:del w:id="32" w:author="IT and Media Services" w:date="2018-02-13T13:47:00Z">
        <w:r w:rsidDel="00D52632">
          <w:rPr>
            <w:rFonts w:ascii="Helvetica" w:hAnsi="Helvetica"/>
            <w:sz w:val="22"/>
            <w:szCs w:val="22"/>
          </w:rPr>
          <w:delText>,</w:delText>
        </w:r>
      </w:del>
      <w:r>
        <w:rPr>
          <w:rFonts w:ascii="Helvetica" w:hAnsi="Helvetica"/>
          <w:sz w:val="22"/>
          <w:szCs w:val="22"/>
        </w:rPr>
        <w:t xml:space="preserve"> for ejection at velocities which can be used for spaceflight. </w:t>
      </w:r>
      <w:del w:id="33" w:author="IT and Media Services" w:date="2018-02-13T13:47:00Z">
        <w:r w:rsidDel="00D52632">
          <w:rPr>
            <w:rFonts w:ascii="Helvetica" w:hAnsi="Helvetica"/>
            <w:sz w:val="22"/>
            <w:szCs w:val="22"/>
          </w:rPr>
          <w:delText xml:space="preserve">This </w:delText>
        </w:r>
      </w:del>
      <w:ins w:id="34" w:author="IT and Media Services" w:date="2018-02-13T13:47:00Z">
        <w:r w:rsidR="00D52632">
          <w:rPr>
            <w:rFonts w:ascii="Helvetica" w:hAnsi="Helvetica"/>
            <w:sz w:val="22"/>
            <w:szCs w:val="22"/>
          </w:rPr>
          <w:t xml:space="preserve">Results of this </w:t>
        </w:r>
      </w:ins>
      <w:r>
        <w:rPr>
          <w:rFonts w:ascii="Helvetica" w:hAnsi="Helvetica"/>
          <w:sz w:val="22"/>
          <w:szCs w:val="22"/>
        </w:rPr>
        <w:t>experiment introduce</w:t>
      </w:r>
      <w:ins w:id="35" w:author="IT and Media Services" w:date="2018-02-13T13:47:00Z">
        <w:r w:rsidR="00D52632">
          <w:rPr>
            <w:rFonts w:ascii="Helvetica" w:hAnsi="Helvetica"/>
            <w:sz w:val="22"/>
            <w:szCs w:val="22"/>
          </w:rPr>
          <w:t xml:space="preserve"> </w:t>
        </w:r>
      </w:ins>
      <w:del w:id="36" w:author="IT and Media Services" w:date="2018-02-13T13:47:00Z">
        <w:r w:rsidDel="00D52632">
          <w:rPr>
            <w:rFonts w:ascii="Helvetica" w:hAnsi="Helvetica"/>
            <w:sz w:val="22"/>
            <w:szCs w:val="22"/>
          </w:rPr>
          <w:delText xml:space="preserve">s </w:delText>
        </w:r>
      </w:del>
      <w:r>
        <w:rPr>
          <w:rFonts w:ascii="Helvetica" w:hAnsi="Helvetica"/>
          <w:sz w:val="22"/>
          <w:szCs w:val="22"/>
        </w:rPr>
        <w:t xml:space="preserve">a new method for achieving </w:t>
      </w:r>
      <w:del w:id="37" w:author="IT and Media Services" w:date="2018-02-13T13:47:00Z">
        <w:r w:rsidDel="00D52632">
          <w:rPr>
            <w:rFonts w:ascii="Helvetica" w:hAnsi="Helvetica"/>
            <w:sz w:val="22"/>
            <w:szCs w:val="22"/>
          </w:rPr>
          <w:delText xml:space="preserve">space flight </w:delText>
        </w:r>
      </w:del>
      <w:ins w:id="38" w:author="IT and Media Services" w:date="2018-02-13T13:47:00Z">
        <w:r w:rsidR="00D52632">
          <w:rPr>
            <w:rFonts w:ascii="Helvetica" w:hAnsi="Helvetica"/>
            <w:sz w:val="22"/>
            <w:szCs w:val="22"/>
          </w:rPr>
          <w:t xml:space="preserve">increased </w:t>
        </w:r>
      </w:ins>
      <w:del w:id="39" w:author="IT and Media Services" w:date="2018-02-13T13:47:00Z">
        <w:r w:rsidDel="00D52632">
          <w:rPr>
            <w:rFonts w:ascii="Helvetica" w:hAnsi="Helvetica"/>
            <w:sz w:val="22"/>
            <w:szCs w:val="22"/>
          </w:rPr>
          <w:delText xml:space="preserve">velocities </w:delText>
        </w:r>
      </w:del>
      <w:ins w:id="40" w:author="IT and Media Services" w:date="2018-02-13T13:47:00Z">
        <w:r w:rsidR="00D52632">
          <w:rPr>
            <w:rFonts w:ascii="Helvetica" w:hAnsi="Helvetica"/>
            <w:sz w:val="22"/>
            <w:szCs w:val="22"/>
          </w:rPr>
          <w:t xml:space="preserve">velocity during space flight. </w:t>
        </w:r>
      </w:ins>
      <w:del w:id="41" w:author="IT and Media Services" w:date="2018-02-13T13:48:00Z">
        <w:r w:rsidDel="00D52632">
          <w:rPr>
            <w:rFonts w:ascii="Helvetica" w:hAnsi="Helvetica"/>
            <w:sz w:val="22"/>
            <w:szCs w:val="22"/>
          </w:rPr>
          <w:delText xml:space="preserve">and is part of </w:delText>
        </w:r>
      </w:del>
      <w:del w:id="42" w:author="IT and Media Services" w:date="2018-02-13T13:50:00Z">
        <w:r w:rsidDel="00D52632">
          <w:rPr>
            <w:rFonts w:ascii="Helvetica" w:hAnsi="Helvetica"/>
            <w:sz w:val="22"/>
            <w:szCs w:val="22"/>
          </w:rPr>
          <w:delText xml:space="preserve">continued experimentation in an effort to build a modular, wave </w:delText>
        </w:r>
      </w:del>
      <w:ins w:id="43" w:author="Ann Murkowski" w:date="2018-02-11T22:14:00Z">
        <w:del w:id="44" w:author="IT and Media Services" w:date="2018-02-13T13:50:00Z">
          <w:r w:rsidDel="00D52632">
            <w:rPr>
              <w:rFonts w:ascii="Helvetica" w:hAnsi="Helvetica"/>
              <w:sz w:val="22"/>
              <w:szCs w:val="22"/>
            </w:rPr>
            <w:delText>wave-</w:delText>
          </w:r>
        </w:del>
      </w:ins>
      <w:del w:id="45" w:author="IT and Media Services" w:date="2018-02-13T13:50:00Z">
        <w:r w:rsidDel="00D52632">
          <w:rPr>
            <w:rFonts w:ascii="Helvetica" w:hAnsi="Helvetica"/>
            <w:sz w:val="22"/>
            <w:szCs w:val="22"/>
          </w:rPr>
          <w:delText>driven electric propulsion device.</w:delText>
        </w:r>
      </w:del>
    </w:p>
    <w:p w14:paraId="0155AD02" w14:textId="469C12FC" w:rsidR="00445CDB" w:rsidRDefault="00445CDB" w:rsidP="00445CDB"/>
    <w:sectPr w:rsidR="00445CDB" w:rsidSect="004B21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n Murkowski" w:date="2018-02-11T22:15:00Z" w:initials="AM">
    <w:p w14:paraId="0B5F1E3A" w14:textId="77777777" w:rsidR="00D52632" w:rsidRDefault="00D52632">
      <w:pPr>
        <w:pStyle w:val="CommentText"/>
      </w:pPr>
      <w:r>
        <w:rPr>
          <w:rStyle w:val="CommentReference"/>
        </w:rPr>
        <w:annotationRef/>
      </w:r>
      <w:r>
        <w:t>This seems a bit misleading as the work you describe below doesn’t use any noble gases…</w:t>
      </w:r>
    </w:p>
  </w:comment>
  <w:comment w:id="11" w:author="Ann Murkowski" w:date="2018-02-11T22:11:00Z" w:initials="AM">
    <w:p w14:paraId="5B17406E" w14:textId="77777777" w:rsidR="00D52632" w:rsidRDefault="00D52632">
      <w:pPr>
        <w:pStyle w:val="CommentText"/>
      </w:pPr>
      <w:r>
        <w:rPr>
          <w:rStyle w:val="CommentReference"/>
        </w:rPr>
        <w:annotationRef/>
      </w:r>
      <w:r>
        <w:t>This sentence seems to combine your results and conclusions. Move it towards the end of your abstract after your methods.</w:t>
      </w:r>
    </w:p>
  </w:comment>
  <w:comment w:id="16" w:author="Ann Murkowski" w:date="2018-02-11T22:13:00Z" w:initials="AM">
    <w:p w14:paraId="260F9FFE" w14:textId="77777777" w:rsidR="00D52632" w:rsidRDefault="00D52632">
      <w:pPr>
        <w:pStyle w:val="CommentText"/>
      </w:pPr>
      <w:r>
        <w:rPr>
          <w:rStyle w:val="CommentReference"/>
        </w:rPr>
        <w:annotationRef/>
      </w:r>
      <w:r>
        <w:t>As awkward as it feels, an abstract is always written in the past tense. This document will ultimately be a summary of the work you did…</w:t>
      </w:r>
    </w:p>
  </w:comment>
  <w:comment w:id="22" w:author="Ann Murkowski" w:date="2018-02-11T22:14:00Z" w:initials="AM">
    <w:p w14:paraId="4079998E" w14:textId="77777777" w:rsidR="00D52632" w:rsidRDefault="00D52632">
      <w:pPr>
        <w:pStyle w:val="CommentText"/>
      </w:pPr>
      <w:r>
        <w:rPr>
          <w:rStyle w:val="CommentReference"/>
        </w:rPr>
        <w:annotationRef/>
      </w:r>
      <w:r>
        <w:t>See above.</w:t>
      </w:r>
    </w:p>
  </w:comment>
  <w:comment w:id="29" w:author="Ann Murkowski" w:date="2018-02-11T22:11:00Z" w:initials="AM">
    <w:p w14:paraId="3CA7EBC2" w14:textId="77777777" w:rsidR="00D52632" w:rsidRDefault="00D52632" w:rsidP="00445CDB">
      <w:pPr>
        <w:pStyle w:val="CommentText"/>
      </w:pPr>
      <w:r>
        <w:rPr>
          <w:rStyle w:val="CommentReference"/>
        </w:rPr>
        <w:annotationRef/>
      </w:r>
      <w:r>
        <w:t>This sentence seems to combine your results and conclusions. Move it towards the end of your abstract after your methods.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5F1E3A" w15:done="0"/>
  <w15:commentEx w15:paraId="5B17406E" w15:done="0"/>
  <w15:commentEx w15:paraId="260F9FFE" w15:done="0"/>
  <w15:commentEx w15:paraId="4079998E" w15:done="0"/>
  <w15:commentEx w15:paraId="3CA7EB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T and Media Services">
    <w15:presenceInfo w15:providerId="None" w15:userId="IT and Media Servic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EF"/>
    <w:rsid w:val="001B38D6"/>
    <w:rsid w:val="00445CDB"/>
    <w:rsid w:val="004B2184"/>
    <w:rsid w:val="008D19FD"/>
    <w:rsid w:val="00A070EF"/>
    <w:rsid w:val="00D52632"/>
    <w:rsid w:val="00ED77E3"/>
    <w:rsid w:val="00F3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5803E"/>
  <w14:defaultImageDpi w14:val="300"/>
  <w15:docId w15:val="{D6742796-71BD-4650-9109-422E4F51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0EF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70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0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0EF"/>
    <w:rPr>
      <w:rFonts w:ascii="Times New Roman" w:eastAsiaTheme="minorHAnsi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0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0EF"/>
    <w:rPr>
      <w:rFonts w:ascii="Times New Roman" w:eastAsiaTheme="minorHAnsi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EF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5CF56236.dotm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Murkowski</dc:creator>
  <cp:keywords/>
  <dc:description/>
  <cp:lastModifiedBy>IT and Media Services</cp:lastModifiedBy>
  <cp:revision>2</cp:revision>
  <dcterms:created xsi:type="dcterms:W3CDTF">2018-02-13T21:55:00Z</dcterms:created>
  <dcterms:modified xsi:type="dcterms:W3CDTF">2018-02-13T21:55:00Z</dcterms:modified>
</cp:coreProperties>
</file>