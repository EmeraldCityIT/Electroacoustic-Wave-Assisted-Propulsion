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A7A9" w14:textId="25843C1D" w:rsidR="00D718FE" w:rsidRDefault="0039724C" w:rsidP="001F5A59">
      <w:pPr>
        <w:jc w:val="center"/>
        <w:outlineLvl w:val="0"/>
        <w:rPr>
          <w:rFonts w:ascii="Helvetica" w:hAnsi="Helvetica"/>
          <w:b/>
        </w:rPr>
      </w:pPr>
      <w:bookmarkStart w:id="0" w:name="_GoBack"/>
      <w:bookmarkEnd w:id="0"/>
      <w:r w:rsidRPr="0039462D">
        <w:rPr>
          <w:rFonts w:ascii="Helvetica" w:hAnsi="Helvetica"/>
          <w:b/>
        </w:rPr>
        <w:t>WAVE DRIVEN ELECTRONIC PROPULSION TECHNOLOGY</w:t>
      </w:r>
      <w:r w:rsidR="0039462D">
        <w:rPr>
          <w:rFonts w:ascii="Helvetica" w:hAnsi="Helvetica"/>
          <w:b/>
        </w:rPr>
        <w:t>: A NOVEL APPROACH TO INCREASING THRUST EF</w:t>
      </w:r>
      <w:r w:rsidR="00F16807">
        <w:rPr>
          <w:rFonts w:ascii="Helvetica" w:hAnsi="Helvetica"/>
          <w:b/>
        </w:rPr>
        <w:t>FICIENCY USING SOUND</w:t>
      </w:r>
    </w:p>
    <w:p w14:paraId="4110CAB6" w14:textId="77777777" w:rsidR="00F16807" w:rsidRPr="0039462D" w:rsidRDefault="00F16807" w:rsidP="001F5A59">
      <w:pPr>
        <w:jc w:val="center"/>
        <w:outlineLvl w:val="0"/>
        <w:rPr>
          <w:rFonts w:ascii="Helvetica" w:hAnsi="Helvetica"/>
          <w:b/>
        </w:rPr>
      </w:pPr>
    </w:p>
    <w:p w14:paraId="017ACF54" w14:textId="0AA17AC4" w:rsidR="00D718FE" w:rsidRPr="002B4BE4" w:rsidRDefault="002B4BE4" w:rsidP="001F5A59">
      <w:pPr>
        <w:jc w:val="center"/>
        <w:outlineLvl w:val="0"/>
        <w:rPr>
          <w:rFonts w:ascii="Helvetica" w:hAnsi="Helvetica"/>
          <w:b/>
        </w:rPr>
      </w:pPr>
      <w:r w:rsidRPr="002B4BE4">
        <w:rPr>
          <w:rFonts w:ascii="Helvetica" w:hAnsi="Helvetica"/>
          <w:b/>
        </w:rPr>
        <w:t xml:space="preserve">PART </w:t>
      </w:r>
      <w:r w:rsidR="000555DC">
        <w:rPr>
          <w:rFonts w:ascii="Helvetica" w:hAnsi="Helvetica"/>
          <w:b/>
        </w:rPr>
        <w:t>2</w:t>
      </w:r>
      <w:r w:rsidRPr="002B4BE4">
        <w:rPr>
          <w:rFonts w:ascii="Helvetica" w:hAnsi="Helvetica"/>
          <w:b/>
        </w:rPr>
        <w:t>, OF A CONTINUING SERIES</w:t>
      </w:r>
    </w:p>
    <w:p w14:paraId="3707A62F" w14:textId="2B450850" w:rsidR="00B50E3C" w:rsidRPr="00B50E3C" w:rsidRDefault="000555DC" w:rsidP="00B50E3C">
      <w:pPr>
        <w:jc w:val="center"/>
        <w:rPr>
          <w:rFonts w:ascii="Helvetica" w:hAnsi="Helvetica"/>
          <w:i/>
          <w:sz w:val="22"/>
          <w:szCs w:val="22"/>
        </w:rPr>
      </w:pPr>
      <w:r>
        <w:rPr>
          <w:rFonts w:ascii="Helvetica" w:hAnsi="Helvetica"/>
          <w:i/>
          <w:sz w:val="22"/>
          <w:szCs w:val="22"/>
        </w:rPr>
        <w:t>Simulating Electronic Propulsion: Using Sound to Accelerate Particle Velocity</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0555DC" w:rsidRDefault="00D718FE" w:rsidP="001F5A59">
      <w:pPr>
        <w:jc w:val="center"/>
        <w:outlineLvl w:val="0"/>
        <w:rPr>
          <w:rFonts w:ascii="Helvetica" w:hAnsi="Helvetica"/>
          <w:b/>
        </w:rPr>
      </w:pPr>
      <w:r w:rsidRPr="000555DC">
        <w:rPr>
          <w:rFonts w:ascii="Helvetica" w:hAnsi="Helvetica"/>
          <w:b/>
        </w:rPr>
        <w:t>Undergraduate Research 294</w:t>
      </w:r>
    </w:p>
    <w:p w14:paraId="2BB59EF0" w14:textId="5185291E" w:rsidR="00D718FE" w:rsidRPr="000555DC" w:rsidRDefault="00D718FE" w:rsidP="00D718FE">
      <w:pPr>
        <w:jc w:val="center"/>
        <w:rPr>
          <w:rFonts w:ascii="Helvetica" w:hAnsi="Helvetica"/>
        </w:rPr>
      </w:pPr>
      <w:r w:rsidRPr="000555DC">
        <w:rPr>
          <w:rFonts w:ascii="Helvetica" w:hAnsi="Helvetica"/>
        </w:rPr>
        <w:t>Winter 2018 Quarter Research Proposal (ENGINEERING REVISION 1)</w:t>
      </w:r>
    </w:p>
    <w:p w14:paraId="719F3454" w14:textId="6C7BA567" w:rsidR="00D718FE" w:rsidRPr="000555DC" w:rsidRDefault="1DD3E375" w:rsidP="00D718FE">
      <w:pPr>
        <w:jc w:val="center"/>
        <w:rPr>
          <w:rFonts w:ascii="Helvetica" w:hAnsi="Helvetica"/>
        </w:rPr>
      </w:pPr>
      <w:r w:rsidRPr="000555DC">
        <w:rPr>
          <w:rFonts w:ascii="Helvetica" w:hAnsi="Helvetica"/>
        </w:rPr>
        <w:t>Team Name: “CGSCC”</w:t>
      </w:r>
    </w:p>
    <w:p w14:paraId="4882447E" w14:textId="77777777" w:rsidR="00D718FE" w:rsidRPr="000555DC" w:rsidRDefault="00D718FE" w:rsidP="00D718FE">
      <w:pPr>
        <w:rPr>
          <w:rFonts w:ascii="Helvetica" w:hAnsi="Helvetica"/>
        </w:rPr>
      </w:pPr>
    </w:p>
    <w:p w14:paraId="488A6D97" w14:textId="77777777" w:rsidR="00D718FE" w:rsidRPr="000555DC" w:rsidRDefault="00D718FE" w:rsidP="001F5A59">
      <w:pPr>
        <w:jc w:val="center"/>
        <w:outlineLvl w:val="0"/>
        <w:rPr>
          <w:rFonts w:ascii="Helvetica" w:hAnsi="Helvetica"/>
        </w:rPr>
      </w:pPr>
      <w:r w:rsidRPr="000555DC">
        <w:rPr>
          <w:rFonts w:ascii="Helvetica" w:hAnsi="Helvetica"/>
        </w:rPr>
        <w:t>Authored By: Cory Andrew Hofstad</w:t>
      </w:r>
    </w:p>
    <w:p w14:paraId="5BBB7BEC" w14:textId="77777777" w:rsidR="005067F2" w:rsidRDefault="005067F2" w:rsidP="001F5A59">
      <w:pPr>
        <w:jc w:val="center"/>
        <w:outlineLvl w:val="0"/>
        <w:rPr>
          <w:rFonts w:ascii="Helvetica" w:hAnsi="Helvetica"/>
          <w:sz w:val="16"/>
          <w:szCs w:val="16"/>
        </w:rPr>
      </w:pPr>
    </w:p>
    <w:p w14:paraId="428DEC7E" w14:textId="77777777" w:rsidR="005067F2" w:rsidRDefault="005067F2" w:rsidP="001F5A59">
      <w:pPr>
        <w:jc w:val="center"/>
        <w:outlineLvl w:val="0"/>
        <w:rPr>
          <w:rFonts w:ascii="Helvetica" w:hAnsi="Helvetica"/>
          <w:sz w:val="16"/>
          <w:szCs w:val="16"/>
        </w:rPr>
      </w:pPr>
    </w:p>
    <w:p w14:paraId="2FE0F71D" w14:textId="77777777" w:rsidR="00AC468A" w:rsidRPr="000223CC" w:rsidRDefault="00AC468A" w:rsidP="005067F2">
      <w:pPr>
        <w:rPr>
          <w:rFonts w:ascii="Helvetica" w:hAnsi="Helvetica"/>
          <w:sz w:val="22"/>
          <w:szCs w:val="22"/>
        </w:rPr>
      </w:pPr>
    </w:p>
    <w:p w14:paraId="3F67D6F6" w14:textId="77777777" w:rsidR="00D718FE" w:rsidRPr="000F27BC" w:rsidRDefault="00D718FE" w:rsidP="00D718FE">
      <w:pPr>
        <w:pStyle w:val="ListParagraph"/>
        <w:ind w:left="1080"/>
        <w:rPr>
          <w:rFonts w:ascii="Helvetica" w:hAnsi="Helvetica"/>
          <w:b/>
          <w:sz w:val="22"/>
          <w:szCs w:val="22"/>
        </w:rPr>
      </w:pPr>
    </w:p>
    <w:p w14:paraId="4AD48940" w14:textId="7EBD73EB"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3C8B109" w14:textId="23A0C2FA" w:rsidR="003439C9" w:rsidRPr="00124CDE" w:rsidRDefault="003439C9" w:rsidP="00C06C88">
      <w:pPr>
        <w:rPr>
          <w:rFonts w:ascii="Helvetica" w:hAnsi="Helvetica"/>
        </w:rPr>
      </w:pPr>
    </w:p>
    <w:p w14:paraId="17453C59" w14:textId="569F80DD" w:rsidR="00743B2A" w:rsidRPr="000555DC" w:rsidRDefault="00743B2A" w:rsidP="008427B6">
      <w:pPr>
        <w:rPr>
          <w:rFonts w:ascii="Helvetica" w:hAnsi="Helvetica"/>
        </w:rPr>
      </w:pPr>
      <w:r w:rsidRPr="000555DC">
        <w:rPr>
          <w:rFonts w:ascii="Helvetica" w:hAnsi="Helvetica"/>
        </w:rPr>
        <w:t>Increasing thruster performance while r</w:t>
      </w:r>
      <w:r w:rsidR="008427B6" w:rsidRPr="000555DC">
        <w:rPr>
          <w:rFonts w:ascii="Helvetica" w:hAnsi="Helvetica"/>
        </w:rPr>
        <w:t>educing dependency on chemical fuel is essential to future spaceflight applications.</w:t>
      </w:r>
      <w:r w:rsidR="00E47538" w:rsidRPr="000555DC">
        <w:rPr>
          <w:rFonts w:ascii="Helvetica" w:hAnsi="Helvetica"/>
        </w:rPr>
        <w:t xml:space="preserve"> (1)</w:t>
      </w:r>
      <w:r w:rsidR="008427B6" w:rsidRPr="000555DC">
        <w:rPr>
          <w:rFonts w:ascii="Helvetica" w:hAnsi="Helvetica"/>
        </w:rPr>
        <w:t xml:space="preserve"> </w:t>
      </w:r>
      <w:r w:rsidR="00FB2BB6" w:rsidRPr="000555DC">
        <w:rPr>
          <w:rFonts w:ascii="Helvetica" w:hAnsi="Helvetica"/>
        </w:rPr>
        <w:t>Research projects goals for Spring 2018</w:t>
      </w:r>
      <w:r w:rsidR="008427B6" w:rsidRPr="000555DC">
        <w:rPr>
          <w:rFonts w:ascii="Helvetica" w:hAnsi="Helvetica"/>
        </w:rPr>
        <w:t xml:space="preserve"> consist of </w:t>
      </w:r>
      <w:r w:rsidR="00FB2BB6" w:rsidRPr="000555DC">
        <w:rPr>
          <w:rFonts w:ascii="Helvetica" w:hAnsi="Helvetica"/>
        </w:rPr>
        <w:t xml:space="preserve">investigations </w:t>
      </w:r>
      <w:r w:rsidR="008427B6" w:rsidRPr="000555DC">
        <w:rPr>
          <w:rFonts w:ascii="Helvetica" w:hAnsi="Helvetica"/>
        </w:rPr>
        <w:t xml:space="preserve">using </w:t>
      </w:r>
      <w:r w:rsidR="00FB2BB6" w:rsidRPr="000555DC">
        <w:rPr>
          <w:rFonts w:ascii="Helvetica" w:hAnsi="Helvetica"/>
        </w:rPr>
        <w:t>harmonic</w:t>
      </w:r>
      <w:r w:rsidR="008427B6" w:rsidRPr="000555DC">
        <w:rPr>
          <w:rFonts w:ascii="Helvetica" w:hAnsi="Helvetica"/>
        </w:rPr>
        <w:t xml:space="preserve"> </w:t>
      </w:r>
      <w:r w:rsidR="00E22095" w:rsidRPr="000555DC">
        <w:rPr>
          <w:rFonts w:ascii="Helvetica" w:hAnsi="Helvetica"/>
        </w:rPr>
        <w:t xml:space="preserve">oscillation </w:t>
      </w:r>
      <w:r w:rsidR="00FB2BB6" w:rsidRPr="000555DC">
        <w:rPr>
          <w:rFonts w:ascii="Helvetica" w:hAnsi="Helvetica"/>
        </w:rPr>
        <w:t xml:space="preserve">resonance </w:t>
      </w:r>
      <w:r w:rsidR="008427B6" w:rsidRPr="000555DC">
        <w:rPr>
          <w:rFonts w:ascii="Helvetica" w:hAnsi="Helvetica"/>
        </w:rPr>
        <w:t xml:space="preserve">of </w:t>
      </w:r>
      <w:r w:rsidR="00FB2BB6" w:rsidRPr="000555DC">
        <w:rPr>
          <w:rFonts w:ascii="Helvetica" w:hAnsi="Helvetica"/>
        </w:rPr>
        <w:t>a 9” dual coil wave driver</w:t>
      </w:r>
      <w:r w:rsidR="008427B6" w:rsidRPr="000555DC">
        <w:rPr>
          <w:rFonts w:ascii="Helvetica" w:hAnsi="Helvetica"/>
        </w:rPr>
        <w:t xml:space="preserve"> to create kinetic energy in </w:t>
      </w:r>
      <w:r w:rsidR="00FB2BB6" w:rsidRPr="000555DC">
        <w:rPr>
          <w:rFonts w:ascii="Helvetica" w:hAnsi="Helvetica"/>
        </w:rPr>
        <w:t>Lycopodium (a substance used to simulate gas)</w:t>
      </w:r>
      <w:r w:rsidR="00E22095" w:rsidRPr="000555DC">
        <w:rPr>
          <w:rFonts w:ascii="Helvetica" w:hAnsi="Helvetica"/>
        </w:rPr>
        <w:t>.</w:t>
      </w:r>
      <w:r w:rsidR="00FB2BB6" w:rsidRPr="000555DC">
        <w:rPr>
          <w:rFonts w:ascii="Helvetica" w:hAnsi="Helvetica"/>
        </w:rPr>
        <w:t xml:space="preserve"> Spring quarter will be dedicated towards</w:t>
      </w:r>
      <w:r w:rsidR="00F12EF2" w:rsidRPr="000555DC">
        <w:rPr>
          <w:rFonts w:ascii="Helvetica" w:hAnsi="Helvetica"/>
        </w:rPr>
        <w:t xml:space="preserve"> increasing </w:t>
      </w:r>
      <w:r w:rsidR="00FB2BB6" w:rsidRPr="000555DC">
        <w:rPr>
          <w:rFonts w:ascii="Helvetica" w:hAnsi="Helvetica"/>
        </w:rPr>
        <w:t xml:space="preserve">particle </w:t>
      </w:r>
      <w:r w:rsidR="00F12EF2" w:rsidRPr="000555DC">
        <w:rPr>
          <w:rFonts w:ascii="Helvetica" w:hAnsi="Helvetica"/>
        </w:rPr>
        <w:t xml:space="preserve">velocity </w:t>
      </w:r>
      <w:r w:rsidR="00FB2BB6" w:rsidRPr="000555DC">
        <w:rPr>
          <w:rFonts w:ascii="Helvetica" w:hAnsi="Helvetica"/>
        </w:rPr>
        <w:t>in our lycopodium while attaining a stable geometric pattern in our oscillation chamber using sound.</w:t>
      </w:r>
    </w:p>
    <w:p w14:paraId="60E83034" w14:textId="77777777" w:rsidR="00743B2A" w:rsidRDefault="00743B2A" w:rsidP="008427B6">
      <w:pPr>
        <w:rPr>
          <w:rFonts w:ascii="Helvetica" w:hAnsi="Helvetica"/>
          <w:sz w:val="22"/>
          <w:szCs w:val="22"/>
        </w:rPr>
      </w:pPr>
    </w:p>
    <w:p w14:paraId="579D1D19" w14:textId="77777777" w:rsidR="002F443A" w:rsidRDefault="002F443A" w:rsidP="008427B6">
      <w:pPr>
        <w:rPr>
          <w:rFonts w:ascii="Helvetica" w:hAnsi="Helvetica"/>
          <w:sz w:val="22"/>
          <w:szCs w:val="22"/>
        </w:rPr>
      </w:pPr>
    </w:p>
    <w:p w14:paraId="5E5BE351" w14:textId="0C5E71D2" w:rsidR="00EA60DD" w:rsidRPr="00EA60DD" w:rsidRDefault="1DD3E375" w:rsidP="1DD3E375">
      <w:pPr>
        <w:jc w:val="center"/>
        <w:rPr>
          <w:rFonts w:ascii="Helvetica" w:hAnsi="Helvetica"/>
          <w:b/>
          <w:bCs/>
          <w:sz w:val="22"/>
          <w:szCs w:val="22"/>
        </w:rPr>
      </w:pPr>
      <w:r w:rsidRPr="1DD3E375">
        <w:rPr>
          <w:rFonts w:ascii="Helvetica" w:hAnsi="Helvetica"/>
          <w:b/>
          <w:bCs/>
          <w:sz w:val="22"/>
          <w:szCs w:val="22"/>
        </w:rPr>
        <w:t>NEW RESEARCH</w:t>
      </w:r>
    </w:p>
    <w:p w14:paraId="11A9C896" w14:textId="3B430609" w:rsidR="002F443A" w:rsidRPr="000555DC" w:rsidRDefault="1DD3E375" w:rsidP="1DD3E375">
      <w:pPr>
        <w:rPr>
          <w:rFonts w:ascii="Helvetica" w:hAnsi="Helvetica"/>
        </w:rPr>
      </w:pPr>
      <w:r w:rsidRPr="000555DC">
        <w:rPr>
          <w:rFonts w:ascii="Helvetica" w:hAnsi="Helvetica"/>
        </w:rPr>
        <w:t>Currently, increasing</w:t>
      </w:r>
      <w:r w:rsidR="00FB2BB6" w:rsidRPr="000555DC">
        <w:rPr>
          <w:rFonts w:ascii="Helvetica" w:hAnsi="Helvetica"/>
        </w:rPr>
        <w:t xml:space="preserve"> electric propulsion</w:t>
      </w:r>
      <w:r w:rsidRPr="000555DC">
        <w:rPr>
          <w:rFonts w:ascii="Helvetica" w:hAnsi="Helvetica"/>
        </w:rPr>
        <w:t xml:space="preserve"> propellant </w:t>
      </w:r>
      <w:r w:rsidR="00FB2BB6" w:rsidRPr="000555DC">
        <w:rPr>
          <w:rFonts w:ascii="Helvetica" w:hAnsi="Helvetica"/>
        </w:rPr>
        <w:t>velocity</w:t>
      </w:r>
      <w:r w:rsidRPr="000555DC">
        <w:rPr>
          <w:rFonts w:ascii="Helvetica" w:hAnsi="Helvetica"/>
        </w:rPr>
        <w:t xml:space="preserve"> in </w:t>
      </w:r>
      <w:r w:rsidR="00FB2BB6" w:rsidRPr="000555DC">
        <w:rPr>
          <w:rFonts w:ascii="Helvetica" w:hAnsi="Helvetica"/>
        </w:rPr>
        <w:t xml:space="preserve">devices during the pre-exhaust stage </w:t>
      </w:r>
      <w:r w:rsidRPr="000555DC">
        <w:rPr>
          <w:rFonts w:ascii="Helvetica" w:hAnsi="Helvetica"/>
        </w:rPr>
        <w:t xml:space="preserve">is done </w:t>
      </w:r>
      <w:r w:rsidR="00D3603B" w:rsidRPr="000555DC">
        <w:rPr>
          <w:rFonts w:ascii="Helvetica" w:hAnsi="Helvetica"/>
        </w:rPr>
        <w:t>through the use of</w:t>
      </w:r>
      <w:r w:rsidRPr="000555DC">
        <w:rPr>
          <w:rFonts w:ascii="Helvetica" w:hAnsi="Helvetica"/>
        </w:rPr>
        <w:t xml:space="preserve"> thermal and electromagnetic energy. Current methods for increasing thruster performance include manipulation of cathode </w:t>
      </w:r>
      <w:r w:rsidR="00D3603B" w:rsidRPr="000555DC">
        <w:rPr>
          <w:rFonts w:ascii="Helvetica" w:hAnsi="Helvetica"/>
        </w:rPr>
        <w:t>shape (</w:t>
      </w:r>
      <w:r w:rsidRPr="000555DC">
        <w:rPr>
          <w:rFonts w:ascii="Helvetica" w:hAnsi="Helvetica"/>
        </w:rPr>
        <w:t xml:space="preserve">2), wall </w:t>
      </w:r>
      <w:r w:rsidR="00D3603B" w:rsidRPr="000555DC">
        <w:rPr>
          <w:rFonts w:ascii="Helvetica" w:hAnsi="Helvetica"/>
        </w:rPr>
        <w:t>materials (</w:t>
      </w:r>
      <w:r w:rsidRPr="000555DC">
        <w:rPr>
          <w:rFonts w:ascii="Helvetica" w:hAnsi="Helvetica"/>
        </w:rPr>
        <w:t xml:space="preserve">3), anode </w:t>
      </w:r>
      <w:r w:rsidR="00D3603B" w:rsidRPr="000555DC">
        <w:rPr>
          <w:rFonts w:ascii="Helvetica" w:hAnsi="Helvetica"/>
        </w:rPr>
        <w:t>geometry (</w:t>
      </w:r>
      <w:r w:rsidRPr="000555DC">
        <w:rPr>
          <w:rFonts w:ascii="Helvetica" w:hAnsi="Helvetica"/>
        </w:rPr>
        <w:t>4), channel length</w:t>
      </w:r>
      <w:r w:rsidR="00D3603B" w:rsidRPr="000555DC">
        <w:rPr>
          <w:rFonts w:ascii="Helvetica" w:hAnsi="Helvetica"/>
        </w:rPr>
        <w:t xml:space="preserve"> </w:t>
      </w:r>
      <w:r w:rsidRPr="000555DC">
        <w:rPr>
          <w:rFonts w:ascii="Helvetica" w:hAnsi="Helvetica"/>
        </w:rPr>
        <w:t>(5)</w:t>
      </w:r>
      <w:r w:rsidR="00D3603B" w:rsidRPr="000555DC">
        <w:rPr>
          <w:rFonts w:ascii="Helvetica" w:hAnsi="Helvetica"/>
        </w:rPr>
        <w:t>,</w:t>
      </w:r>
      <w:r w:rsidRPr="000555DC">
        <w:rPr>
          <w:rFonts w:ascii="Helvetica" w:hAnsi="Helvetica"/>
        </w:rPr>
        <w:t xml:space="preserve"> magnetic field strength</w:t>
      </w:r>
      <w:r w:rsidR="00D3603B" w:rsidRPr="000555DC">
        <w:rPr>
          <w:rFonts w:ascii="Helvetica" w:hAnsi="Helvetica"/>
        </w:rPr>
        <w:t xml:space="preserve"> </w:t>
      </w:r>
      <w:r w:rsidRPr="000555DC">
        <w:rPr>
          <w:rFonts w:ascii="Helvetica" w:hAnsi="Helvetica"/>
        </w:rPr>
        <w:t xml:space="preserve">(6) and </w:t>
      </w:r>
      <w:r w:rsidR="00D3603B" w:rsidRPr="000555DC">
        <w:rPr>
          <w:rFonts w:ascii="Helvetica" w:hAnsi="Helvetica"/>
        </w:rPr>
        <w:t xml:space="preserve">column </w:t>
      </w:r>
      <w:r w:rsidRPr="000555DC">
        <w:rPr>
          <w:rFonts w:ascii="Helvetica" w:hAnsi="Helvetica"/>
        </w:rPr>
        <w:t>configuration</w:t>
      </w:r>
      <w:r w:rsidR="00D3603B" w:rsidRPr="000555DC">
        <w:rPr>
          <w:rFonts w:ascii="Helvetica" w:hAnsi="Helvetica"/>
        </w:rPr>
        <w:t xml:space="preserve"> </w:t>
      </w:r>
      <w:r w:rsidRPr="000555DC">
        <w:rPr>
          <w:rFonts w:ascii="Helvetica" w:hAnsi="Helvetica"/>
        </w:rPr>
        <w:t>(7).</w:t>
      </w:r>
    </w:p>
    <w:p w14:paraId="154B6322" w14:textId="77777777" w:rsidR="00D3603B" w:rsidRPr="000555DC" w:rsidRDefault="00D3603B" w:rsidP="1DD3E375">
      <w:pPr>
        <w:rPr>
          <w:rFonts w:ascii="Helvetica" w:hAnsi="Helvetica"/>
        </w:rPr>
      </w:pPr>
    </w:p>
    <w:p w14:paraId="0912C641" w14:textId="7EE75A87" w:rsidR="00C06C88" w:rsidRPr="000555DC" w:rsidRDefault="00D3603B" w:rsidP="00C06C88">
      <w:pPr>
        <w:rPr>
          <w:rFonts w:ascii="Helvetica" w:hAnsi="Helvetica"/>
        </w:rPr>
      </w:pPr>
      <w:r w:rsidRPr="000555DC">
        <w:rPr>
          <w:rFonts w:ascii="Helvetica" w:hAnsi="Helvetica"/>
        </w:rPr>
        <w:t xml:space="preserve">Methods of increasing electronic propulsion velocity using sound add to the body of scientific knowledge associated with aerospace engineering, space travel, and electronic propulsion. These investigations provide both scientists and engineers </w:t>
      </w:r>
      <w:r w:rsidR="00C076DA" w:rsidRPr="000555DC">
        <w:rPr>
          <w:rFonts w:ascii="Helvetica" w:hAnsi="Helvetica"/>
        </w:rPr>
        <w:t xml:space="preserve">with new and </w:t>
      </w:r>
      <w:r w:rsidRPr="000555DC">
        <w:rPr>
          <w:rFonts w:ascii="Helvetica" w:hAnsi="Helvetica"/>
        </w:rPr>
        <w:t xml:space="preserve">alternative methods for increasing efficiency in </w:t>
      </w:r>
      <w:r w:rsidR="00C076DA" w:rsidRPr="000555DC">
        <w:rPr>
          <w:rFonts w:ascii="Helvetica" w:hAnsi="Helvetica"/>
        </w:rPr>
        <w:t xml:space="preserve">propulsion systems which are used in satellites, space stations, deep space expeditions and the future of manned spaceflight. If successful, this project will extend the range of chemical fuel restricted missions by creating additional thrust via energy which is converted to exhaust velocity through sound waves. Successful results also yield the ability to cut down travel time during transport via electronic propulsion systems, which also lightens mass loads associated with supplies needed for life support requirements (such as food, water, </w:t>
      </w:r>
      <w:proofErr w:type="spellStart"/>
      <w:r w:rsidR="00C076DA" w:rsidRPr="000555DC">
        <w:rPr>
          <w:rFonts w:ascii="Helvetica" w:hAnsi="Helvetica"/>
        </w:rPr>
        <w:t>etc</w:t>
      </w:r>
      <w:proofErr w:type="spellEnd"/>
      <w:r w:rsidR="00C076DA" w:rsidRPr="000555DC">
        <w:rPr>
          <w:rFonts w:ascii="Helvetica" w:hAnsi="Helvetica"/>
        </w:rPr>
        <w:t>).</w:t>
      </w:r>
    </w:p>
    <w:p w14:paraId="7B952F70" w14:textId="77777777" w:rsidR="00887014" w:rsidRDefault="00887014" w:rsidP="00C06C88">
      <w:pPr>
        <w:rPr>
          <w:rFonts w:ascii="Helvetica" w:hAnsi="Helvetica"/>
        </w:rPr>
      </w:pPr>
    </w:p>
    <w:p w14:paraId="2549CA5C" w14:textId="77777777" w:rsidR="00887014" w:rsidRPr="00124CDE" w:rsidRDefault="00887014" w:rsidP="00C06C88">
      <w:pPr>
        <w:rPr>
          <w:rFonts w:ascii="Helvetica" w:hAnsi="Helvetica"/>
        </w:rPr>
      </w:pPr>
    </w:p>
    <w:p w14:paraId="2DFD07DE" w14:textId="77146BE4" w:rsidR="00C06C88" w:rsidRPr="00124CDE" w:rsidRDefault="00495C8E" w:rsidP="1DD3E375">
      <w:pPr>
        <w:jc w:val="center"/>
        <w:rPr>
          <w:rFonts w:ascii="Helvetica" w:hAnsi="Helvetica"/>
          <w:b/>
          <w:bCs/>
          <w:sz w:val="40"/>
          <w:szCs w:val="40"/>
        </w:rPr>
      </w:pPr>
      <w:r w:rsidRPr="1DD3E375">
        <w:rPr>
          <w:rFonts w:ascii="Helvetica" w:hAnsi="Helvetica"/>
          <w:b/>
          <w:bCs/>
          <w:sz w:val="40"/>
          <w:szCs w:val="40"/>
        </w:rPr>
        <w:lastRenderedPageBreak/>
        <w:t>II.</w:t>
      </w:r>
      <w:r w:rsidRPr="00124CDE">
        <w:rPr>
          <w:rFonts w:ascii="Helvetica" w:hAnsi="Helvetica"/>
          <w:b/>
          <w:sz w:val="40"/>
          <w:szCs w:val="40"/>
        </w:rPr>
        <w:tab/>
      </w:r>
      <w:r w:rsidR="00C06C88" w:rsidRPr="1DD3E375">
        <w:rPr>
          <w:rFonts w:ascii="Helvetica" w:hAnsi="Helvetica"/>
          <w:b/>
          <w:bCs/>
          <w:sz w:val="40"/>
          <w:szCs w:val="40"/>
        </w:rPr>
        <w:t>Research Question</w:t>
      </w:r>
      <w:r w:rsidR="008065AF" w:rsidRPr="1DD3E375">
        <w:rPr>
          <w:rFonts w:ascii="Helvetica" w:hAnsi="Helvetica"/>
          <w:b/>
          <w:bCs/>
          <w:sz w:val="40"/>
          <w:szCs w:val="40"/>
        </w:rPr>
        <w:t>:</w:t>
      </w:r>
    </w:p>
    <w:p w14:paraId="3F0C3EAB" w14:textId="5A36CD3A" w:rsidR="00642031" w:rsidRPr="00124CDE" w:rsidRDefault="00642031" w:rsidP="1DD3E375">
      <w:pPr>
        <w:rPr>
          <w:rFonts w:ascii="Helvetica" w:hAnsi="Helvetica"/>
          <w:color w:val="FF0000"/>
          <w:sz w:val="22"/>
          <w:szCs w:val="22"/>
        </w:rPr>
      </w:pPr>
    </w:p>
    <w:p w14:paraId="02299720" w14:textId="54625C90" w:rsidR="005C443B" w:rsidRDefault="1DD3E375" w:rsidP="1DD3E375">
      <w:pPr>
        <w:jc w:val="center"/>
        <w:outlineLvl w:val="0"/>
        <w:rPr>
          <w:rFonts w:ascii="Helvetica" w:hAnsi="Helvetica"/>
          <w:b/>
          <w:bCs/>
          <w:color w:val="000000" w:themeColor="text1"/>
          <w:sz w:val="18"/>
          <w:szCs w:val="18"/>
        </w:rPr>
      </w:pPr>
      <w:r w:rsidRPr="1DD3E375">
        <w:rPr>
          <w:rFonts w:ascii="Helvetica" w:hAnsi="Helvetica"/>
          <w:b/>
          <w:bCs/>
          <w:color w:val="000000" w:themeColor="text1"/>
          <w:sz w:val="18"/>
          <w:szCs w:val="18"/>
        </w:rPr>
        <w:t>“Can an embedded wave driver be used to increase kinetic energy in electronic propulsion devices?”</w:t>
      </w:r>
    </w:p>
    <w:p w14:paraId="6FA067D1" w14:textId="77777777" w:rsidR="001A5628" w:rsidRDefault="001A5628" w:rsidP="1DD3E375">
      <w:pPr>
        <w:jc w:val="center"/>
        <w:outlineLvl w:val="0"/>
        <w:rPr>
          <w:rFonts w:ascii="Helvetica" w:hAnsi="Helvetica"/>
          <w:b/>
          <w:bCs/>
          <w:color w:val="000000" w:themeColor="text1"/>
          <w:sz w:val="18"/>
          <w:szCs w:val="18"/>
        </w:rPr>
      </w:pPr>
    </w:p>
    <w:p w14:paraId="201FBC9B" w14:textId="45EB22AB" w:rsidR="001906DC" w:rsidRPr="007C5DCD" w:rsidRDefault="1DD3E375" w:rsidP="1DD3E375">
      <w:pPr>
        <w:jc w:val="center"/>
        <w:outlineLvl w:val="0"/>
        <w:rPr>
          <w:rFonts w:ascii="Helvetica" w:hAnsi="Helvetica"/>
          <w:b/>
          <w:bCs/>
          <w:color w:val="000000" w:themeColor="text1"/>
          <w:sz w:val="22"/>
          <w:szCs w:val="22"/>
        </w:rPr>
      </w:pPr>
      <w:r w:rsidRPr="1DD3E375">
        <w:rPr>
          <w:rFonts w:ascii="Helvetica" w:hAnsi="Helvetica"/>
          <w:b/>
          <w:bCs/>
          <w:color w:val="000000" w:themeColor="text1"/>
          <w:sz w:val="22"/>
          <w:szCs w:val="22"/>
        </w:rPr>
        <w:t>ADRESSING BIG PICTURE</w:t>
      </w:r>
    </w:p>
    <w:p w14:paraId="3A8929DF" w14:textId="0A8013B1" w:rsidR="001A5628" w:rsidRPr="000555DC" w:rsidRDefault="1DD3E375" w:rsidP="00D662C6">
      <w:pPr>
        <w:outlineLvl w:val="0"/>
        <w:rPr>
          <w:rFonts w:ascii="Helvetica" w:hAnsi="Helvetica"/>
          <w:color w:val="000000" w:themeColor="text1"/>
        </w:rPr>
      </w:pPr>
      <w:r w:rsidRPr="000555DC">
        <w:rPr>
          <w:rFonts w:ascii="Helvetica" w:hAnsi="Helvetica"/>
          <w:color w:val="000000" w:themeColor="text1"/>
        </w:rPr>
        <w:t xml:space="preserve">This research is being done to address the issue of both space transportation efficiency and thruster performance during future spaceflight missions. </w:t>
      </w:r>
      <w:r w:rsidR="002162D6" w:rsidRPr="000555DC">
        <w:rPr>
          <w:rFonts w:ascii="Helvetica" w:hAnsi="Helvetica"/>
          <w:color w:val="000000" w:themeColor="text1"/>
        </w:rPr>
        <w:t>The hypothesis of this experiment</w:t>
      </w:r>
      <w:r w:rsidR="008A54E9" w:rsidRPr="000555DC">
        <w:rPr>
          <w:rFonts w:ascii="Helvetica" w:hAnsi="Helvetica"/>
          <w:color w:val="000000" w:themeColor="text1"/>
        </w:rPr>
        <w:t xml:space="preserve"> is that “using</w:t>
      </w:r>
      <w:r w:rsidRPr="000555DC">
        <w:rPr>
          <w:rFonts w:ascii="Helvetica" w:hAnsi="Helvetica"/>
          <w:color w:val="000000" w:themeColor="text1"/>
        </w:rPr>
        <w:t xml:space="preserve"> sound as a method to transfer stored electrical power into usable exhaust velocity provides a means of reducing overall dependence on chemical fuel and its associated mass during space flight.</w:t>
      </w:r>
      <w:r w:rsidR="008A54E9" w:rsidRPr="000555DC">
        <w:rPr>
          <w:rFonts w:ascii="Helvetica" w:hAnsi="Helvetica"/>
          <w:color w:val="000000" w:themeColor="text1"/>
        </w:rPr>
        <w:t>”</w:t>
      </w:r>
      <w:r w:rsidRPr="000555DC">
        <w:rPr>
          <w:rFonts w:ascii="Helvetica" w:hAnsi="Helvetica"/>
          <w:color w:val="000000" w:themeColor="text1"/>
        </w:rPr>
        <w:t xml:space="preserve"> </w:t>
      </w:r>
      <w:r w:rsidR="008A54E9" w:rsidRPr="000555DC">
        <w:rPr>
          <w:rFonts w:ascii="Helvetica" w:hAnsi="Helvetica"/>
          <w:color w:val="000000" w:themeColor="text1"/>
        </w:rPr>
        <w:t xml:space="preserve">During Spring </w:t>
      </w:r>
      <w:r w:rsidR="00DB6F29" w:rsidRPr="000555DC">
        <w:rPr>
          <w:rFonts w:ascii="Helvetica" w:hAnsi="Helvetica"/>
          <w:color w:val="000000" w:themeColor="text1"/>
        </w:rPr>
        <w:t>quarter,</w:t>
      </w:r>
      <w:r w:rsidR="008A54E9" w:rsidRPr="000555DC">
        <w:rPr>
          <w:rFonts w:ascii="Helvetica" w:hAnsi="Helvetica"/>
          <w:color w:val="000000" w:themeColor="text1"/>
        </w:rPr>
        <w:t xml:space="preserve"> the research is geared toward showing through scientific method that “</w:t>
      </w:r>
      <w:r w:rsidRPr="000555DC">
        <w:rPr>
          <w:rFonts w:ascii="Helvetica" w:hAnsi="Helvetica"/>
          <w:color w:val="000000" w:themeColor="text1"/>
        </w:rPr>
        <w:t>Higher Velocities can be attained while maintaining a greater inertia during long voyages by increasing kinetic energy of propellant gases during pre-ejection stages.</w:t>
      </w:r>
      <w:r w:rsidR="008A54E9" w:rsidRPr="000555DC">
        <w:rPr>
          <w:rFonts w:ascii="Helvetica" w:hAnsi="Helvetica"/>
          <w:color w:val="000000" w:themeColor="text1"/>
        </w:rPr>
        <w:t>”</w:t>
      </w:r>
    </w:p>
    <w:p w14:paraId="78322C05" w14:textId="53285666" w:rsidR="00887014" w:rsidRPr="000555DC" w:rsidRDefault="00887014" w:rsidP="00512D08">
      <w:pPr>
        <w:rPr>
          <w:rFonts w:ascii="Helvetica" w:hAnsi="Helvetica"/>
          <w:color w:val="000000" w:themeColor="text1"/>
        </w:rPr>
      </w:pPr>
    </w:p>
    <w:p w14:paraId="2617A094" w14:textId="4F99E600" w:rsidR="00D62A7E" w:rsidRPr="000555DC" w:rsidRDefault="1DD3E375" w:rsidP="00EA189A">
      <w:pPr>
        <w:outlineLvl w:val="0"/>
        <w:rPr>
          <w:rFonts w:ascii="Helvetica" w:hAnsi="Helvetica"/>
          <w:color w:val="000000" w:themeColor="text1"/>
        </w:rPr>
      </w:pPr>
      <w:r w:rsidRPr="000555DC">
        <w:rPr>
          <w:rFonts w:ascii="Helvetica" w:hAnsi="Helvetica"/>
          <w:color w:val="000000" w:themeColor="text1"/>
        </w:rPr>
        <w:t xml:space="preserve">Harmonic oscillation of propellant gases using an embedded wave driver is a novel method for increasing thrust efficiency during spaceflight. This experiment looks for qualitative and quantitative results during oscillation of </w:t>
      </w:r>
      <w:r w:rsidR="008A54E9" w:rsidRPr="000555DC">
        <w:rPr>
          <w:rFonts w:ascii="Helvetica" w:hAnsi="Helvetica"/>
          <w:color w:val="000000" w:themeColor="text1"/>
        </w:rPr>
        <w:t>Lycopodium</w:t>
      </w:r>
      <w:r w:rsidR="00F77084" w:rsidRPr="000555DC">
        <w:rPr>
          <w:rFonts w:ascii="Helvetica" w:hAnsi="Helvetica"/>
          <w:color w:val="000000" w:themeColor="text1"/>
        </w:rPr>
        <w:t xml:space="preserve"> </w:t>
      </w:r>
      <w:r w:rsidRPr="000555DC">
        <w:rPr>
          <w:rFonts w:ascii="Helvetica" w:hAnsi="Helvetica"/>
          <w:color w:val="000000" w:themeColor="text1"/>
        </w:rPr>
        <w:t>(8); a gas like particle used in physics</w:t>
      </w:r>
      <w:r w:rsidR="008A54E9" w:rsidRPr="000555DC">
        <w:rPr>
          <w:rFonts w:ascii="Helvetica" w:hAnsi="Helvetica"/>
          <w:color w:val="000000" w:themeColor="text1"/>
        </w:rPr>
        <w:t>,</w:t>
      </w:r>
      <w:r w:rsidRPr="000555DC">
        <w:rPr>
          <w:rFonts w:ascii="Helvetica" w:hAnsi="Helvetica"/>
          <w:color w:val="000000" w:themeColor="text1"/>
        </w:rPr>
        <w:t xml:space="preserve"> </w:t>
      </w:r>
      <w:r w:rsidR="008A54E9" w:rsidRPr="000555DC">
        <w:rPr>
          <w:rFonts w:ascii="Helvetica" w:hAnsi="Helvetica"/>
          <w:color w:val="000000" w:themeColor="text1"/>
        </w:rPr>
        <w:t xml:space="preserve">in an effort to </w:t>
      </w:r>
      <w:r w:rsidR="000555DC">
        <w:rPr>
          <w:rFonts w:ascii="Helvetica" w:hAnsi="Helvetica"/>
          <w:color w:val="000000" w:themeColor="text1"/>
        </w:rPr>
        <w:t>produce</w:t>
      </w:r>
      <w:r w:rsidRPr="000555DC">
        <w:rPr>
          <w:rFonts w:ascii="Helvetica" w:hAnsi="Helvetica"/>
          <w:color w:val="000000" w:themeColor="text1"/>
        </w:rPr>
        <w:t xml:space="preserve"> spherical vortex formation</w:t>
      </w:r>
      <w:r w:rsidR="008A54E9" w:rsidRPr="000555DC">
        <w:rPr>
          <w:rFonts w:ascii="Helvetica" w:hAnsi="Helvetica"/>
          <w:color w:val="000000" w:themeColor="text1"/>
        </w:rPr>
        <w:t>s which can be guided down the exhaust column using standard electronic propulsion methods to create increased exhaust velocity</w:t>
      </w:r>
      <w:r w:rsidRPr="000555DC">
        <w:rPr>
          <w:rFonts w:ascii="Helvetica" w:hAnsi="Helvetica"/>
          <w:color w:val="000000" w:themeColor="text1"/>
        </w:rPr>
        <w:t xml:space="preserve">. Size and shape of vortex formations can be increased and decreased through tuning of amplitude and frequency during calibration. </w:t>
      </w:r>
      <w:r w:rsidR="008A54E9" w:rsidRPr="000555DC">
        <w:rPr>
          <w:rFonts w:ascii="Helvetica" w:hAnsi="Helvetica"/>
          <w:color w:val="000000" w:themeColor="text1"/>
        </w:rPr>
        <w:t>During early testing and experimentation during spring break, geometric formations and an increase in velocity was found at 47 Hz when using various amplitudes. This shows that our hypothesis has some truth and brings this project very close attaining proof of concept which will in hope, assist in attaining expert analysis and additional funding for further experimentation.</w:t>
      </w: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4B0508F4" w14:textId="77777777" w:rsidR="00DB6F29" w:rsidRDefault="00DB6F29" w:rsidP="001F5A59">
      <w:pPr>
        <w:jc w:val="center"/>
        <w:outlineLvl w:val="0"/>
        <w:rPr>
          <w:rFonts w:ascii="Helvetica" w:hAnsi="Helvetica"/>
          <w:b/>
        </w:rPr>
      </w:pPr>
      <w:r>
        <w:rPr>
          <w:rFonts w:ascii="Helvetica" w:hAnsi="Helvetica"/>
          <w:b/>
        </w:rPr>
        <w:t>Investigation of Lycopodium oscillated by sound wave</w:t>
      </w:r>
    </w:p>
    <w:p w14:paraId="0280CEA3" w14:textId="1B355FAB" w:rsidR="006A0303" w:rsidRPr="00F077C8" w:rsidRDefault="00DB6F29" w:rsidP="001F5A59">
      <w:pPr>
        <w:jc w:val="center"/>
        <w:outlineLvl w:val="0"/>
        <w:rPr>
          <w:rFonts w:ascii="Helvetica" w:hAnsi="Helvetica"/>
          <w:b/>
        </w:rPr>
      </w:pPr>
      <w:r>
        <w:rPr>
          <w:rFonts w:ascii="Helvetica" w:hAnsi="Helvetica"/>
          <w:b/>
        </w:rPr>
        <w:t>in a cylindric column with 9” diameter and adjustable length</w:t>
      </w:r>
    </w:p>
    <w:p w14:paraId="22FEAE80" w14:textId="77777777" w:rsidR="00067A2D" w:rsidRPr="00124CDE" w:rsidRDefault="00067A2D" w:rsidP="00A06E5D">
      <w:pPr>
        <w:rPr>
          <w:rFonts w:ascii="Helvetica" w:hAnsi="Helvetica"/>
          <w:b/>
          <w:sz w:val="22"/>
          <w:szCs w:val="22"/>
        </w:rPr>
      </w:pPr>
    </w:p>
    <w:p w14:paraId="71302975" w14:textId="4FAAFEFE" w:rsidR="00B81AAF" w:rsidRPr="000555DC" w:rsidRDefault="00DB6F29" w:rsidP="00A06E5D">
      <w:pPr>
        <w:rPr>
          <w:rFonts w:ascii="Helvetica" w:hAnsi="Helvetica"/>
        </w:rPr>
      </w:pPr>
      <w:r w:rsidRPr="000555DC">
        <w:rPr>
          <w:rFonts w:ascii="Helvetica" w:hAnsi="Helvetica"/>
        </w:rPr>
        <w:t>During Spring quarter 2018</w:t>
      </w:r>
      <w:r w:rsidR="00B81AAF" w:rsidRPr="000555DC">
        <w:rPr>
          <w:rFonts w:ascii="Helvetica" w:hAnsi="Helvetica"/>
        </w:rPr>
        <w:t>, we will use a 9” dual channel wave driver to observe geometric patterns in soundwaves created using a software synthesizer.</w:t>
      </w:r>
    </w:p>
    <w:p w14:paraId="7FFABC4A" w14:textId="77777777" w:rsidR="00B81AAF" w:rsidRPr="000555DC" w:rsidRDefault="00B81AAF" w:rsidP="00A06E5D">
      <w:pPr>
        <w:rPr>
          <w:rFonts w:ascii="Helvetica" w:hAnsi="Helvetica"/>
        </w:rPr>
      </w:pPr>
    </w:p>
    <w:p w14:paraId="6E0158F1" w14:textId="50D7BD7A" w:rsidR="009861BD" w:rsidRPr="000555DC" w:rsidRDefault="00E47538" w:rsidP="00A06E5D">
      <w:pPr>
        <w:rPr>
          <w:rFonts w:ascii="Helvetica" w:hAnsi="Helvetica"/>
        </w:rPr>
      </w:pPr>
      <w:r w:rsidRPr="000555DC">
        <w:rPr>
          <w:rFonts w:ascii="Helvetica" w:hAnsi="Helvetica"/>
        </w:rPr>
        <w:t xml:space="preserve"> </w:t>
      </w:r>
      <w:r w:rsidR="00B81AAF" w:rsidRPr="000555DC">
        <w:rPr>
          <w:rFonts w:ascii="Helvetica" w:hAnsi="Helvetica"/>
        </w:rPr>
        <w:t xml:space="preserve">Qualitative observations </w:t>
      </w:r>
      <w:r w:rsidR="006A0303" w:rsidRPr="000555DC">
        <w:rPr>
          <w:rFonts w:ascii="Helvetica" w:hAnsi="Helvetica"/>
        </w:rPr>
        <w:t xml:space="preserve">will be used to </w:t>
      </w:r>
      <w:r w:rsidR="00B81AAF" w:rsidRPr="000555DC">
        <w:rPr>
          <w:rFonts w:ascii="Helvetica" w:hAnsi="Helvetica"/>
        </w:rPr>
        <w:t>determine at which</w:t>
      </w:r>
      <w:r w:rsidR="00F457AC" w:rsidRPr="000555DC">
        <w:rPr>
          <w:rFonts w:ascii="Helvetica" w:hAnsi="Helvetica"/>
        </w:rPr>
        <w:t xml:space="preserve"> frequencies </w:t>
      </w:r>
      <w:r w:rsidR="00B81AAF" w:rsidRPr="000555DC">
        <w:rPr>
          <w:rFonts w:ascii="Helvetica" w:hAnsi="Helvetica"/>
        </w:rPr>
        <w:t>sound in a column will</w:t>
      </w:r>
      <w:r w:rsidR="00F457AC" w:rsidRPr="000555DC">
        <w:rPr>
          <w:rFonts w:ascii="Helvetica" w:hAnsi="Helvetica"/>
        </w:rPr>
        <w:t xml:space="preserve"> create geometric patterns in </w:t>
      </w:r>
      <w:r w:rsidR="00B81AAF" w:rsidRPr="000555DC">
        <w:rPr>
          <w:rFonts w:ascii="Helvetica" w:hAnsi="Helvetica"/>
        </w:rPr>
        <w:t>Lycopodium</w:t>
      </w:r>
      <w:r w:rsidR="006A0303" w:rsidRPr="000555DC">
        <w:rPr>
          <w:rFonts w:ascii="Helvetica" w:hAnsi="Helvetica"/>
        </w:rPr>
        <w:t xml:space="preserve">. </w:t>
      </w:r>
      <w:r w:rsidR="00B81AAF" w:rsidRPr="000555DC">
        <w:rPr>
          <w:rFonts w:ascii="Helvetica" w:hAnsi="Helvetica"/>
        </w:rPr>
        <w:t>These observational methods will be used as a “Calibration of Frequencies”</w:t>
      </w:r>
      <w:r w:rsidR="007B7289" w:rsidRPr="000555DC">
        <w:rPr>
          <w:rFonts w:ascii="Helvetica" w:hAnsi="Helvetica"/>
        </w:rPr>
        <w:t xml:space="preserve">, which can be </w:t>
      </w:r>
      <w:r w:rsidR="00213DEC" w:rsidRPr="000555DC">
        <w:rPr>
          <w:rFonts w:ascii="Helvetica" w:hAnsi="Helvetica"/>
        </w:rPr>
        <w:t xml:space="preserve">used to find which </w:t>
      </w:r>
      <w:r w:rsidR="00B81AAF" w:rsidRPr="000555DC">
        <w:rPr>
          <w:rFonts w:ascii="Helvetica" w:hAnsi="Helvetica"/>
        </w:rPr>
        <w:t xml:space="preserve">combinations of </w:t>
      </w:r>
      <w:r w:rsidR="00213DEC" w:rsidRPr="000555DC">
        <w:rPr>
          <w:rFonts w:ascii="Helvetica" w:hAnsi="Helvetica"/>
        </w:rPr>
        <w:t>(</w:t>
      </w:r>
      <w:r w:rsidR="00B81AAF" w:rsidRPr="000555DC">
        <w:rPr>
          <w:rFonts w:ascii="Helvetica" w:hAnsi="Helvetica"/>
        </w:rPr>
        <w:t>frequency</w:t>
      </w:r>
      <w:r w:rsidR="00213DEC" w:rsidRPr="000555DC">
        <w:rPr>
          <w:rFonts w:ascii="Helvetica" w:hAnsi="Helvetica"/>
        </w:rPr>
        <w:t>, amplitude, and wave type)</w:t>
      </w:r>
      <w:r w:rsidR="007B7289" w:rsidRPr="000555DC">
        <w:rPr>
          <w:rFonts w:ascii="Helvetica" w:hAnsi="Helvetica"/>
        </w:rPr>
        <w:t xml:space="preserve"> </w:t>
      </w:r>
      <w:r w:rsidR="00213DEC" w:rsidRPr="000555DC">
        <w:rPr>
          <w:rFonts w:ascii="Helvetica" w:hAnsi="Helvetica"/>
        </w:rPr>
        <w:t>allow for the best transformation of energy into the Lycopodium powder</w:t>
      </w:r>
      <w:r w:rsidR="006A0303" w:rsidRPr="000555DC">
        <w:rPr>
          <w:rFonts w:ascii="Helvetica" w:hAnsi="Helvetica"/>
        </w:rPr>
        <w:t>.</w:t>
      </w:r>
      <w:r w:rsidR="00A06E5D" w:rsidRPr="000555DC">
        <w:rPr>
          <w:rFonts w:ascii="Helvetica" w:hAnsi="Helvetica"/>
        </w:rPr>
        <w:t xml:space="preserve"> </w:t>
      </w:r>
    </w:p>
    <w:p w14:paraId="471C8F7D" w14:textId="77777777" w:rsidR="009861BD" w:rsidRPr="000555DC" w:rsidRDefault="009861BD" w:rsidP="00A06E5D">
      <w:pPr>
        <w:rPr>
          <w:rFonts w:ascii="Helvetica" w:hAnsi="Helvetica"/>
        </w:rPr>
      </w:pPr>
    </w:p>
    <w:p w14:paraId="0FE94E76" w14:textId="77777777" w:rsidR="00F77084" w:rsidRPr="000555DC" w:rsidRDefault="009861BD" w:rsidP="00A06E5D">
      <w:pPr>
        <w:rPr>
          <w:rFonts w:ascii="Helvetica" w:hAnsi="Helvetica"/>
        </w:rPr>
      </w:pPr>
      <w:r w:rsidRPr="000555DC">
        <w:rPr>
          <w:rFonts w:ascii="Helvetica" w:hAnsi="Helvetica"/>
        </w:rPr>
        <w:lastRenderedPageBreak/>
        <w:t xml:space="preserve">While observing Lycopodium </w:t>
      </w:r>
      <w:r w:rsidR="009333BD" w:rsidRPr="000555DC">
        <w:rPr>
          <w:rFonts w:ascii="Helvetica" w:hAnsi="Helvetica"/>
        </w:rPr>
        <w:t>during oscillation</w:t>
      </w:r>
      <w:r w:rsidRPr="000555DC">
        <w:rPr>
          <w:rFonts w:ascii="Helvetica" w:hAnsi="Helvetica"/>
        </w:rPr>
        <w:t xml:space="preserve">, </w:t>
      </w:r>
      <w:r w:rsidR="00992B49" w:rsidRPr="000555DC">
        <w:rPr>
          <w:rFonts w:ascii="Helvetica" w:hAnsi="Helvetica"/>
        </w:rPr>
        <w:t>frequencies which produce repeating patterns and geometric</w:t>
      </w:r>
      <w:r w:rsidRPr="000555DC">
        <w:rPr>
          <w:rFonts w:ascii="Helvetica" w:hAnsi="Helvetica"/>
        </w:rPr>
        <w:t xml:space="preserve"> formations will be recorded. Recorded frequencies will then be observed under varying amplitudes to </w:t>
      </w:r>
      <w:r w:rsidR="00992B49" w:rsidRPr="000555DC">
        <w:rPr>
          <w:rFonts w:ascii="Helvetica" w:hAnsi="Helvetica"/>
        </w:rPr>
        <w:t>determine amplitudes which offer</w:t>
      </w:r>
      <w:r w:rsidRPr="000555DC">
        <w:rPr>
          <w:rFonts w:ascii="Helvetica" w:hAnsi="Helvetica"/>
        </w:rPr>
        <w:t xml:space="preserve"> the </w:t>
      </w:r>
      <w:r w:rsidR="00992B49" w:rsidRPr="000555DC">
        <w:rPr>
          <w:rFonts w:ascii="Helvetica" w:hAnsi="Helvetica"/>
        </w:rPr>
        <w:t>best</w:t>
      </w:r>
      <w:r w:rsidRPr="000555DC">
        <w:rPr>
          <w:rFonts w:ascii="Helvetica" w:hAnsi="Helvetica"/>
        </w:rPr>
        <w:t xml:space="preserve"> structural stability under high amplitude vibration. Higher amplitudes of oscillation within our vortex pattern will give us a higher transfer of energy into </w:t>
      </w:r>
      <w:r w:rsidR="00992B49" w:rsidRPr="000555DC">
        <w:rPr>
          <w:rFonts w:ascii="Helvetica" w:hAnsi="Helvetica"/>
        </w:rPr>
        <w:t>particle velocity,</w:t>
      </w:r>
      <w:r w:rsidRPr="000555DC">
        <w:rPr>
          <w:rFonts w:ascii="Helvetica" w:hAnsi="Helvetica"/>
        </w:rPr>
        <w:t xml:space="preserve"> from our wave driver</w:t>
      </w:r>
      <w:r w:rsidR="00F77084" w:rsidRPr="000555DC">
        <w:rPr>
          <w:rFonts w:ascii="Helvetica" w:hAnsi="Helvetica"/>
        </w:rPr>
        <w:t xml:space="preserve">. </w:t>
      </w:r>
    </w:p>
    <w:p w14:paraId="67540F8D" w14:textId="77777777" w:rsidR="00F77084" w:rsidRPr="000555DC" w:rsidRDefault="00F77084" w:rsidP="00A06E5D">
      <w:pPr>
        <w:rPr>
          <w:rFonts w:ascii="Helvetica" w:hAnsi="Helvetica"/>
        </w:rPr>
      </w:pPr>
    </w:p>
    <w:p w14:paraId="507DEC4E" w14:textId="7E066C77" w:rsidR="006A0303" w:rsidRDefault="00F77084" w:rsidP="00A06E5D">
      <w:pPr>
        <w:rPr>
          <w:rFonts w:ascii="Helvetica" w:hAnsi="Helvetica"/>
        </w:rPr>
      </w:pPr>
      <w:r w:rsidRPr="000555DC">
        <w:rPr>
          <w:rFonts w:ascii="Helvetica" w:hAnsi="Helvetica"/>
        </w:rPr>
        <w:t xml:space="preserve">Acceleration of Lycopodium powder will be used as a proof of concept </w:t>
      </w:r>
      <w:r w:rsidR="00FF25E2">
        <w:rPr>
          <w:rFonts w:ascii="Helvetica" w:hAnsi="Helvetica"/>
        </w:rPr>
        <w:t>for</w:t>
      </w:r>
      <w:r w:rsidRPr="000555DC">
        <w:rPr>
          <w:rFonts w:ascii="Helvetica" w:hAnsi="Helvetica"/>
        </w:rPr>
        <w:t xml:space="preserve"> acceleration of particles </w:t>
      </w:r>
      <w:r w:rsidR="00FF25E2">
        <w:rPr>
          <w:rFonts w:ascii="Helvetica" w:hAnsi="Helvetica"/>
        </w:rPr>
        <w:t xml:space="preserve">via sound. </w:t>
      </w:r>
      <w:r w:rsidRPr="000555DC">
        <w:rPr>
          <w:rFonts w:ascii="Helvetica" w:hAnsi="Helvetica"/>
        </w:rPr>
        <w:t>The method of accelerating particle velocity via sound will be used in future research involving gases.</w:t>
      </w:r>
      <w:r w:rsidR="00FF25E2">
        <w:rPr>
          <w:rFonts w:ascii="Helvetica" w:hAnsi="Helvetica"/>
        </w:rPr>
        <w:t xml:space="preserve"> Acceleration of chemical fuel in can be used during</w:t>
      </w:r>
      <w:r w:rsidR="00FF25E2" w:rsidRPr="000555DC">
        <w:rPr>
          <w:rFonts w:ascii="Helvetica" w:hAnsi="Helvetica"/>
        </w:rPr>
        <w:t xml:space="preserve"> </w:t>
      </w:r>
      <w:proofErr w:type="spellStart"/>
      <w:r w:rsidR="00FF25E2" w:rsidRPr="000555DC">
        <w:rPr>
          <w:rFonts w:ascii="Helvetica" w:hAnsi="Helvetica"/>
        </w:rPr>
        <w:t>during</w:t>
      </w:r>
      <w:proofErr w:type="spellEnd"/>
      <w:r w:rsidR="00FF25E2" w:rsidRPr="000555DC">
        <w:rPr>
          <w:rFonts w:ascii="Helvetica" w:hAnsi="Helvetica"/>
        </w:rPr>
        <w:t xml:space="preserve"> pre-exhaust stages </w:t>
      </w:r>
      <w:r w:rsidR="00FF25E2">
        <w:rPr>
          <w:rFonts w:ascii="Helvetica" w:hAnsi="Helvetica"/>
        </w:rPr>
        <w:t>to</w:t>
      </w:r>
      <w:r w:rsidR="00FF25E2" w:rsidRPr="000555DC">
        <w:rPr>
          <w:rFonts w:ascii="Helvetica" w:hAnsi="Helvetica"/>
        </w:rPr>
        <w:t xml:space="preserve"> allow for higher exhaust velocities in experimental electronic propulsion devices.</w:t>
      </w:r>
    </w:p>
    <w:p w14:paraId="1171E09B" w14:textId="77777777" w:rsidR="000555DC" w:rsidRDefault="000555DC" w:rsidP="00A06E5D">
      <w:pPr>
        <w:rPr>
          <w:rFonts w:ascii="Helvetica" w:hAnsi="Helvetica"/>
        </w:rPr>
      </w:pPr>
    </w:p>
    <w:p w14:paraId="58C256A0" w14:textId="4804F456" w:rsidR="000555DC" w:rsidRPr="000555DC" w:rsidRDefault="000555DC" w:rsidP="000555DC">
      <w:pPr>
        <w:jc w:val="center"/>
        <w:rPr>
          <w:rFonts w:ascii="Helvetica" w:hAnsi="Helvetica"/>
          <w:b/>
        </w:rPr>
      </w:pPr>
      <w:r w:rsidRPr="000555DC">
        <w:rPr>
          <w:rFonts w:ascii="Helvetica" w:hAnsi="Helvetica"/>
          <w:b/>
        </w:rPr>
        <w:t>Safety Protocols</w:t>
      </w:r>
    </w:p>
    <w:p w14:paraId="16867CDF" w14:textId="5D1506EB" w:rsidR="009861BD" w:rsidRDefault="00FF25E2" w:rsidP="00A06E5D">
      <w:pPr>
        <w:rPr>
          <w:rFonts w:ascii="Helvetica" w:hAnsi="Helvetica"/>
          <w:sz w:val="22"/>
          <w:szCs w:val="22"/>
        </w:rPr>
      </w:pPr>
      <w:r>
        <w:rPr>
          <w:rFonts w:ascii="Helvetica" w:hAnsi="Helvetica"/>
          <w:sz w:val="22"/>
          <w:szCs w:val="22"/>
        </w:rPr>
        <w:t>The group has been aware of</w:t>
      </w:r>
      <w:r w:rsidR="009347DB">
        <w:rPr>
          <w:rFonts w:ascii="Helvetica" w:hAnsi="Helvetica"/>
          <w:sz w:val="22"/>
          <w:szCs w:val="22"/>
        </w:rPr>
        <w:t xml:space="preserve"> a specific safety concern</w:t>
      </w:r>
      <w:r>
        <w:rPr>
          <w:rFonts w:ascii="Helvetica" w:hAnsi="Helvetica"/>
          <w:sz w:val="22"/>
          <w:szCs w:val="22"/>
        </w:rPr>
        <w:t xml:space="preserve"> involving this experiment, related to the </w:t>
      </w:r>
      <w:r w:rsidR="009347DB">
        <w:rPr>
          <w:rFonts w:ascii="Helvetica" w:hAnsi="Helvetica"/>
          <w:sz w:val="22"/>
          <w:szCs w:val="22"/>
        </w:rPr>
        <w:t>reagent “Lycopodium Powder”</w:t>
      </w:r>
      <w:r>
        <w:rPr>
          <w:rFonts w:ascii="Helvetica" w:hAnsi="Helvetica"/>
          <w:sz w:val="22"/>
          <w:szCs w:val="22"/>
        </w:rPr>
        <w:t xml:space="preserve"> which the project has chosen for oscillation.</w:t>
      </w:r>
    </w:p>
    <w:p w14:paraId="02DAAC3E" w14:textId="77777777" w:rsidR="00FF25E2" w:rsidRDefault="00FF25E2" w:rsidP="00A06E5D">
      <w:pPr>
        <w:rPr>
          <w:rFonts w:ascii="Helvetica" w:hAnsi="Helvetica"/>
          <w:sz w:val="22"/>
          <w:szCs w:val="22"/>
        </w:rPr>
      </w:pPr>
    </w:p>
    <w:p w14:paraId="1A0E8970" w14:textId="7DE19AA8" w:rsidR="00FF25E2" w:rsidRDefault="00FF25E2" w:rsidP="00C46725">
      <w:pPr>
        <w:pStyle w:val="ListParagraph"/>
        <w:numPr>
          <w:ilvl w:val="0"/>
          <w:numId w:val="31"/>
        </w:numPr>
        <w:rPr>
          <w:rFonts w:ascii="Helvetica" w:hAnsi="Helvetica"/>
          <w:sz w:val="22"/>
          <w:szCs w:val="22"/>
        </w:rPr>
      </w:pPr>
      <w:r>
        <w:rPr>
          <w:rFonts w:ascii="Helvetica" w:hAnsi="Helvetica"/>
          <w:sz w:val="22"/>
          <w:szCs w:val="22"/>
        </w:rPr>
        <w:t>Lycopodium is classified as a category 1 combustible dust.</w:t>
      </w:r>
    </w:p>
    <w:p w14:paraId="549D11B3" w14:textId="77777777" w:rsidR="00C46725" w:rsidRPr="00C46725" w:rsidRDefault="00C46725" w:rsidP="00C46725">
      <w:pPr>
        <w:rPr>
          <w:rFonts w:ascii="Helvetica" w:hAnsi="Helvetica"/>
          <w:sz w:val="22"/>
          <w:szCs w:val="22"/>
        </w:rPr>
      </w:pPr>
    </w:p>
    <w:p w14:paraId="4F1FE31B" w14:textId="3CB60C58" w:rsidR="00FF25E2" w:rsidRDefault="00FF25E2" w:rsidP="00FF25E2">
      <w:pPr>
        <w:rPr>
          <w:rFonts w:ascii="Helvetica" w:hAnsi="Helvetica"/>
          <w:sz w:val="22"/>
          <w:szCs w:val="22"/>
        </w:rPr>
      </w:pPr>
      <w:r>
        <w:rPr>
          <w:rFonts w:ascii="Helvetica" w:hAnsi="Helvetica"/>
          <w:sz w:val="22"/>
          <w:szCs w:val="22"/>
        </w:rPr>
        <w:t xml:space="preserve">While lycopodium is rated as a combustible dust, it is </w:t>
      </w:r>
      <w:r w:rsidR="009347DB">
        <w:rPr>
          <w:rFonts w:ascii="Helvetica" w:hAnsi="Helvetica"/>
          <w:sz w:val="22"/>
          <w:szCs w:val="22"/>
        </w:rPr>
        <w:t>less</w:t>
      </w:r>
      <w:r>
        <w:rPr>
          <w:rFonts w:ascii="Helvetica" w:hAnsi="Helvetica"/>
          <w:sz w:val="22"/>
          <w:szCs w:val="22"/>
        </w:rPr>
        <w:t xml:space="preserve"> dangerous than common wood sawdust which can be found in any campus workshop</w:t>
      </w:r>
      <w:r w:rsidR="00C46725">
        <w:rPr>
          <w:rFonts w:ascii="Helvetica" w:hAnsi="Helvetica"/>
          <w:sz w:val="22"/>
          <w:szCs w:val="22"/>
        </w:rPr>
        <w:t>. Sawdust</w:t>
      </w:r>
      <w:r>
        <w:rPr>
          <w:rFonts w:ascii="Helvetica" w:hAnsi="Helvetica"/>
          <w:sz w:val="22"/>
          <w:szCs w:val="22"/>
        </w:rPr>
        <w:t xml:space="preserve"> has the following classifications associated with it</w:t>
      </w:r>
      <w:r w:rsidR="00C46725">
        <w:rPr>
          <w:rFonts w:ascii="Helvetica" w:hAnsi="Helvetica"/>
          <w:sz w:val="22"/>
          <w:szCs w:val="22"/>
        </w:rPr>
        <w:t>:</w:t>
      </w:r>
    </w:p>
    <w:p w14:paraId="3A6822BB" w14:textId="77777777" w:rsidR="00C46725" w:rsidRDefault="00C46725" w:rsidP="00FF25E2">
      <w:pPr>
        <w:rPr>
          <w:rFonts w:ascii="Helvetica" w:hAnsi="Helvetica"/>
          <w:sz w:val="22"/>
          <w:szCs w:val="22"/>
        </w:rPr>
      </w:pPr>
    </w:p>
    <w:p w14:paraId="21373DEE" w14:textId="786865A2"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 xml:space="preserve">HEALTH – Carcinogen Category 1A  </w:t>
      </w:r>
      <w:r>
        <w:rPr>
          <w:rFonts w:ascii="Helvetica" w:hAnsi="Helvetica"/>
          <w:noProof/>
          <w:sz w:val="22"/>
          <w:szCs w:val="22"/>
        </w:rPr>
        <w:drawing>
          <wp:inline distT="0" distB="0" distL="0" distR="0" wp14:anchorId="6F3415FF" wp14:editId="2D2B7D08">
            <wp:extent cx="384313" cy="38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GHS-pictogram-silhouette.svg.png"/>
                    <pic:cNvPicPr/>
                  </pic:nvPicPr>
                  <pic:blipFill>
                    <a:blip r:embed="rId8">
                      <a:extLst>
                        <a:ext uri="{28A0092B-C50C-407E-A947-70E740481C1C}">
                          <a14:useLocalDpi xmlns:a14="http://schemas.microsoft.com/office/drawing/2010/main" val="0"/>
                        </a:ext>
                      </a:extLst>
                    </a:blip>
                    <a:stretch>
                      <a:fillRect/>
                    </a:stretch>
                  </pic:blipFill>
                  <pic:spPr>
                    <a:xfrm flipH="1">
                      <a:off x="0" y="0"/>
                      <a:ext cx="409753" cy="409753"/>
                    </a:xfrm>
                    <a:prstGeom prst="rect">
                      <a:avLst/>
                    </a:prstGeom>
                  </pic:spPr>
                </pic:pic>
              </a:graphicData>
            </a:graphic>
          </wp:inline>
        </w:drawing>
      </w:r>
    </w:p>
    <w:p w14:paraId="3C357F49" w14:textId="7C0E891C"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 xml:space="preserve">HEALTH – Skin </w:t>
      </w:r>
      <w:proofErr w:type="spellStart"/>
      <w:r>
        <w:rPr>
          <w:rFonts w:ascii="Helvetica" w:hAnsi="Helvetica"/>
          <w:sz w:val="22"/>
          <w:szCs w:val="22"/>
        </w:rPr>
        <w:t>Iritation</w:t>
      </w:r>
      <w:proofErr w:type="spellEnd"/>
      <w:r>
        <w:rPr>
          <w:rFonts w:ascii="Helvetica" w:hAnsi="Helvetica"/>
          <w:sz w:val="22"/>
          <w:szCs w:val="22"/>
        </w:rPr>
        <w:t xml:space="preserve"> Category 2 </w:t>
      </w:r>
      <w:r>
        <w:rPr>
          <w:rFonts w:ascii="Helvetica" w:hAnsi="Helvetica"/>
          <w:noProof/>
          <w:sz w:val="22"/>
          <w:szCs w:val="22"/>
        </w:rPr>
        <w:drawing>
          <wp:inline distT="0" distB="0" distL="0" distR="0" wp14:anchorId="54AEEFCE" wp14:editId="2A412DE1">
            <wp:extent cx="414130" cy="41413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px-GHS-pictogram-exclam.svg.png"/>
                    <pic:cNvPicPr/>
                  </pic:nvPicPr>
                  <pic:blipFill>
                    <a:blip r:embed="rId9">
                      <a:extLst>
                        <a:ext uri="{28A0092B-C50C-407E-A947-70E740481C1C}">
                          <a14:useLocalDpi xmlns:a14="http://schemas.microsoft.com/office/drawing/2010/main" val="0"/>
                        </a:ext>
                      </a:extLst>
                    </a:blip>
                    <a:stretch>
                      <a:fillRect/>
                    </a:stretch>
                  </pic:blipFill>
                  <pic:spPr>
                    <a:xfrm flipH="1">
                      <a:off x="0" y="0"/>
                      <a:ext cx="419215" cy="419215"/>
                    </a:xfrm>
                    <a:prstGeom prst="rect">
                      <a:avLst/>
                    </a:prstGeom>
                  </pic:spPr>
                </pic:pic>
              </a:graphicData>
            </a:graphic>
          </wp:inline>
        </w:drawing>
      </w:r>
    </w:p>
    <w:p w14:paraId="6F5305DB" w14:textId="1F315D6A"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Specific Target Organ Toxicity Single Exposure Category 3</w:t>
      </w:r>
    </w:p>
    <w:p w14:paraId="35086C59" w14:textId="05237AF7"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Eye Irritation Category 2B</w:t>
      </w:r>
    </w:p>
    <w:p w14:paraId="1BED96EE" w14:textId="4A4EF5C6" w:rsidR="00C46725" w:rsidRDefault="00C46725" w:rsidP="00C46725">
      <w:pPr>
        <w:pStyle w:val="ListParagraph"/>
        <w:numPr>
          <w:ilvl w:val="0"/>
          <w:numId w:val="30"/>
        </w:numPr>
        <w:rPr>
          <w:rFonts w:ascii="Helvetica" w:hAnsi="Helvetica"/>
          <w:sz w:val="22"/>
          <w:szCs w:val="22"/>
        </w:rPr>
      </w:pPr>
      <w:r>
        <w:rPr>
          <w:rFonts w:ascii="Helvetica" w:hAnsi="Helvetica"/>
          <w:sz w:val="22"/>
          <w:szCs w:val="22"/>
        </w:rPr>
        <w:t>Combustible Dust</w:t>
      </w:r>
      <w:r w:rsidR="00E57E91">
        <w:rPr>
          <w:rFonts w:ascii="Helvetica" w:hAnsi="Helvetica"/>
          <w:sz w:val="22"/>
          <w:szCs w:val="22"/>
        </w:rPr>
        <w:t xml:space="preserve"> </w:t>
      </w:r>
      <w:r w:rsidR="00E57E91">
        <w:rPr>
          <w:rFonts w:ascii="Helvetica" w:hAnsi="Helvetica"/>
          <w:noProof/>
          <w:sz w:val="22"/>
          <w:szCs w:val="22"/>
        </w:rPr>
        <w:drawing>
          <wp:inline distT="0" distB="0" distL="0" distR="0" wp14:anchorId="523785B8" wp14:editId="36E3BB06">
            <wp:extent cx="404192" cy="404192"/>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GHS-pictogram-flamme.svg.png"/>
                    <pic:cNvPicPr/>
                  </pic:nvPicPr>
                  <pic:blipFill>
                    <a:blip r:embed="rId10">
                      <a:extLst>
                        <a:ext uri="{28A0092B-C50C-407E-A947-70E740481C1C}">
                          <a14:useLocalDpi xmlns:a14="http://schemas.microsoft.com/office/drawing/2010/main" val="0"/>
                        </a:ext>
                      </a:extLst>
                    </a:blip>
                    <a:stretch>
                      <a:fillRect/>
                    </a:stretch>
                  </pic:blipFill>
                  <pic:spPr>
                    <a:xfrm flipH="1">
                      <a:off x="0" y="0"/>
                      <a:ext cx="411385" cy="411385"/>
                    </a:xfrm>
                    <a:prstGeom prst="rect">
                      <a:avLst/>
                    </a:prstGeom>
                  </pic:spPr>
                </pic:pic>
              </a:graphicData>
            </a:graphic>
          </wp:inline>
        </w:drawing>
      </w:r>
    </w:p>
    <w:p w14:paraId="0D0B5380" w14:textId="0300DC8B" w:rsidR="00C46725" w:rsidRDefault="00C46725" w:rsidP="00C46725">
      <w:pPr>
        <w:rPr>
          <w:rFonts w:ascii="Helvetica" w:hAnsi="Helvetica"/>
          <w:sz w:val="22"/>
          <w:szCs w:val="22"/>
        </w:rPr>
      </w:pPr>
      <w:r>
        <w:rPr>
          <w:rFonts w:ascii="Helvetica" w:hAnsi="Helvetica"/>
          <w:sz w:val="22"/>
          <w:szCs w:val="22"/>
        </w:rPr>
        <w:t xml:space="preserve">During oscillation of Lycopodium powder safety </w:t>
      </w:r>
      <w:proofErr w:type="gramStart"/>
      <w:r>
        <w:rPr>
          <w:rFonts w:ascii="Helvetica" w:hAnsi="Helvetica"/>
          <w:sz w:val="22"/>
          <w:szCs w:val="22"/>
        </w:rPr>
        <w:t>protocols</w:t>
      </w:r>
      <w:proofErr w:type="gramEnd"/>
      <w:r>
        <w:rPr>
          <w:rFonts w:ascii="Helvetica" w:hAnsi="Helvetica"/>
          <w:sz w:val="22"/>
          <w:szCs w:val="22"/>
        </w:rPr>
        <w:t xml:space="preserve"> the experiment will follow the following GHS precautionary statements which are assigned to lycopodium as well as taking extra safety </w:t>
      </w:r>
      <w:r w:rsidR="00283180">
        <w:rPr>
          <w:rFonts w:ascii="Helvetica" w:hAnsi="Helvetica"/>
          <w:sz w:val="22"/>
          <w:szCs w:val="22"/>
        </w:rPr>
        <w:t>precautions by following heavier recommendations used for sawdust.</w:t>
      </w:r>
    </w:p>
    <w:p w14:paraId="14D8CE3C" w14:textId="0555F08F" w:rsidR="00283180" w:rsidRDefault="00283180" w:rsidP="00C46725">
      <w:pPr>
        <w:rPr>
          <w:rFonts w:ascii="Helvetica" w:hAnsi="Helvetica"/>
          <w:sz w:val="22"/>
          <w:szCs w:val="22"/>
        </w:rPr>
      </w:pPr>
    </w:p>
    <w:p w14:paraId="4CFA4AD5" w14:textId="0D9A8E15" w:rsidR="00283180" w:rsidRPr="00283180" w:rsidRDefault="00283180" w:rsidP="00C46725">
      <w:pPr>
        <w:rPr>
          <w:rFonts w:ascii="Helvetica" w:hAnsi="Helvetica"/>
          <w:b/>
          <w:sz w:val="22"/>
          <w:szCs w:val="22"/>
        </w:rPr>
      </w:pPr>
      <w:r w:rsidRPr="00283180">
        <w:rPr>
          <w:rFonts w:ascii="Helvetica" w:hAnsi="Helvetica"/>
          <w:b/>
          <w:sz w:val="22"/>
          <w:szCs w:val="22"/>
        </w:rPr>
        <w:t>GHS Precautionary Statements:</w:t>
      </w:r>
    </w:p>
    <w:p w14:paraId="39159FA7" w14:textId="5E27A534" w:rsidR="00283180" w:rsidRDefault="00283180" w:rsidP="00C46725">
      <w:pPr>
        <w:rPr>
          <w:rFonts w:ascii="Helvetica" w:hAnsi="Helvetica"/>
          <w:sz w:val="22"/>
          <w:szCs w:val="22"/>
        </w:rPr>
      </w:pPr>
      <w:r w:rsidRPr="00283180">
        <w:rPr>
          <w:rFonts w:ascii="Helvetica" w:hAnsi="Helvetica"/>
          <w:sz w:val="22"/>
          <w:szCs w:val="22"/>
        </w:rPr>
        <w:t>P210: Keep away from heat/sparks/open flames/hot surfaces. - No smoking.</w:t>
      </w:r>
    </w:p>
    <w:p w14:paraId="31F99163" w14:textId="3ADE147E" w:rsidR="00283180" w:rsidRDefault="00283180" w:rsidP="00C46725">
      <w:pPr>
        <w:rPr>
          <w:rFonts w:ascii="Helvetica" w:hAnsi="Helvetica"/>
          <w:sz w:val="22"/>
          <w:szCs w:val="22"/>
        </w:rPr>
      </w:pPr>
      <w:r w:rsidRPr="00283180">
        <w:rPr>
          <w:rFonts w:ascii="Helvetica" w:hAnsi="Helvetica"/>
          <w:sz w:val="22"/>
          <w:szCs w:val="22"/>
        </w:rPr>
        <w:t>P243: Take precautionary measures against static discharge.</w:t>
      </w:r>
    </w:p>
    <w:p w14:paraId="77880B2D" w14:textId="3BB5899E" w:rsidR="00283180" w:rsidRPr="00283180" w:rsidRDefault="00283180" w:rsidP="00283180">
      <w:pPr>
        <w:rPr>
          <w:rFonts w:ascii="Helvetica" w:hAnsi="Helvetica"/>
          <w:sz w:val="22"/>
          <w:szCs w:val="22"/>
        </w:rPr>
      </w:pPr>
      <w:r w:rsidRPr="00283180">
        <w:rPr>
          <w:rFonts w:ascii="Helvetica" w:hAnsi="Helvetica"/>
          <w:sz w:val="22"/>
          <w:szCs w:val="22"/>
        </w:rPr>
        <w:t>P260: Do not breathe du</w:t>
      </w:r>
      <w:r>
        <w:rPr>
          <w:rFonts w:ascii="Helvetica" w:hAnsi="Helvetica"/>
          <w:sz w:val="22"/>
          <w:szCs w:val="22"/>
        </w:rPr>
        <w:t>st/fume/gas/mist/</w:t>
      </w:r>
      <w:proofErr w:type="spellStart"/>
      <w:r>
        <w:rPr>
          <w:rFonts w:ascii="Helvetica" w:hAnsi="Helvetica"/>
          <w:sz w:val="22"/>
          <w:szCs w:val="22"/>
        </w:rPr>
        <w:t>vapours</w:t>
      </w:r>
      <w:proofErr w:type="spellEnd"/>
      <w:r>
        <w:rPr>
          <w:rFonts w:ascii="Helvetica" w:hAnsi="Helvetica"/>
          <w:sz w:val="22"/>
          <w:szCs w:val="22"/>
        </w:rPr>
        <w:t>/spray.</w:t>
      </w:r>
    </w:p>
    <w:p w14:paraId="74C4FDF6" w14:textId="3921BBFA" w:rsidR="00283180" w:rsidRDefault="00283180" w:rsidP="00283180">
      <w:pPr>
        <w:rPr>
          <w:rFonts w:ascii="Helvetica" w:hAnsi="Helvetica"/>
          <w:sz w:val="22"/>
          <w:szCs w:val="22"/>
        </w:rPr>
      </w:pPr>
      <w:r w:rsidRPr="00283180">
        <w:rPr>
          <w:rFonts w:ascii="Helvetica" w:hAnsi="Helvetica"/>
          <w:sz w:val="22"/>
          <w:szCs w:val="22"/>
        </w:rPr>
        <w:t>P261: Avoid breathing dust/fume/gas/mist/</w:t>
      </w:r>
      <w:proofErr w:type="spellStart"/>
      <w:r w:rsidRPr="00283180">
        <w:rPr>
          <w:rFonts w:ascii="Helvetica" w:hAnsi="Helvetica"/>
          <w:sz w:val="22"/>
          <w:szCs w:val="22"/>
        </w:rPr>
        <w:t>vapours</w:t>
      </w:r>
      <w:proofErr w:type="spellEnd"/>
      <w:r w:rsidRPr="00283180">
        <w:rPr>
          <w:rFonts w:ascii="Helvetica" w:hAnsi="Helvetica"/>
          <w:sz w:val="22"/>
          <w:szCs w:val="22"/>
        </w:rPr>
        <w:t>/spray.</w:t>
      </w:r>
    </w:p>
    <w:p w14:paraId="3E6D56E1" w14:textId="787ADD95" w:rsidR="00283180" w:rsidRDefault="00283180" w:rsidP="00283180">
      <w:pPr>
        <w:rPr>
          <w:rFonts w:ascii="Helvetica" w:hAnsi="Helvetica"/>
          <w:sz w:val="22"/>
          <w:szCs w:val="22"/>
        </w:rPr>
      </w:pPr>
      <w:r w:rsidRPr="00283180">
        <w:rPr>
          <w:rFonts w:ascii="Helvetica" w:hAnsi="Helvetica"/>
          <w:sz w:val="22"/>
          <w:szCs w:val="22"/>
        </w:rPr>
        <w:t>P280: Wear protective gloves/protective clothing/eye protection/face protection.</w:t>
      </w:r>
    </w:p>
    <w:p w14:paraId="1CEF18A3" w14:textId="37F47357" w:rsidR="00283180" w:rsidRPr="00283180" w:rsidRDefault="00283180" w:rsidP="00283180">
      <w:pPr>
        <w:rPr>
          <w:rFonts w:ascii="Helvetica" w:hAnsi="Helvetica"/>
          <w:sz w:val="22"/>
          <w:szCs w:val="22"/>
        </w:rPr>
      </w:pPr>
      <w:r w:rsidRPr="00283180">
        <w:rPr>
          <w:rFonts w:ascii="Helvetica" w:hAnsi="Helvetica"/>
          <w:sz w:val="22"/>
          <w:szCs w:val="22"/>
        </w:rPr>
        <w:t xml:space="preserve">P362: Take off contaminated </w:t>
      </w:r>
      <w:r>
        <w:rPr>
          <w:rFonts w:ascii="Helvetica" w:hAnsi="Helvetica"/>
          <w:sz w:val="22"/>
          <w:szCs w:val="22"/>
        </w:rPr>
        <w:t>clothing and wash before reuse.</w:t>
      </w:r>
    </w:p>
    <w:p w14:paraId="1C938DE6" w14:textId="1B90EA61" w:rsidR="00283180" w:rsidRDefault="00283180" w:rsidP="00283180">
      <w:pPr>
        <w:rPr>
          <w:rFonts w:ascii="Helvetica" w:hAnsi="Helvetica"/>
          <w:sz w:val="22"/>
          <w:szCs w:val="22"/>
        </w:rPr>
      </w:pPr>
      <w:r w:rsidRPr="00283180">
        <w:rPr>
          <w:rFonts w:ascii="Helvetica" w:hAnsi="Helvetica"/>
          <w:sz w:val="22"/>
          <w:szCs w:val="22"/>
        </w:rPr>
        <w:t>P363: Wash contaminated clothing before reuse.</w:t>
      </w:r>
    </w:p>
    <w:p w14:paraId="37F9AB58" w14:textId="77777777" w:rsidR="00283180" w:rsidRDefault="00283180" w:rsidP="00283180">
      <w:pPr>
        <w:rPr>
          <w:rFonts w:ascii="Helvetica" w:hAnsi="Helvetica"/>
          <w:sz w:val="22"/>
          <w:szCs w:val="22"/>
        </w:rPr>
      </w:pPr>
    </w:p>
    <w:p w14:paraId="002F278A" w14:textId="79C9C2BE" w:rsidR="00283180" w:rsidRPr="00283180" w:rsidRDefault="00283180" w:rsidP="00283180">
      <w:pPr>
        <w:rPr>
          <w:rFonts w:ascii="Helvetica" w:hAnsi="Helvetica"/>
          <w:b/>
          <w:sz w:val="22"/>
          <w:szCs w:val="22"/>
        </w:rPr>
      </w:pPr>
      <w:r w:rsidRPr="00283180">
        <w:rPr>
          <w:rFonts w:ascii="Helvetica" w:hAnsi="Helvetica"/>
          <w:b/>
          <w:sz w:val="22"/>
          <w:szCs w:val="22"/>
        </w:rPr>
        <w:t>GHS Response Statements:</w:t>
      </w:r>
    </w:p>
    <w:p w14:paraId="644302A8" w14:textId="140FECE6" w:rsidR="00283180" w:rsidRDefault="00283180" w:rsidP="00283180">
      <w:pPr>
        <w:rPr>
          <w:rFonts w:ascii="Helvetica" w:hAnsi="Helvetica"/>
          <w:sz w:val="22"/>
          <w:szCs w:val="22"/>
        </w:rPr>
      </w:pPr>
      <w:r w:rsidRPr="00283180">
        <w:rPr>
          <w:rFonts w:ascii="Helvetica" w:hAnsi="Helvetica"/>
          <w:sz w:val="22"/>
          <w:szCs w:val="22"/>
        </w:rPr>
        <w:lastRenderedPageBreak/>
        <w:t>P304 + P340: IF INHALED: Remove victim to fresh air and keep at rest in a position comfortable for breathing.</w:t>
      </w:r>
    </w:p>
    <w:p w14:paraId="12A7E010" w14:textId="38991882" w:rsidR="00283180" w:rsidRDefault="00283180" w:rsidP="00283180">
      <w:pPr>
        <w:rPr>
          <w:rFonts w:ascii="Helvetica" w:hAnsi="Helvetica"/>
          <w:sz w:val="22"/>
          <w:szCs w:val="22"/>
        </w:rPr>
      </w:pPr>
      <w:r w:rsidRPr="00283180">
        <w:rPr>
          <w:rFonts w:ascii="Helvetica" w:hAnsi="Helvetica"/>
          <w:sz w:val="22"/>
          <w:szCs w:val="22"/>
        </w:rPr>
        <w:t>P308 + P313: IF exposed or concerned: Get medical advice/attention.</w:t>
      </w:r>
    </w:p>
    <w:p w14:paraId="644E142F" w14:textId="7408AF23" w:rsidR="00283180" w:rsidRDefault="00283180" w:rsidP="00283180">
      <w:pPr>
        <w:rPr>
          <w:rFonts w:ascii="Helvetica" w:hAnsi="Helvetica"/>
          <w:sz w:val="22"/>
          <w:szCs w:val="22"/>
        </w:rPr>
      </w:pPr>
      <w:r w:rsidRPr="00283180">
        <w:rPr>
          <w:rFonts w:ascii="Helvetica" w:hAnsi="Helvetica"/>
          <w:sz w:val="22"/>
          <w:szCs w:val="22"/>
        </w:rPr>
        <w:t xml:space="preserve">P352: </w:t>
      </w:r>
      <w:r>
        <w:rPr>
          <w:rFonts w:ascii="Helvetica" w:hAnsi="Helvetica"/>
          <w:sz w:val="22"/>
          <w:szCs w:val="22"/>
        </w:rPr>
        <w:t xml:space="preserve">If on skin, </w:t>
      </w:r>
      <w:r w:rsidRPr="00283180">
        <w:rPr>
          <w:rFonts w:ascii="Helvetica" w:hAnsi="Helvetica"/>
          <w:sz w:val="22"/>
          <w:szCs w:val="22"/>
        </w:rPr>
        <w:t>Wash with plenty of soap and water.</w:t>
      </w:r>
    </w:p>
    <w:p w14:paraId="239EBCA2" w14:textId="02899AEA" w:rsidR="00283180" w:rsidRDefault="00283180" w:rsidP="00283180">
      <w:pPr>
        <w:rPr>
          <w:rFonts w:ascii="Helvetica" w:hAnsi="Helvetica"/>
          <w:sz w:val="22"/>
          <w:szCs w:val="22"/>
        </w:rPr>
      </w:pPr>
      <w:r w:rsidRPr="00283180">
        <w:rPr>
          <w:rFonts w:ascii="Helvetica" w:hAnsi="Helvetica"/>
          <w:sz w:val="22"/>
          <w:szCs w:val="22"/>
        </w:rPr>
        <w:t xml:space="preserve">P351: </w:t>
      </w:r>
      <w:r>
        <w:rPr>
          <w:rFonts w:ascii="Helvetica" w:hAnsi="Helvetica"/>
          <w:sz w:val="22"/>
          <w:szCs w:val="22"/>
        </w:rPr>
        <w:t xml:space="preserve">If in eyes, </w:t>
      </w:r>
      <w:r w:rsidRPr="00283180">
        <w:rPr>
          <w:rFonts w:ascii="Helvetica" w:hAnsi="Helvetica"/>
          <w:sz w:val="22"/>
          <w:szCs w:val="22"/>
        </w:rPr>
        <w:t>Rinse cautiously with water for several minutes.</w:t>
      </w:r>
    </w:p>
    <w:p w14:paraId="41FFF006" w14:textId="77777777" w:rsidR="00283180" w:rsidRPr="00C46725" w:rsidRDefault="00283180" w:rsidP="00283180">
      <w:pPr>
        <w:rPr>
          <w:rFonts w:ascii="Helvetica" w:hAnsi="Helvetica"/>
          <w:sz w:val="22"/>
          <w:szCs w:val="22"/>
        </w:rPr>
      </w:pPr>
    </w:p>
    <w:p w14:paraId="0F75BE7A" w14:textId="71085725" w:rsidR="00D91CBA" w:rsidRDefault="00283180" w:rsidP="004760DE">
      <w:pPr>
        <w:rPr>
          <w:rFonts w:ascii="Helvetica" w:hAnsi="Helvetica"/>
        </w:rPr>
      </w:pPr>
      <w:r>
        <w:rPr>
          <w:rFonts w:ascii="Helvetica" w:hAnsi="Helvetica"/>
        </w:rPr>
        <w:t>Additional safety protocols for this experiment are outlined in attached Lycopodium Safety Data Sheet</w:t>
      </w:r>
      <w:r w:rsidR="00194831">
        <w:rPr>
          <w:rFonts w:ascii="Helvetica" w:hAnsi="Helvetica"/>
        </w:rPr>
        <w:t xml:space="preserve"> “S25396.pdf”</w:t>
      </w:r>
      <w:r w:rsidR="009A6BCC">
        <w:rPr>
          <w:rFonts w:ascii="Helvetica" w:hAnsi="Helvetica"/>
        </w:rPr>
        <w:t xml:space="preserve"> from Fisher Scientific as well as “</w:t>
      </w:r>
      <w:r w:rsidR="009A6BCC" w:rsidRPr="009A6BCC">
        <w:rPr>
          <w:rFonts w:ascii="Helvetica" w:hAnsi="Helvetica"/>
        </w:rPr>
        <w:t>Wood_and_Wood_Dust_Untreated_Lumber_Logs_Chips_and_Sawdust.pdf</w:t>
      </w:r>
      <w:r w:rsidR="009A6BCC">
        <w:rPr>
          <w:rFonts w:ascii="Helvetica" w:hAnsi="Helvetica"/>
        </w:rPr>
        <w:t>” from Weyerhaeuser.</w:t>
      </w:r>
    </w:p>
    <w:p w14:paraId="331910DC" w14:textId="77777777" w:rsidR="00D91CBA" w:rsidRDefault="00D91CBA" w:rsidP="004760DE">
      <w:pPr>
        <w:rPr>
          <w:rFonts w:ascii="Helvetica" w:hAnsi="Helvetica"/>
        </w:rPr>
      </w:pPr>
    </w:p>
    <w:p w14:paraId="7367F035" w14:textId="77777777" w:rsidR="00A540C2" w:rsidRDefault="00A540C2" w:rsidP="004760DE">
      <w:pPr>
        <w:rPr>
          <w:rFonts w:ascii="Helvetica" w:hAnsi="Helvetica"/>
        </w:rPr>
      </w:pPr>
    </w:p>
    <w:p w14:paraId="4761A3E7" w14:textId="77777777" w:rsidR="002B47B3" w:rsidRPr="00124CDE" w:rsidRDefault="002B47B3" w:rsidP="004760DE">
      <w:pPr>
        <w:rPr>
          <w:rFonts w:ascii="Helvetica" w:hAnsi="Helvetica"/>
        </w:rPr>
      </w:pPr>
    </w:p>
    <w:p w14:paraId="686DA751" w14:textId="6FA3107D" w:rsidR="00B00C04" w:rsidRPr="00124CDE" w:rsidRDefault="00661B62" w:rsidP="00D91CBA">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p>
    <w:p w14:paraId="350603F3" w14:textId="44816206" w:rsidR="000C0C20" w:rsidRPr="000555DC" w:rsidRDefault="008612EB" w:rsidP="00285918">
      <w:pPr>
        <w:rPr>
          <w:rFonts w:ascii="Helvetica" w:hAnsi="Helvetica"/>
        </w:rPr>
      </w:pPr>
      <w:r w:rsidRPr="000555DC">
        <w:rPr>
          <w:rFonts w:ascii="Helvetica" w:hAnsi="Helvetica"/>
        </w:rPr>
        <w:t xml:space="preserve">For equipment list used in this experiment, please see attached excel spreadsheet </w:t>
      </w:r>
      <w:proofErr w:type="gramStart"/>
      <w:r w:rsidRPr="000555DC">
        <w:rPr>
          <w:rFonts w:ascii="Helvetica" w:hAnsi="Helvetica"/>
        </w:rPr>
        <w:t xml:space="preserve">“ </w:t>
      </w:r>
      <w:r w:rsidR="00194831">
        <w:rPr>
          <w:rFonts w:ascii="Helvetica" w:hAnsi="Helvetica"/>
        </w:rPr>
        <w:t>Hardware.xlsx</w:t>
      </w:r>
      <w:proofErr w:type="gramEnd"/>
      <w:r w:rsidRPr="000555DC">
        <w:rPr>
          <w:rFonts w:ascii="Helvetica" w:hAnsi="Helvetica"/>
        </w:rPr>
        <w:t>”.</w:t>
      </w:r>
    </w:p>
    <w:p w14:paraId="151D1469" w14:textId="77777777" w:rsidR="008612EB" w:rsidRPr="000555DC" w:rsidRDefault="008612EB" w:rsidP="00285918">
      <w:pPr>
        <w:rPr>
          <w:rFonts w:ascii="Helvetica" w:hAnsi="Helvetica"/>
        </w:rPr>
      </w:pPr>
    </w:p>
    <w:p w14:paraId="643DAB7F" w14:textId="11EF61EF" w:rsidR="0080419D" w:rsidRPr="000555DC" w:rsidRDefault="0080419D" w:rsidP="00285918">
      <w:pPr>
        <w:rPr>
          <w:rFonts w:ascii="Helvetica" w:hAnsi="Helvetica"/>
        </w:rPr>
      </w:pPr>
      <w:r w:rsidRPr="000555DC">
        <w:rPr>
          <w:rFonts w:ascii="Helvetica" w:hAnsi="Helvetica"/>
        </w:rPr>
        <w:t xml:space="preserve">For this experiment, a standard </w:t>
      </w:r>
      <w:proofErr w:type="spellStart"/>
      <w:r w:rsidRPr="000555DC">
        <w:rPr>
          <w:rFonts w:ascii="Helvetica" w:hAnsi="Helvetica"/>
        </w:rPr>
        <w:t>speakerbox</w:t>
      </w:r>
      <w:proofErr w:type="spellEnd"/>
      <w:r w:rsidRPr="000555DC">
        <w:rPr>
          <w:rFonts w:ascii="Helvetica" w:hAnsi="Helvetica"/>
        </w:rPr>
        <w:t xml:space="preserve"> has been outfitted with a cardboard tube, attached perpendicular to the speaker, for oscillation of Lycopodium powder. Signals used for oscillation of Lycopodium will be generated using</w:t>
      </w:r>
      <w:r w:rsidR="007B053B" w:rsidRPr="000555DC">
        <w:rPr>
          <w:rFonts w:ascii="Helvetica" w:hAnsi="Helvetica"/>
        </w:rPr>
        <w:t xml:space="preserve"> a laptop and computer software. The wave driver for this experiment is a 9” dual coil car audio speaker which is powered by a 300-watt dual channel car amplifier and +12VDC Power Supply.</w:t>
      </w:r>
    </w:p>
    <w:p w14:paraId="5D847CC8" w14:textId="77777777" w:rsidR="007B053B" w:rsidRPr="000555DC" w:rsidRDefault="007B053B" w:rsidP="00285918">
      <w:pPr>
        <w:rPr>
          <w:rFonts w:ascii="Helvetica" w:hAnsi="Helvetica"/>
        </w:rPr>
      </w:pPr>
    </w:p>
    <w:p w14:paraId="3EB3EED4" w14:textId="7C795E52" w:rsidR="007B053B" w:rsidRPr="000555DC" w:rsidRDefault="0015354F" w:rsidP="00285918">
      <w:pPr>
        <w:rPr>
          <w:rFonts w:ascii="Helvetica" w:hAnsi="Helvetica"/>
        </w:rPr>
      </w:pPr>
      <w:r w:rsidRPr="000555DC">
        <w:rPr>
          <w:rFonts w:ascii="Helvetica" w:hAnsi="Helvetica"/>
        </w:rPr>
        <w:t>The combination of “laptop + car audio electrical equipment”</w:t>
      </w:r>
      <w:r w:rsidR="007B053B" w:rsidRPr="000555DC">
        <w:rPr>
          <w:rFonts w:ascii="Helvetica" w:hAnsi="Helvetica"/>
        </w:rPr>
        <w:t xml:space="preserve"> </w:t>
      </w:r>
      <w:r w:rsidRPr="000555DC">
        <w:rPr>
          <w:rFonts w:ascii="Helvetica" w:hAnsi="Helvetica"/>
        </w:rPr>
        <w:t xml:space="preserve">over “EET Department Signal Generation Electrical Equipment” </w:t>
      </w:r>
      <w:r w:rsidR="007B053B" w:rsidRPr="000555DC">
        <w:rPr>
          <w:rFonts w:ascii="Helvetica" w:hAnsi="Helvetica"/>
        </w:rPr>
        <w:t xml:space="preserve">was chosen </w:t>
      </w:r>
      <w:r w:rsidRPr="000555DC">
        <w:rPr>
          <w:rFonts w:ascii="Helvetica" w:hAnsi="Helvetica"/>
        </w:rPr>
        <w:t xml:space="preserve">from a need </w:t>
      </w:r>
      <w:r w:rsidR="00660656" w:rsidRPr="000555DC">
        <w:rPr>
          <w:rFonts w:ascii="Helvetica" w:hAnsi="Helvetica"/>
        </w:rPr>
        <w:t xml:space="preserve">for a mobile </w:t>
      </w:r>
      <w:r w:rsidRPr="000555DC">
        <w:rPr>
          <w:rFonts w:ascii="Helvetica" w:hAnsi="Helvetica"/>
        </w:rPr>
        <w:t xml:space="preserve">soundwave research </w:t>
      </w:r>
      <w:r w:rsidR="00660656" w:rsidRPr="000555DC">
        <w:rPr>
          <w:rFonts w:ascii="Helvetica" w:hAnsi="Helvetica"/>
        </w:rPr>
        <w:t xml:space="preserve">platform </w:t>
      </w:r>
      <w:r w:rsidRPr="000555DC">
        <w:rPr>
          <w:rFonts w:ascii="Helvetica" w:hAnsi="Helvetica"/>
        </w:rPr>
        <w:t>which would not rely on expensive lab equipment from the North Seattle Electronical Engineering Department.</w:t>
      </w:r>
    </w:p>
    <w:p w14:paraId="57246C8B" w14:textId="77777777" w:rsidR="00660656" w:rsidRPr="000555DC" w:rsidRDefault="00660656" w:rsidP="00285918">
      <w:pPr>
        <w:rPr>
          <w:rFonts w:ascii="Helvetica" w:hAnsi="Helvetica"/>
        </w:rPr>
      </w:pPr>
    </w:p>
    <w:p w14:paraId="2B64FAF9" w14:textId="5E197387" w:rsidR="00660656" w:rsidRDefault="00660656" w:rsidP="00285918">
      <w:pPr>
        <w:rPr>
          <w:rFonts w:ascii="Helvetica" w:hAnsi="Helvetica"/>
        </w:rPr>
      </w:pPr>
      <w:r w:rsidRPr="000555DC">
        <w:rPr>
          <w:rFonts w:ascii="Helvetica" w:hAnsi="Helvetica"/>
        </w:rPr>
        <w:t>The current lab environment consists</w:t>
      </w:r>
      <w:r w:rsidR="0033054B" w:rsidRPr="000555DC">
        <w:rPr>
          <w:rFonts w:ascii="Helvetica" w:hAnsi="Helvetica"/>
        </w:rPr>
        <w:t xml:space="preserve"> of a standard midrange-subwoofer in a </w:t>
      </w:r>
      <w:proofErr w:type="spellStart"/>
      <w:r w:rsidR="0033054B" w:rsidRPr="000555DC">
        <w:rPr>
          <w:rFonts w:ascii="Helvetica" w:hAnsi="Helvetica"/>
        </w:rPr>
        <w:t>speakerbox</w:t>
      </w:r>
      <w:proofErr w:type="spellEnd"/>
      <w:r w:rsidR="0033054B" w:rsidRPr="000555DC">
        <w:rPr>
          <w:rFonts w:ascii="Helvetica" w:hAnsi="Helvetica"/>
        </w:rPr>
        <w:t xml:space="preserve"> with an audio input connected to a laptop running professional audio-acoustical engineering software. The addition of a cardboard column to the speaker allows for controlled oscillation of the Lycopodium powder. Resonance shaping will be investigated using a cork type of device which will be inserted at different lengths </w:t>
      </w:r>
      <w:r w:rsidR="000555DC">
        <w:rPr>
          <w:rFonts w:ascii="Helvetica" w:hAnsi="Helvetica"/>
        </w:rPr>
        <w:t xml:space="preserve">as a stopper </w:t>
      </w:r>
      <w:r w:rsidR="0033054B" w:rsidRPr="000555DC">
        <w:rPr>
          <w:rFonts w:ascii="Helvetica" w:hAnsi="Helvetica"/>
        </w:rPr>
        <w:t>for harmonic resonance testing at specific wavelengths.</w:t>
      </w:r>
    </w:p>
    <w:p w14:paraId="47A4E839" w14:textId="77777777" w:rsidR="000F414F" w:rsidRDefault="000F414F" w:rsidP="00285918">
      <w:pPr>
        <w:rPr>
          <w:rFonts w:ascii="Helvetica" w:hAnsi="Helvetica"/>
        </w:rPr>
      </w:pPr>
    </w:p>
    <w:p w14:paraId="1C6DA6C7" w14:textId="77777777" w:rsidR="000F414F" w:rsidRDefault="000F414F" w:rsidP="00285918">
      <w:pPr>
        <w:rPr>
          <w:rFonts w:ascii="Helvetica" w:hAnsi="Helvetica"/>
        </w:rPr>
      </w:pPr>
    </w:p>
    <w:p w14:paraId="35A3F27E" w14:textId="77777777" w:rsidR="000F414F" w:rsidRDefault="000F414F" w:rsidP="00285918">
      <w:pPr>
        <w:rPr>
          <w:rFonts w:ascii="Helvetica" w:hAnsi="Helvetica"/>
        </w:rPr>
      </w:pPr>
    </w:p>
    <w:p w14:paraId="6D9A8936" w14:textId="77777777" w:rsidR="000F414F" w:rsidRDefault="000F414F" w:rsidP="00285918">
      <w:pPr>
        <w:rPr>
          <w:rFonts w:ascii="Helvetica" w:hAnsi="Helvetica"/>
        </w:rPr>
      </w:pPr>
    </w:p>
    <w:p w14:paraId="5C8EDAB8" w14:textId="77777777" w:rsidR="000F414F" w:rsidRDefault="000F414F" w:rsidP="00285918">
      <w:pPr>
        <w:rPr>
          <w:rFonts w:ascii="Helvetica" w:hAnsi="Helvetica"/>
        </w:rPr>
      </w:pPr>
    </w:p>
    <w:p w14:paraId="6F69B9A8" w14:textId="77777777" w:rsidR="000F414F" w:rsidRDefault="000F414F" w:rsidP="00285918">
      <w:pPr>
        <w:rPr>
          <w:rFonts w:ascii="Helvetica" w:hAnsi="Helvetica"/>
        </w:rPr>
      </w:pPr>
    </w:p>
    <w:p w14:paraId="460442B0" w14:textId="77777777" w:rsidR="000F414F" w:rsidRDefault="000F414F" w:rsidP="00285918">
      <w:pPr>
        <w:rPr>
          <w:rFonts w:ascii="Helvetica" w:hAnsi="Helvetica"/>
        </w:rPr>
      </w:pPr>
    </w:p>
    <w:p w14:paraId="2C7F4011" w14:textId="77777777" w:rsidR="000F414F" w:rsidRDefault="000F414F" w:rsidP="00285918">
      <w:pPr>
        <w:rPr>
          <w:rFonts w:ascii="Helvetica" w:hAnsi="Helvetica"/>
        </w:rPr>
      </w:pPr>
    </w:p>
    <w:p w14:paraId="28C995C2" w14:textId="77777777" w:rsidR="000F414F" w:rsidRDefault="000F414F" w:rsidP="00285918">
      <w:pPr>
        <w:rPr>
          <w:rFonts w:ascii="Helvetica" w:hAnsi="Helvetica"/>
        </w:rPr>
      </w:pPr>
    </w:p>
    <w:p w14:paraId="1DDEAE1C" w14:textId="77777777" w:rsidR="008458F6" w:rsidRDefault="008458F6" w:rsidP="00285918">
      <w:pPr>
        <w:rPr>
          <w:rFonts w:ascii="Helvetica" w:hAnsi="Helvetica"/>
        </w:rPr>
      </w:pPr>
    </w:p>
    <w:p w14:paraId="616890FB" w14:textId="137F8B5F" w:rsidR="008458F6" w:rsidRPr="00124CDE" w:rsidRDefault="008458F6" w:rsidP="008458F6">
      <w:pPr>
        <w:jc w:val="center"/>
        <w:rPr>
          <w:rFonts w:ascii="Helvetica" w:hAnsi="Helvetica"/>
          <w:b/>
          <w:sz w:val="40"/>
          <w:szCs w:val="40"/>
        </w:rPr>
      </w:pPr>
      <w:r w:rsidRPr="00124CDE">
        <w:rPr>
          <w:rFonts w:ascii="Helvetica" w:hAnsi="Helvetica"/>
          <w:b/>
          <w:sz w:val="40"/>
          <w:szCs w:val="40"/>
        </w:rPr>
        <w:t>V.</w:t>
      </w:r>
      <w:r w:rsidRPr="00124CDE">
        <w:rPr>
          <w:rFonts w:ascii="Helvetica" w:hAnsi="Helvetica"/>
          <w:b/>
          <w:sz w:val="40"/>
          <w:szCs w:val="40"/>
        </w:rPr>
        <w:tab/>
      </w:r>
      <w:r>
        <w:rPr>
          <w:rFonts w:ascii="Helvetica" w:hAnsi="Helvetica"/>
          <w:b/>
          <w:sz w:val="40"/>
          <w:szCs w:val="40"/>
        </w:rPr>
        <w:t>Project Timeline</w:t>
      </w:r>
      <w:r w:rsidRPr="00124CDE">
        <w:rPr>
          <w:rFonts w:ascii="Helvetica" w:hAnsi="Helvetica"/>
          <w:b/>
          <w:sz w:val="40"/>
          <w:szCs w:val="40"/>
        </w:rPr>
        <w:t>:</w:t>
      </w:r>
    </w:p>
    <w:p w14:paraId="02CA3BCC" w14:textId="2F300CD2" w:rsidR="008458F6" w:rsidRPr="000555DC" w:rsidRDefault="008458F6" w:rsidP="00285918">
      <w:pPr>
        <w:rPr>
          <w:rFonts w:ascii="Helvetica" w:hAnsi="Helvetica"/>
        </w:rPr>
      </w:pPr>
    </w:p>
    <w:tbl>
      <w:tblPr>
        <w:tblStyle w:val="TableGrid"/>
        <w:tblW w:w="0" w:type="auto"/>
        <w:tblLook w:val="04A0" w:firstRow="1" w:lastRow="0" w:firstColumn="1" w:lastColumn="0" w:noHBand="0" w:noVBand="1"/>
      </w:tblPr>
      <w:tblGrid>
        <w:gridCol w:w="4575"/>
        <w:gridCol w:w="4577"/>
      </w:tblGrid>
      <w:tr w:rsidR="000F414F" w14:paraId="726C736B" w14:textId="77777777" w:rsidTr="002840C8">
        <w:trPr>
          <w:trHeight w:val="338"/>
        </w:trPr>
        <w:tc>
          <w:tcPr>
            <w:tcW w:w="4575" w:type="dxa"/>
          </w:tcPr>
          <w:p w14:paraId="12E9E4E5" w14:textId="2094BB4D" w:rsidR="000F414F" w:rsidRDefault="000F414F" w:rsidP="008065AF">
            <w:pPr>
              <w:jc w:val="center"/>
              <w:rPr>
                <w:rFonts w:ascii="Helvetica" w:hAnsi="Helvetica"/>
                <w:b/>
                <w:sz w:val="28"/>
              </w:rPr>
            </w:pPr>
            <w:r>
              <w:rPr>
                <w:rFonts w:ascii="Helvetica" w:hAnsi="Helvetica"/>
                <w:b/>
                <w:sz w:val="28"/>
              </w:rPr>
              <w:t>Week</w:t>
            </w:r>
          </w:p>
        </w:tc>
        <w:tc>
          <w:tcPr>
            <w:tcW w:w="4577" w:type="dxa"/>
          </w:tcPr>
          <w:p w14:paraId="31FEE003" w14:textId="5C2B2CDC" w:rsidR="000F414F" w:rsidRDefault="000F414F" w:rsidP="008065AF">
            <w:pPr>
              <w:jc w:val="center"/>
              <w:rPr>
                <w:rFonts w:ascii="Helvetica" w:hAnsi="Helvetica"/>
                <w:b/>
                <w:sz w:val="28"/>
              </w:rPr>
            </w:pPr>
            <w:r>
              <w:rPr>
                <w:rFonts w:ascii="Helvetica" w:hAnsi="Helvetica"/>
                <w:b/>
                <w:sz w:val="28"/>
              </w:rPr>
              <w:t>Goals</w:t>
            </w:r>
          </w:p>
        </w:tc>
      </w:tr>
      <w:tr w:rsidR="000F414F" w14:paraId="6D168403" w14:textId="77777777" w:rsidTr="002840C8">
        <w:trPr>
          <w:trHeight w:val="338"/>
        </w:trPr>
        <w:tc>
          <w:tcPr>
            <w:tcW w:w="4575" w:type="dxa"/>
          </w:tcPr>
          <w:p w14:paraId="4594C2D0" w14:textId="1F2F2EFD" w:rsidR="000F414F" w:rsidRPr="002840C8" w:rsidRDefault="000F414F" w:rsidP="000F414F">
            <w:pPr>
              <w:jc w:val="center"/>
              <w:rPr>
                <w:rFonts w:ascii="Helvetica" w:hAnsi="Helvetica"/>
              </w:rPr>
            </w:pPr>
            <w:r w:rsidRPr="002840C8">
              <w:rPr>
                <w:rFonts w:ascii="Helvetica" w:hAnsi="Helvetica"/>
              </w:rPr>
              <w:t>1 (4/2 – 4/6)</w:t>
            </w:r>
          </w:p>
        </w:tc>
        <w:tc>
          <w:tcPr>
            <w:tcW w:w="4577" w:type="dxa"/>
          </w:tcPr>
          <w:p w14:paraId="7702719D" w14:textId="77777777" w:rsidR="000F414F" w:rsidRPr="002840C8" w:rsidRDefault="000F414F" w:rsidP="002840C8">
            <w:pPr>
              <w:rPr>
                <w:rFonts w:ascii="Helvetica" w:hAnsi="Helvetica"/>
                <w:b/>
              </w:rPr>
            </w:pPr>
          </w:p>
        </w:tc>
      </w:tr>
      <w:tr w:rsidR="000F414F" w14:paraId="09FC8F68" w14:textId="77777777" w:rsidTr="002840C8">
        <w:trPr>
          <w:trHeight w:val="338"/>
        </w:trPr>
        <w:tc>
          <w:tcPr>
            <w:tcW w:w="4575" w:type="dxa"/>
          </w:tcPr>
          <w:p w14:paraId="13D34B0C" w14:textId="54107CA9" w:rsidR="000F414F" w:rsidRPr="002840C8" w:rsidRDefault="000F414F" w:rsidP="008065AF">
            <w:pPr>
              <w:jc w:val="center"/>
              <w:rPr>
                <w:rFonts w:ascii="Helvetica" w:hAnsi="Helvetica"/>
              </w:rPr>
            </w:pPr>
            <w:r w:rsidRPr="002840C8">
              <w:rPr>
                <w:rFonts w:ascii="Helvetica" w:hAnsi="Helvetica"/>
              </w:rPr>
              <w:t>2 (4/9 – 4/13)</w:t>
            </w:r>
          </w:p>
        </w:tc>
        <w:tc>
          <w:tcPr>
            <w:tcW w:w="4577" w:type="dxa"/>
          </w:tcPr>
          <w:p w14:paraId="5C74C384" w14:textId="77777777" w:rsidR="000F414F" w:rsidRDefault="002840C8" w:rsidP="002840C8">
            <w:pPr>
              <w:rPr>
                <w:rFonts w:ascii="Helvetica" w:hAnsi="Helvetica"/>
              </w:rPr>
            </w:pPr>
            <w:r w:rsidRPr="002840C8">
              <w:rPr>
                <w:rFonts w:ascii="Helvetica" w:hAnsi="Helvetica"/>
              </w:rPr>
              <w:t>Final Proposal Due</w:t>
            </w:r>
          </w:p>
          <w:p w14:paraId="2BF2CAD3" w14:textId="067D7E6A" w:rsidR="00310B5F" w:rsidRPr="002840C8" w:rsidRDefault="00310B5F" w:rsidP="002840C8">
            <w:pPr>
              <w:rPr>
                <w:rFonts w:ascii="Helvetica" w:hAnsi="Helvetica"/>
              </w:rPr>
            </w:pPr>
            <w:r>
              <w:rPr>
                <w:rFonts w:ascii="Helvetica" w:hAnsi="Helvetica"/>
              </w:rPr>
              <w:t>Rocket Club!</w:t>
            </w:r>
          </w:p>
        </w:tc>
      </w:tr>
      <w:tr w:rsidR="000F414F" w14:paraId="4BBBA3DB" w14:textId="77777777" w:rsidTr="002840C8">
        <w:trPr>
          <w:trHeight w:val="338"/>
        </w:trPr>
        <w:tc>
          <w:tcPr>
            <w:tcW w:w="4575" w:type="dxa"/>
          </w:tcPr>
          <w:p w14:paraId="39164639" w14:textId="33D88BA3" w:rsidR="000F414F" w:rsidRPr="002840C8" w:rsidRDefault="000F414F" w:rsidP="008065AF">
            <w:pPr>
              <w:jc w:val="center"/>
              <w:rPr>
                <w:rFonts w:ascii="Helvetica" w:hAnsi="Helvetica"/>
              </w:rPr>
            </w:pPr>
            <w:r w:rsidRPr="002840C8">
              <w:rPr>
                <w:rFonts w:ascii="Helvetica" w:hAnsi="Helvetica"/>
              </w:rPr>
              <w:t>3 (4/16 – 4/20)</w:t>
            </w:r>
          </w:p>
        </w:tc>
        <w:tc>
          <w:tcPr>
            <w:tcW w:w="4577" w:type="dxa"/>
          </w:tcPr>
          <w:p w14:paraId="1F33CCDA" w14:textId="77777777" w:rsidR="00310B5F" w:rsidRDefault="00310B5F" w:rsidP="002840C8">
            <w:pPr>
              <w:rPr>
                <w:rFonts w:ascii="Helvetica" w:hAnsi="Helvetica"/>
              </w:rPr>
            </w:pPr>
            <w:r>
              <w:rPr>
                <w:rFonts w:ascii="Helvetica" w:hAnsi="Helvetica"/>
              </w:rPr>
              <w:t>Poster Intro and Layout Due</w:t>
            </w:r>
          </w:p>
          <w:p w14:paraId="2690D073" w14:textId="21469D37" w:rsidR="000F414F" w:rsidRPr="002840C8" w:rsidRDefault="00310B5F" w:rsidP="002840C8">
            <w:pPr>
              <w:rPr>
                <w:rFonts w:ascii="Helvetica" w:hAnsi="Helvetica"/>
                <w:b/>
              </w:rPr>
            </w:pPr>
            <w:r>
              <w:rPr>
                <w:rFonts w:ascii="Helvetica" w:hAnsi="Helvetica"/>
              </w:rPr>
              <w:t>Rocket Club!</w:t>
            </w:r>
          </w:p>
        </w:tc>
      </w:tr>
      <w:tr w:rsidR="000F414F" w14:paraId="17833377" w14:textId="77777777" w:rsidTr="002840C8">
        <w:trPr>
          <w:trHeight w:val="354"/>
        </w:trPr>
        <w:tc>
          <w:tcPr>
            <w:tcW w:w="4575" w:type="dxa"/>
          </w:tcPr>
          <w:p w14:paraId="7889F2A7" w14:textId="738B81B0" w:rsidR="000F414F" w:rsidRPr="002840C8" w:rsidRDefault="000F414F" w:rsidP="008065AF">
            <w:pPr>
              <w:jc w:val="center"/>
              <w:rPr>
                <w:rFonts w:ascii="Helvetica" w:hAnsi="Helvetica"/>
              </w:rPr>
            </w:pPr>
            <w:r w:rsidRPr="002840C8">
              <w:rPr>
                <w:rFonts w:ascii="Helvetica" w:hAnsi="Helvetica"/>
              </w:rPr>
              <w:t>4 (4/23 – 4/27)</w:t>
            </w:r>
          </w:p>
        </w:tc>
        <w:tc>
          <w:tcPr>
            <w:tcW w:w="4577" w:type="dxa"/>
          </w:tcPr>
          <w:p w14:paraId="2D0A0E8A" w14:textId="77777777" w:rsidR="00310B5F" w:rsidRDefault="00310B5F" w:rsidP="002840C8">
            <w:pPr>
              <w:rPr>
                <w:rFonts w:ascii="Helvetica" w:hAnsi="Helvetica"/>
              </w:rPr>
            </w:pPr>
            <w:r>
              <w:rPr>
                <w:rFonts w:ascii="Helvetica" w:hAnsi="Helvetica"/>
              </w:rPr>
              <w:t>Poster Methods Draft Due</w:t>
            </w:r>
          </w:p>
          <w:p w14:paraId="5F2EF8A9" w14:textId="75DC8983" w:rsidR="000F414F" w:rsidRPr="002840C8" w:rsidRDefault="00310B5F" w:rsidP="002840C8">
            <w:pPr>
              <w:rPr>
                <w:rFonts w:ascii="Helvetica" w:hAnsi="Helvetica"/>
                <w:b/>
              </w:rPr>
            </w:pPr>
            <w:r>
              <w:rPr>
                <w:rFonts w:ascii="Helvetica" w:hAnsi="Helvetica"/>
              </w:rPr>
              <w:t>Rocket Club!</w:t>
            </w:r>
          </w:p>
        </w:tc>
      </w:tr>
      <w:tr w:rsidR="000F414F" w14:paraId="3BCD10FE" w14:textId="77777777" w:rsidTr="002840C8">
        <w:trPr>
          <w:trHeight w:val="338"/>
        </w:trPr>
        <w:tc>
          <w:tcPr>
            <w:tcW w:w="4575" w:type="dxa"/>
          </w:tcPr>
          <w:p w14:paraId="1F5A26F0" w14:textId="09DDAFD3" w:rsidR="000F414F" w:rsidRPr="002840C8" w:rsidRDefault="000F414F" w:rsidP="008065AF">
            <w:pPr>
              <w:jc w:val="center"/>
              <w:rPr>
                <w:rFonts w:ascii="Helvetica" w:hAnsi="Helvetica"/>
              </w:rPr>
            </w:pPr>
            <w:r w:rsidRPr="002840C8">
              <w:rPr>
                <w:rFonts w:ascii="Helvetica" w:hAnsi="Helvetica"/>
              </w:rPr>
              <w:t>5 (4/30 – 5/4)</w:t>
            </w:r>
          </w:p>
        </w:tc>
        <w:tc>
          <w:tcPr>
            <w:tcW w:w="4577" w:type="dxa"/>
          </w:tcPr>
          <w:p w14:paraId="28946E70" w14:textId="77777777" w:rsidR="00310B5F" w:rsidRDefault="00310B5F" w:rsidP="002840C8">
            <w:pPr>
              <w:rPr>
                <w:rFonts w:ascii="Helvetica" w:hAnsi="Helvetica"/>
              </w:rPr>
            </w:pPr>
            <w:r>
              <w:rPr>
                <w:rFonts w:ascii="Helvetica" w:hAnsi="Helvetica"/>
              </w:rPr>
              <w:t>Poster Results Draft Due</w:t>
            </w:r>
          </w:p>
          <w:p w14:paraId="60947C55" w14:textId="615D7E4D" w:rsidR="000F414F" w:rsidRPr="002840C8" w:rsidRDefault="00310B5F" w:rsidP="002840C8">
            <w:pPr>
              <w:rPr>
                <w:rFonts w:ascii="Helvetica" w:hAnsi="Helvetica"/>
                <w:b/>
              </w:rPr>
            </w:pPr>
            <w:r>
              <w:rPr>
                <w:rFonts w:ascii="Helvetica" w:hAnsi="Helvetica"/>
              </w:rPr>
              <w:t>Rocket Club!</w:t>
            </w:r>
          </w:p>
        </w:tc>
      </w:tr>
      <w:tr w:rsidR="000F414F" w14:paraId="73A7B86A" w14:textId="77777777" w:rsidTr="002840C8">
        <w:trPr>
          <w:trHeight w:val="338"/>
        </w:trPr>
        <w:tc>
          <w:tcPr>
            <w:tcW w:w="4575" w:type="dxa"/>
          </w:tcPr>
          <w:p w14:paraId="4511C0DB" w14:textId="0EF14896" w:rsidR="000F414F" w:rsidRPr="002840C8" w:rsidRDefault="000F414F" w:rsidP="008065AF">
            <w:pPr>
              <w:jc w:val="center"/>
              <w:rPr>
                <w:rFonts w:ascii="Helvetica" w:hAnsi="Helvetica"/>
              </w:rPr>
            </w:pPr>
            <w:r w:rsidRPr="002840C8">
              <w:rPr>
                <w:rFonts w:ascii="Helvetica" w:hAnsi="Helvetica"/>
              </w:rPr>
              <w:t>6 (5/7 – 5/11)</w:t>
            </w:r>
          </w:p>
        </w:tc>
        <w:tc>
          <w:tcPr>
            <w:tcW w:w="4577" w:type="dxa"/>
          </w:tcPr>
          <w:p w14:paraId="5AC331FA" w14:textId="77777777" w:rsidR="00310B5F" w:rsidRDefault="00310B5F" w:rsidP="002840C8">
            <w:pPr>
              <w:rPr>
                <w:rFonts w:ascii="Helvetica" w:hAnsi="Helvetica"/>
              </w:rPr>
            </w:pPr>
            <w:r>
              <w:rPr>
                <w:rFonts w:ascii="Helvetica" w:hAnsi="Helvetica"/>
              </w:rPr>
              <w:t>Complete Poster Draft Due</w:t>
            </w:r>
          </w:p>
          <w:p w14:paraId="55207091" w14:textId="0D613424" w:rsidR="000F414F" w:rsidRPr="002840C8" w:rsidRDefault="00310B5F" w:rsidP="002840C8">
            <w:pPr>
              <w:rPr>
                <w:rFonts w:ascii="Helvetica" w:hAnsi="Helvetica"/>
                <w:b/>
              </w:rPr>
            </w:pPr>
            <w:r>
              <w:rPr>
                <w:rFonts w:ascii="Helvetica" w:hAnsi="Helvetica"/>
              </w:rPr>
              <w:t>Rocket Club!</w:t>
            </w:r>
          </w:p>
        </w:tc>
      </w:tr>
      <w:tr w:rsidR="000F414F" w14:paraId="021C99C2" w14:textId="77777777" w:rsidTr="002840C8">
        <w:trPr>
          <w:trHeight w:val="338"/>
        </w:trPr>
        <w:tc>
          <w:tcPr>
            <w:tcW w:w="4575" w:type="dxa"/>
          </w:tcPr>
          <w:p w14:paraId="045AA296" w14:textId="74159EE1" w:rsidR="000F414F" w:rsidRPr="002840C8" w:rsidRDefault="000F414F" w:rsidP="008065AF">
            <w:pPr>
              <w:jc w:val="center"/>
              <w:rPr>
                <w:rFonts w:ascii="Helvetica" w:hAnsi="Helvetica"/>
              </w:rPr>
            </w:pPr>
            <w:r w:rsidRPr="002840C8">
              <w:rPr>
                <w:rFonts w:ascii="Helvetica" w:hAnsi="Helvetica"/>
              </w:rPr>
              <w:t>7 (5/14 – 5/18)</w:t>
            </w:r>
          </w:p>
        </w:tc>
        <w:tc>
          <w:tcPr>
            <w:tcW w:w="4577" w:type="dxa"/>
          </w:tcPr>
          <w:p w14:paraId="651A0744" w14:textId="77777777" w:rsidR="00310B5F" w:rsidRDefault="00310B5F" w:rsidP="002840C8">
            <w:pPr>
              <w:rPr>
                <w:rFonts w:ascii="Helvetica" w:hAnsi="Helvetica"/>
              </w:rPr>
            </w:pPr>
            <w:r>
              <w:rPr>
                <w:rFonts w:ascii="Helvetica" w:hAnsi="Helvetica"/>
              </w:rPr>
              <w:t>PRINT POSTER</w:t>
            </w:r>
          </w:p>
          <w:p w14:paraId="430A798B" w14:textId="3295B2C4" w:rsidR="000F414F" w:rsidRDefault="002840C8" w:rsidP="002840C8">
            <w:pPr>
              <w:rPr>
                <w:rFonts w:ascii="Helvetica" w:hAnsi="Helvetica"/>
              </w:rPr>
            </w:pPr>
            <w:r w:rsidRPr="002840C8">
              <w:rPr>
                <w:rFonts w:ascii="Helvetica" w:hAnsi="Helvetica"/>
              </w:rPr>
              <w:t>5/18 Research Symposium @ UW</w:t>
            </w:r>
          </w:p>
          <w:p w14:paraId="241C1382" w14:textId="03E5B47F" w:rsidR="00310B5F" w:rsidRPr="002840C8" w:rsidRDefault="00310B5F" w:rsidP="002840C8">
            <w:pPr>
              <w:rPr>
                <w:rFonts w:ascii="Helvetica" w:hAnsi="Helvetica"/>
              </w:rPr>
            </w:pPr>
            <w:r>
              <w:rPr>
                <w:rFonts w:ascii="Helvetica" w:hAnsi="Helvetica"/>
              </w:rPr>
              <w:t>Rocket Club!</w:t>
            </w:r>
          </w:p>
        </w:tc>
      </w:tr>
      <w:tr w:rsidR="000F414F" w14:paraId="4ACF5F8C" w14:textId="77777777" w:rsidTr="002840C8">
        <w:trPr>
          <w:trHeight w:val="338"/>
        </w:trPr>
        <w:tc>
          <w:tcPr>
            <w:tcW w:w="4575" w:type="dxa"/>
          </w:tcPr>
          <w:p w14:paraId="1E4362AC" w14:textId="2E10DFCA" w:rsidR="000F414F" w:rsidRPr="002840C8" w:rsidRDefault="000F414F" w:rsidP="008065AF">
            <w:pPr>
              <w:jc w:val="center"/>
              <w:rPr>
                <w:rFonts w:ascii="Helvetica" w:hAnsi="Helvetica"/>
              </w:rPr>
            </w:pPr>
            <w:r w:rsidRPr="002840C8">
              <w:rPr>
                <w:rFonts w:ascii="Helvetica" w:hAnsi="Helvetica"/>
              </w:rPr>
              <w:t>8 (5/21 – 5/25)</w:t>
            </w:r>
          </w:p>
        </w:tc>
        <w:tc>
          <w:tcPr>
            <w:tcW w:w="4577" w:type="dxa"/>
          </w:tcPr>
          <w:p w14:paraId="33F7D4BB" w14:textId="45A8E75F" w:rsidR="00310B5F" w:rsidRDefault="00310B5F" w:rsidP="002840C8">
            <w:pPr>
              <w:rPr>
                <w:rFonts w:ascii="Helvetica" w:hAnsi="Helvetica"/>
              </w:rPr>
            </w:pPr>
            <w:r>
              <w:rPr>
                <w:rFonts w:ascii="Helvetica" w:hAnsi="Helvetica"/>
              </w:rPr>
              <w:t>Improve Presentation for NSC Expo</w:t>
            </w:r>
          </w:p>
          <w:p w14:paraId="1A2D26FF" w14:textId="1E4A2E4D" w:rsidR="000F414F" w:rsidRPr="002840C8" w:rsidRDefault="00310B5F" w:rsidP="002840C8">
            <w:pPr>
              <w:rPr>
                <w:rFonts w:ascii="Helvetica" w:hAnsi="Helvetica"/>
                <w:b/>
              </w:rPr>
            </w:pPr>
            <w:r>
              <w:rPr>
                <w:rFonts w:ascii="Helvetica" w:hAnsi="Helvetica"/>
              </w:rPr>
              <w:t>Rocket Club!</w:t>
            </w:r>
          </w:p>
        </w:tc>
      </w:tr>
      <w:tr w:rsidR="000F414F" w14:paraId="3278BEC8" w14:textId="77777777" w:rsidTr="002840C8">
        <w:trPr>
          <w:trHeight w:val="338"/>
        </w:trPr>
        <w:tc>
          <w:tcPr>
            <w:tcW w:w="4575" w:type="dxa"/>
          </w:tcPr>
          <w:p w14:paraId="10915F58" w14:textId="7CC47B9D" w:rsidR="000F414F" w:rsidRPr="002840C8" w:rsidRDefault="000F414F" w:rsidP="008065AF">
            <w:pPr>
              <w:jc w:val="center"/>
              <w:rPr>
                <w:rFonts w:ascii="Helvetica" w:hAnsi="Helvetica"/>
              </w:rPr>
            </w:pPr>
            <w:r w:rsidRPr="002840C8">
              <w:rPr>
                <w:rFonts w:ascii="Helvetica" w:hAnsi="Helvetica"/>
              </w:rPr>
              <w:t>9 (5/28 – 6/1)</w:t>
            </w:r>
          </w:p>
        </w:tc>
        <w:tc>
          <w:tcPr>
            <w:tcW w:w="4577" w:type="dxa"/>
          </w:tcPr>
          <w:p w14:paraId="081437BE" w14:textId="77777777" w:rsidR="000F414F" w:rsidRDefault="002840C8" w:rsidP="002840C8">
            <w:pPr>
              <w:rPr>
                <w:rFonts w:ascii="Helvetica" w:hAnsi="Helvetica"/>
              </w:rPr>
            </w:pPr>
            <w:r w:rsidRPr="002840C8">
              <w:rPr>
                <w:rFonts w:ascii="Helvetica" w:hAnsi="Helvetica"/>
              </w:rPr>
              <w:t>5/31 Research Symposium @ NSC</w:t>
            </w:r>
          </w:p>
          <w:p w14:paraId="1EDF025D" w14:textId="77777777" w:rsidR="002840C8" w:rsidRDefault="002840C8" w:rsidP="002840C8">
            <w:pPr>
              <w:rPr>
                <w:rFonts w:ascii="Helvetica" w:hAnsi="Helvetica"/>
              </w:rPr>
            </w:pPr>
            <w:r>
              <w:rPr>
                <w:rFonts w:ascii="Helvetica" w:hAnsi="Helvetica"/>
              </w:rPr>
              <w:t>Start Propulsion Research Portfolio</w:t>
            </w:r>
          </w:p>
          <w:p w14:paraId="34037282" w14:textId="6C6A5AB6" w:rsidR="00310B5F" w:rsidRPr="002840C8" w:rsidRDefault="00310B5F" w:rsidP="002840C8">
            <w:pPr>
              <w:rPr>
                <w:rFonts w:ascii="Helvetica" w:hAnsi="Helvetica"/>
              </w:rPr>
            </w:pPr>
            <w:r>
              <w:rPr>
                <w:rFonts w:ascii="Helvetica" w:hAnsi="Helvetica"/>
              </w:rPr>
              <w:t>Rocket Club!</w:t>
            </w:r>
          </w:p>
        </w:tc>
      </w:tr>
      <w:tr w:rsidR="000F414F" w14:paraId="3B1C7EAE" w14:textId="77777777" w:rsidTr="002840C8">
        <w:trPr>
          <w:trHeight w:val="338"/>
        </w:trPr>
        <w:tc>
          <w:tcPr>
            <w:tcW w:w="4575" w:type="dxa"/>
          </w:tcPr>
          <w:p w14:paraId="5D3BBC79" w14:textId="6738C459" w:rsidR="000F414F" w:rsidRPr="002840C8" w:rsidRDefault="000F414F" w:rsidP="008065AF">
            <w:pPr>
              <w:jc w:val="center"/>
              <w:rPr>
                <w:rFonts w:ascii="Helvetica" w:hAnsi="Helvetica"/>
              </w:rPr>
            </w:pPr>
            <w:r w:rsidRPr="002840C8">
              <w:rPr>
                <w:rFonts w:ascii="Helvetica" w:hAnsi="Helvetica"/>
              </w:rPr>
              <w:t>10 (6/4 – 6/8)</w:t>
            </w:r>
          </w:p>
        </w:tc>
        <w:tc>
          <w:tcPr>
            <w:tcW w:w="4577" w:type="dxa"/>
          </w:tcPr>
          <w:p w14:paraId="4726E969" w14:textId="77777777" w:rsidR="000F414F" w:rsidRDefault="002840C8" w:rsidP="002840C8">
            <w:pPr>
              <w:rPr>
                <w:rFonts w:ascii="Helvetica" w:hAnsi="Helvetica"/>
              </w:rPr>
            </w:pPr>
            <w:r w:rsidRPr="002840C8">
              <w:rPr>
                <w:rFonts w:ascii="Helvetica" w:hAnsi="Helvetica"/>
              </w:rPr>
              <w:t>Complete S18 notebook</w:t>
            </w:r>
          </w:p>
          <w:p w14:paraId="57BA592E" w14:textId="3AD52D33" w:rsidR="00310B5F" w:rsidRPr="002840C8" w:rsidRDefault="00310B5F" w:rsidP="002840C8">
            <w:pPr>
              <w:rPr>
                <w:rFonts w:ascii="Helvetica" w:hAnsi="Helvetica"/>
              </w:rPr>
            </w:pPr>
            <w:r>
              <w:rPr>
                <w:rFonts w:ascii="Helvetica" w:hAnsi="Helvetica"/>
              </w:rPr>
              <w:t>Rocket Club!</w:t>
            </w:r>
          </w:p>
        </w:tc>
      </w:tr>
      <w:tr w:rsidR="000F414F" w14:paraId="7F23EEFF" w14:textId="77777777" w:rsidTr="002840C8">
        <w:trPr>
          <w:trHeight w:val="338"/>
        </w:trPr>
        <w:tc>
          <w:tcPr>
            <w:tcW w:w="4575" w:type="dxa"/>
          </w:tcPr>
          <w:p w14:paraId="4F34B1A0" w14:textId="0B4024CC" w:rsidR="000F414F" w:rsidRPr="002840C8" w:rsidRDefault="000F414F" w:rsidP="008065AF">
            <w:pPr>
              <w:jc w:val="center"/>
              <w:rPr>
                <w:rFonts w:ascii="Helvetica" w:hAnsi="Helvetica"/>
              </w:rPr>
            </w:pPr>
            <w:r w:rsidRPr="002840C8">
              <w:rPr>
                <w:rFonts w:ascii="Helvetica" w:hAnsi="Helvetica"/>
              </w:rPr>
              <w:t>11 (6/11 – 6/15)</w:t>
            </w:r>
          </w:p>
        </w:tc>
        <w:tc>
          <w:tcPr>
            <w:tcW w:w="4577" w:type="dxa"/>
          </w:tcPr>
          <w:p w14:paraId="338F2DDA" w14:textId="1F33BF04" w:rsidR="000F414F" w:rsidRPr="002840C8" w:rsidRDefault="00310B5F" w:rsidP="002840C8">
            <w:pPr>
              <w:rPr>
                <w:rFonts w:ascii="Helvetica" w:hAnsi="Helvetica"/>
                <w:b/>
              </w:rPr>
            </w:pPr>
            <w:r>
              <w:rPr>
                <w:rFonts w:ascii="Helvetica" w:hAnsi="Helvetica"/>
              </w:rPr>
              <w:t>Rocket Club!</w:t>
            </w:r>
          </w:p>
        </w:tc>
      </w:tr>
    </w:tbl>
    <w:p w14:paraId="7658051B" w14:textId="77777777" w:rsidR="00422C5B" w:rsidRDefault="00422C5B" w:rsidP="008065AF">
      <w:pPr>
        <w:jc w:val="center"/>
        <w:rPr>
          <w:rFonts w:ascii="Helvetica" w:hAnsi="Helvetica"/>
          <w:b/>
          <w:sz w:val="28"/>
        </w:rPr>
      </w:pPr>
    </w:p>
    <w:p w14:paraId="278CBEE7" w14:textId="77777777" w:rsidR="007B053B" w:rsidRDefault="007B053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532A3A64" w14:textId="77777777" w:rsidR="00EA13EE" w:rsidRDefault="00EA13EE" w:rsidP="001F5A59">
      <w:pPr>
        <w:jc w:val="center"/>
        <w:outlineLvl w:val="0"/>
        <w:rPr>
          <w:rFonts w:ascii="Helvetica" w:hAnsi="Helvetica"/>
          <w:b/>
          <w:sz w:val="40"/>
        </w:rPr>
      </w:pPr>
    </w:p>
    <w:p w14:paraId="160EDEE1" w14:textId="77777777" w:rsidR="00EA13EE" w:rsidRDefault="00EA13EE" w:rsidP="001F5A59">
      <w:pPr>
        <w:jc w:val="center"/>
        <w:outlineLvl w:val="0"/>
        <w:rPr>
          <w:rFonts w:ascii="Helvetica" w:hAnsi="Helvetica"/>
          <w:b/>
          <w:sz w:val="40"/>
        </w:rPr>
      </w:pPr>
    </w:p>
    <w:p w14:paraId="53891B54" w14:textId="77777777" w:rsidR="00EA13EE" w:rsidRDefault="00EA13EE" w:rsidP="001F5A59">
      <w:pPr>
        <w:jc w:val="center"/>
        <w:outlineLvl w:val="0"/>
        <w:rPr>
          <w:rFonts w:ascii="Helvetica" w:hAnsi="Helvetica"/>
          <w:b/>
          <w:sz w:val="40"/>
        </w:rPr>
      </w:pPr>
    </w:p>
    <w:p w14:paraId="4FFC33BB" w14:textId="4EDF9D88" w:rsidR="00C06C88" w:rsidRPr="00124CDE" w:rsidRDefault="008065AF" w:rsidP="001F5A59">
      <w:pPr>
        <w:jc w:val="center"/>
        <w:outlineLvl w:val="0"/>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2D2520D" w14:textId="77777777" w:rsidR="000C0C20" w:rsidRDefault="000C0C20" w:rsidP="00C06C88">
      <w:pPr>
        <w:rPr>
          <w:rFonts w:ascii="Helvetica" w:hAnsi="Helvetica"/>
          <w:color w:val="000000" w:themeColor="text1"/>
          <w:sz w:val="22"/>
        </w:rPr>
      </w:pPr>
    </w:p>
    <w:p w14:paraId="19A28F39" w14:textId="2E02C881" w:rsidR="000C0C20" w:rsidRDefault="00EA13EE" w:rsidP="00C06C88">
      <w:pPr>
        <w:rPr>
          <w:rFonts w:ascii="Helvetica" w:hAnsi="Helvetica"/>
          <w:color w:val="000000" w:themeColor="text1"/>
          <w:sz w:val="22"/>
        </w:rPr>
      </w:pPr>
      <w:r>
        <w:rPr>
          <w:rFonts w:ascii="Helvetica" w:hAnsi="Helvetica"/>
          <w:color w:val="000000" w:themeColor="text1"/>
          <w:sz w:val="22"/>
        </w:rPr>
        <w:lastRenderedPageBreak/>
        <w:t xml:space="preserve">Simplifying research into a clear, step-by-step process is helping this project progress to a point where on campus </w:t>
      </w:r>
      <w:proofErr w:type="spellStart"/>
      <w:r>
        <w:rPr>
          <w:rFonts w:ascii="Helvetica" w:hAnsi="Helvetica"/>
          <w:color w:val="000000" w:themeColor="text1"/>
          <w:sz w:val="22"/>
        </w:rPr>
        <w:t>labwork</w:t>
      </w:r>
      <w:proofErr w:type="spellEnd"/>
      <w:r>
        <w:rPr>
          <w:rFonts w:ascii="Helvetica" w:hAnsi="Helvetica"/>
          <w:color w:val="000000" w:themeColor="text1"/>
          <w:sz w:val="22"/>
        </w:rPr>
        <w:t xml:space="preserve"> can be accomplished through shop resources in The North Seattle College </w:t>
      </w:r>
      <w:proofErr w:type="spellStart"/>
      <w:r>
        <w:rPr>
          <w:rFonts w:ascii="Helvetica" w:hAnsi="Helvetica"/>
          <w:color w:val="000000" w:themeColor="text1"/>
          <w:sz w:val="22"/>
        </w:rPr>
        <w:t>Rocketclub</w:t>
      </w:r>
      <w:proofErr w:type="spellEnd"/>
      <w:r>
        <w:rPr>
          <w:rFonts w:ascii="Helvetica" w:hAnsi="Helvetica"/>
          <w:color w:val="000000" w:themeColor="text1"/>
          <w:sz w:val="22"/>
        </w:rPr>
        <w:t xml:space="preserve"> Workshop. The NSC rocket club is managed by Engineering and Physics faculty member Traci </w:t>
      </w:r>
      <w:proofErr w:type="spellStart"/>
      <w:r>
        <w:rPr>
          <w:rFonts w:ascii="Helvetica" w:hAnsi="Helvetica"/>
          <w:color w:val="000000" w:themeColor="text1"/>
          <w:sz w:val="22"/>
        </w:rPr>
        <w:t>Fu</w:t>
      </w:r>
      <w:r w:rsidR="00195010">
        <w:rPr>
          <w:rFonts w:ascii="Helvetica" w:hAnsi="Helvetica"/>
          <w:color w:val="000000" w:themeColor="text1"/>
          <w:sz w:val="22"/>
        </w:rPr>
        <w:t>rutani</w:t>
      </w:r>
      <w:proofErr w:type="spellEnd"/>
      <w:r>
        <w:rPr>
          <w:rFonts w:ascii="Helvetica" w:hAnsi="Helvetica"/>
          <w:color w:val="000000" w:themeColor="text1"/>
          <w:sz w:val="22"/>
        </w:rPr>
        <w:t>, which is also the lab equipment supervisor for the physics departmen</w:t>
      </w:r>
      <w:r w:rsidR="00117FD7">
        <w:rPr>
          <w:rFonts w:ascii="Helvetica" w:hAnsi="Helvetica"/>
          <w:color w:val="000000" w:themeColor="text1"/>
          <w:sz w:val="22"/>
        </w:rPr>
        <w:t>t. Traci has shown great interest and knowledge of my field and project goals and has provided positive support and acted as an educational resource since this project was first proposed.</w:t>
      </w:r>
    </w:p>
    <w:p w14:paraId="0079F155" w14:textId="77777777" w:rsidR="00117FD7" w:rsidRDefault="00117FD7" w:rsidP="00C06C88">
      <w:pPr>
        <w:rPr>
          <w:rFonts w:ascii="Helvetica" w:hAnsi="Helvetica"/>
          <w:color w:val="000000" w:themeColor="text1"/>
          <w:sz w:val="22"/>
        </w:rPr>
      </w:pPr>
    </w:p>
    <w:p w14:paraId="701C184C" w14:textId="146FF787" w:rsidR="00117FD7" w:rsidRDefault="00117FD7" w:rsidP="00C06C88">
      <w:pPr>
        <w:rPr>
          <w:rFonts w:ascii="Helvetica" w:hAnsi="Helvetica"/>
          <w:color w:val="000000" w:themeColor="text1"/>
          <w:sz w:val="22"/>
        </w:rPr>
      </w:pPr>
      <w:r>
        <w:rPr>
          <w:rFonts w:ascii="Helvetica" w:hAnsi="Helvetica"/>
          <w:color w:val="000000" w:themeColor="text1"/>
          <w:sz w:val="22"/>
        </w:rPr>
        <w:t xml:space="preserve">This experiment would most likely remain unfeasible for on-campus lab work without the NSC rocket-club, </w:t>
      </w:r>
      <w:proofErr w:type="spellStart"/>
      <w:r>
        <w:rPr>
          <w:rFonts w:ascii="Helvetica" w:hAnsi="Helvetica"/>
          <w:color w:val="000000" w:themeColor="text1"/>
          <w:sz w:val="22"/>
        </w:rPr>
        <w:t>who’s</w:t>
      </w:r>
      <w:proofErr w:type="spellEnd"/>
      <w:r>
        <w:rPr>
          <w:rFonts w:ascii="Helvetica" w:hAnsi="Helvetica"/>
          <w:color w:val="000000" w:themeColor="text1"/>
          <w:sz w:val="22"/>
        </w:rPr>
        <w:t xml:space="preserve"> members are all involved in some type on engineering, many who are in the field of space propulsion and aerospace. The shop area, students and faculty involved within the rocket club are also prepared to deal with the dangers and safety precautions involved with working around sawdust and other combustible materials from both wood, glue and plastics and have very supportive of my project’s involvement within the rocket-club workshop.</w:t>
      </w:r>
    </w:p>
    <w:p w14:paraId="572DCACF" w14:textId="77777777" w:rsidR="00117FD7" w:rsidRDefault="00117FD7" w:rsidP="00C06C88">
      <w:pPr>
        <w:rPr>
          <w:rFonts w:ascii="Helvetica" w:hAnsi="Helvetica"/>
          <w:color w:val="000000" w:themeColor="text1"/>
          <w:sz w:val="22"/>
        </w:rPr>
      </w:pPr>
    </w:p>
    <w:p w14:paraId="12CA3A39" w14:textId="683AA038" w:rsidR="00117FD7" w:rsidRDefault="00117FD7" w:rsidP="00C06C88">
      <w:pPr>
        <w:rPr>
          <w:rFonts w:ascii="Helvetica" w:hAnsi="Helvetica"/>
          <w:color w:val="000000" w:themeColor="text1"/>
          <w:sz w:val="22"/>
        </w:rPr>
      </w:pPr>
      <w:r>
        <w:rPr>
          <w:rFonts w:ascii="Helvetica" w:hAnsi="Helvetica"/>
          <w:color w:val="000000" w:themeColor="text1"/>
          <w:sz w:val="22"/>
        </w:rPr>
        <w:t xml:space="preserve">As the </w:t>
      </w:r>
      <w:proofErr w:type="spellStart"/>
      <w:r>
        <w:rPr>
          <w:rFonts w:ascii="Helvetica" w:hAnsi="Helvetica"/>
          <w:color w:val="000000" w:themeColor="text1"/>
          <w:sz w:val="22"/>
        </w:rPr>
        <w:t>rocketclub</w:t>
      </w:r>
      <w:proofErr w:type="spellEnd"/>
      <w:r>
        <w:rPr>
          <w:rFonts w:ascii="Helvetica" w:hAnsi="Helvetica"/>
          <w:color w:val="000000" w:themeColor="text1"/>
          <w:sz w:val="22"/>
        </w:rPr>
        <w:t xml:space="preserve"> is also a privately funded school project, it has shown the project’s value as being a privately funded research project. All materials and hardware used for this project are student owned by researchers, which allows for easy transport for outside testing and demonstration.</w:t>
      </w:r>
    </w:p>
    <w:p w14:paraId="5747B0AD" w14:textId="77777777" w:rsidR="00117FD7" w:rsidRDefault="00117FD7" w:rsidP="00C06C88">
      <w:pPr>
        <w:rPr>
          <w:rFonts w:ascii="Helvetica" w:hAnsi="Helvetica"/>
          <w:color w:val="000000" w:themeColor="text1"/>
          <w:sz w:val="22"/>
        </w:rPr>
      </w:pPr>
    </w:p>
    <w:p w14:paraId="7451BA95" w14:textId="591A0A97" w:rsidR="00117FD7" w:rsidRDefault="00117FD7" w:rsidP="00C06C88">
      <w:pPr>
        <w:rPr>
          <w:rFonts w:ascii="Helvetica" w:hAnsi="Helvetica"/>
          <w:color w:val="000000" w:themeColor="text1"/>
          <w:sz w:val="22"/>
        </w:rPr>
      </w:pPr>
      <w:r>
        <w:rPr>
          <w:rFonts w:ascii="Helvetica" w:hAnsi="Helvetica"/>
          <w:color w:val="000000" w:themeColor="text1"/>
          <w:sz w:val="22"/>
        </w:rPr>
        <w:t xml:space="preserve">This quarter will be dedicated to further establishing a research portfolio in Electronic Propulsion research as well as preparations for the research symposium at University of Washington. </w:t>
      </w:r>
      <w:r w:rsidR="003128E0">
        <w:rPr>
          <w:rFonts w:ascii="Helvetica" w:hAnsi="Helvetica"/>
          <w:color w:val="000000" w:themeColor="text1"/>
          <w:sz w:val="22"/>
        </w:rPr>
        <w:t>Safety concerns and budgeting issues from previous proposals have been addressed and active research has been started in an exciting field which has gained on campus support and project help from students and faculty involved in the Rocket Club.</w:t>
      </w:r>
    </w:p>
    <w:p w14:paraId="53114893" w14:textId="77777777" w:rsidR="003128E0" w:rsidRDefault="003128E0" w:rsidP="00C06C88">
      <w:pPr>
        <w:rPr>
          <w:rFonts w:ascii="Helvetica" w:hAnsi="Helvetica"/>
          <w:color w:val="000000" w:themeColor="text1"/>
          <w:sz w:val="22"/>
        </w:rPr>
      </w:pPr>
    </w:p>
    <w:p w14:paraId="0C7F205E" w14:textId="77777777" w:rsidR="009743A4" w:rsidRDefault="009743A4" w:rsidP="00C06C88">
      <w:pPr>
        <w:rPr>
          <w:rFonts w:ascii="Helvetica" w:hAnsi="Helvetica"/>
          <w:color w:val="000000" w:themeColor="text1"/>
          <w:sz w:val="22"/>
        </w:rPr>
      </w:pPr>
    </w:p>
    <w:p w14:paraId="04097E02" w14:textId="77777777" w:rsidR="009743A4" w:rsidRDefault="009743A4" w:rsidP="00C06C88">
      <w:pPr>
        <w:rPr>
          <w:rFonts w:ascii="Helvetica" w:hAnsi="Helvetica"/>
          <w:color w:val="000000" w:themeColor="text1"/>
          <w:sz w:val="22"/>
        </w:rPr>
      </w:pPr>
    </w:p>
    <w:p w14:paraId="7B33CD9E" w14:textId="77777777" w:rsidR="009743A4" w:rsidRDefault="009743A4" w:rsidP="00C06C88">
      <w:pPr>
        <w:rPr>
          <w:rFonts w:ascii="Helvetica" w:hAnsi="Helvetica"/>
          <w:color w:val="000000" w:themeColor="text1"/>
          <w:sz w:val="22"/>
        </w:rPr>
      </w:pPr>
    </w:p>
    <w:p w14:paraId="0D641DC3" w14:textId="77777777" w:rsidR="009743A4" w:rsidRDefault="009743A4" w:rsidP="00C06C88">
      <w:pPr>
        <w:rPr>
          <w:rFonts w:ascii="Helvetica" w:hAnsi="Helvetica"/>
          <w:color w:val="000000" w:themeColor="text1"/>
          <w:sz w:val="22"/>
        </w:rPr>
      </w:pPr>
    </w:p>
    <w:p w14:paraId="54D682F4" w14:textId="77777777" w:rsidR="009743A4" w:rsidRDefault="009743A4" w:rsidP="00C06C88">
      <w:pPr>
        <w:rPr>
          <w:rFonts w:ascii="Helvetica" w:hAnsi="Helvetica"/>
          <w:color w:val="000000" w:themeColor="text1"/>
          <w:sz w:val="22"/>
        </w:rPr>
      </w:pPr>
    </w:p>
    <w:p w14:paraId="446A9E8F" w14:textId="77777777" w:rsidR="009743A4" w:rsidRDefault="009743A4" w:rsidP="00C06C88">
      <w:pPr>
        <w:rPr>
          <w:rFonts w:ascii="Helvetica" w:hAnsi="Helvetica"/>
          <w:color w:val="000000" w:themeColor="text1"/>
          <w:sz w:val="22"/>
        </w:rPr>
      </w:pPr>
    </w:p>
    <w:p w14:paraId="4951BE92" w14:textId="77777777" w:rsidR="009743A4" w:rsidRDefault="009743A4" w:rsidP="00C06C88">
      <w:pPr>
        <w:rPr>
          <w:rFonts w:ascii="Helvetica" w:hAnsi="Helvetica"/>
          <w:color w:val="000000" w:themeColor="text1"/>
          <w:sz w:val="22"/>
        </w:rPr>
      </w:pPr>
    </w:p>
    <w:p w14:paraId="6008D316" w14:textId="77777777" w:rsidR="009743A4" w:rsidRDefault="009743A4" w:rsidP="00C06C88">
      <w:pPr>
        <w:rPr>
          <w:rFonts w:ascii="Helvetica" w:hAnsi="Helvetica"/>
          <w:color w:val="000000" w:themeColor="text1"/>
          <w:sz w:val="22"/>
        </w:rPr>
      </w:pPr>
    </w:p>
    <w:p w14:paraId="4D96C9FC" w14:textId="77777777" w:rsidR="009743A4" w:rsidRDefault="009743A4" w:rsidP="00C06C88">
      <w:pPr>
        <w:rPr>
          <w:rFonts w:ascii="Helvetica" w:hAnsi="Helvetica"/>
          <w:color w:val="000000" w:themeColor="text1"/>
          <w:sz w:val="22"/>
        </w:rPr>
      </w:pPr>
    </w:p>
    <w:p w14:paraId="2E333B4E" w14:textId="77777777" w:rsidR="000C0C20" w:rsidRDefault="000C0C20" w:rsidP="00C06C88">
      <w:pPr>
        <w:rPr>
          <w:rFonts w:ascii="Helvetica" w:hAnsi="Helvetica"/>
          <w:color w:val="000000" w:themeColor="text1"/>
          <w:sz w:val="22"/>
        </w:rPr>
      </w:pPr>
    </w:p>
    <w:p w14:paraId="7E76E0D2" w14:textId="77777777" w:rsidR="000C0C20" w:rsidRPr="00124CDE" w:rsidRDefault="000C0C20" w:rsidP="1DD3E375">
      <w:pPr>
        <w:rPr>
          <w:rFonts w:ascii="Helvetica" w:hAnsi="Helvetica"/>
          <w:color w:val="000000" w:themeColor="text1"/>
          <w:sz w:val="22"/>
          <w:szCs w:val="22"/>
        </w:rPr>
      </w:pPr>
    </w:p>
    <w:p w14:paraId="1FF2207E" w14:textId="6549ECB5" w:rsidR="1DD3E375" w:rsidRDefault="1DD3E375" w:rsidP="1DD3E375">
      <w:pPr>
        <w:rPr>
          <w:rFonts w:ascii="Helvetica" w:hAnsi="Helvetica"/>
          <w:color w:val="000000" w:themeColor="text1"/>
          <w:sz w:val="22"/>
          <w:szCs w:val="22"/>
        </w:rPr>
      </w:pPr>
    </w:p>
    <w:p w14:paraId="61A969EA" w14:textId="3675520C" w:rsidR="1DD3E375" w:rsidRDefault="1DD3E375" w:rsidP="1DD3E375">
      <w:pPr>
        <w:rPr>
          <w:rFonts w:ascii="Helvetica" w:hAnsi="Helvetica"/>
          <w:color w:val="000000" w:themeColor="text1"/>
          <w:sz w:val="22"/>
          <w:szCs w:val="22"/>
        </w:rPr>
      </w:pPr>
    </w:p>
    <w:p w14:paraId="58B522C5" w14:textId="0CFAFB16" w:rsidR="1DD3E375" w:rsidRDefault="1DD3E375" w:rsidP="1DD3E375">
      <w:pPr>
        <w:rPr>
          <w:rFonts w:ascii="Helvetica" w:hAnsi="Helvetica"/>
          <w:color w:val="000000" w:themeColor="text1"/>
          <w:sz w:val="22"/>
          <w:szCs w:val="22"/>
        </w:rPr>
      </w:pP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0A5036A4" w:rsidR="00C06C88" w:rsidRDefault="009743A4" w:rsidP="001F5A59">
      <w:pPr>
        <w:jc w:val="center"/>
        <w:outlineLvl w:val="0"/>
        <w:rPr>
          <w:rFonts w:ascii="Helvetica" w:hAnsi="Helvetica"/>
          <w:sz w:val="40"/>
          <w:szCs w:val="28"/>
        </w:rPr>
      </w:pPr>
      <w:r>
        <w:rPr>
          <w:rFonts w:ascii="Helvetica" w:hAnsi="Helvetica"/>
          <w:b/>
          <w:color w:val="000000" w:themeColor="text1"/>
          <w:sz w:val="40"/>
          <w:szCs w:val="28"/>
        </w:rPr>
        <w:t>References</w:t>
      </w:r>
      <w:r w:rsidR="00C06C88" w:rsidRPr="00124CDE">
        <w:rPr>
          <w:rFonts w:ascii="Helvetica" w:hAnsi="Helvetica"/>
          <w:sz w:val="40"/>
          <w:szCs w:val="28"/>
        </w:rPr>
        <w:t>:</w:t>
      </w:r>
    </w:p>
    <w:p w14:paraId="7D18EB96" w14:textId="77777777" w:rsidR="00E47538" w:rsidRPr="009347DB" w:rsidRDefault="00E47538" w:rsidP="009347DB">
      <w:pPr>
        <w:pStyle w:val="ListParagraph"/>
        <w:numPr>
          <w:ilvl w:val="0"/>
          <w:numId w:val="28"/>
        </w:numPr>
      </w:pPr>
      <w:proofErr w:type="spellStart"/>
      <w:r w:rsidRPr="009347DB">
        <w:t>Jahn</w:t>
      </w:r>
      <w:proofErr w:type="spellEnd"/>
      <w:r w:rsidRPr="009347DB">
        <w:t>, R. G., &amp; Choueiri, E. Y. (2003). Electric Propulsion. Encyclopedia of Physical Science and Technology, 125-141. doi:10.1016/b0-12-227410-5/00201-5</w:t>
      </w:r>
    </w:p>
    <w:p w14:paraId="424CEC06" w14:textId="37F6FD70" w:rsidR="00E47538" w:rsidRPr="009347DB" w:rsidRDefault="00E47538" w:rsidP="009347DB">
      <w:r w:rsidRPr="009347DB">
        <w:t xml:space="preserve">URL: </w:t>
      </w:r>
      <w:hyperlink r:id="rId11" w:history="1">
        <w:r w:rsidRPr="009347DB">
          <w:rPr>
            <w:rStyle w:val="Hyperlink"/>
          </w:rPr>
          <w:t>http://alfven.princeton.edu/publications/ep-encyclopedia-2001</w:t>
        </w:r>
      </w:hyperlink>
    </w:p>
    <w:p w14:paraId="5E2F81CD" w14:textId="2DEF3007" w:rsidR="00D27C40" w:rsidRPr="009347DB" w:rsidRDefault="00D27C40" w:rsidP="009347DB"/>
    <w:p w14:paraId="4C1236E9" w14:textId="5473DD3F" w:rsidR="00D27C40" w:rsidRPr="009347DB" w:rsidRDefault="1DD3E375" w:rsidP="009347DB">
      <w:pPr>
        <w:pStyle w:val="ListParagraph"/>
        <w:numPr>
          <w:ilvl w:val="0"/>
          <w:numId w:val="28"/>
        </w:numPr>
      </w:pPr>
      <w:proofErr w:type="spellStart"/>
      <w:r w:rsidRPr="009347DB">
        <w:t>Lun</w:t>
      </w:r>
      <w:proofErr w:type="spellEnd"/>
      <w:r w:rsidRPr="009347DB">
        <w:t xml:space="preserve">, J., &amp; Law, C. (2015). Influence of Cathode Shape on Vacuum Arc Thruster Performance and Operation. IEEE Transactions </w:t>
      </w:r>
      <w:proofErr w:type="gramStart"/>
      <w:r w:rsidRPr="009347DB">
        <w:t>On</w:t>
      </w:r>
      <w:proofErr w:type="gramEnd"/>
      <w:r w:rsidRPr="009347DB">
        <w:t xml:space="preserve"> Plasma Science, 43(1), 198-208. doi:10.1109/TPS.2014.2361439</w:t>
      </w:r>
    </w:p>
    <w:p w14:paraId="052ACD5E" w14:textId="77777777" w:rsidR="00D27C40" w:rsidRPr="009347DB" w:rsidRDefault="00D27C40" w:rsidP="009347DB"/>
    <w:p w14:paraId="1F7B377F" w14:textId="0625D63A" w:rsidR="00D27C40" w:rsidRPr="009347DB" w:rsidRDefault="1DD3E375" w:rsidP="009347DB">
      <w:pPr>
        <w:pStyle w:val="ListParagraph"/>
        <w:numPr>
          <w:ilvl w:val="0"/>
          <w:numId w:val="28"/>
        </w:numPr>
      </w:pPr>
      <w:proofErr w:type="spellStart"/>
      <w:r w:rsidRPr="009347DB">
        <w:t>Poizin</w:t>
      </w:r>
      <w:proofErr w:type="spellEnd"/>
      <w:r w:rsidRPr="009347DB">
        <w:t xml:space="preserve">, K. A., &amp; </w:t>
      </w:r>
      <w:proofErr w:type="spellStart"/>
      <w:r w:rsidRPr="009347DB">
        <w:t>Reneau</w:t>
      </w:r>
      <w:proofErr w:type="spellEnd"/>
      <w:r w:rsidRPr="009347DB">
        <w:t xml:space="preserve">, J. P. (2009). Effect of Conductive Walls on the Performance of a Pulsed Inductive Thruster. IEEE Transactions </w:t>
      </w:r>
      <w:proofErr w:type="gramStart"/>
      <w:r w:rsidRPr="009347DB">
        <w:t>On</w:t>
      </w:r>
      <w:proofErr w:type="gramEnd"/>
      <w:r w:rsidRPr="009347DB">
        <w:t xml:space="preserve"> Plasma Science, 37(2), 359-364. doi:10.1109/TPS.2008.2009987</w:t>
      </w:r>
    </w:p>
    <w:p w14:paraId="53F4C82E" w14:textId="77777777" w:rsidR="00D27C40" w:rsidRPr="009347DB" w:rsidRDefault="00D27C40" w:rsidP="009347DB"/>
    <w:p w14:paraId="3E8E3CEF" w14:textId="16AE3B24" w:rsidR="00D27C40" w:rsidRPr="009347DB" w:rsidRDefault="1DD3E375" w:rsidP="009347DB">
      <w:pPr>
        <w:pStyle w:val="ListParagraph"/>
        <w:numPr>
          <w:ilvl w:val="0"/>
          <w:numId w:val="28"/>
        </w:numPr>
      </w:pPr>
      <w:proofErr w:type="spellStart"/>
      <w:r w:rsidRPr="009347DB">
        <w:t>Uchigashima</w:t>
      </w:r>
      <w:proofErr w:type="spellEnd"/>
      <w:r w:rsidRPr="009347DB">
        <w:t xml:space="preserve">, A., Baba, T., Ichihara, D., </w:t>
      </w:r>
      <w:proofErr w:type="spellStart"/>
      <w:r w:rsidRPr="009347DB">
        <w:t>Iwakawa</w:t>
      </w:r>
      <w:proofErr w:type="spellEnd"/>
      <w:r w:rsidRPr="009347DB">
        <w:t xml:space="preserve">, A., </w:t>
      </w:r>
      <w:proofErr w:type="spellStart"/>
      <w:r w:rsidRPr="009347DB">
        <w:t>Sasoh</w:t>
      </w:r>
      <w:proofErr w:type="spellEnd"/>
      <w:r w:rsidRPr="009347DB">
        <w:t xml:space="preserve">, A., Yamazaki, T., &amp; ... Iwasaki, T. (2016). Anode Geometry Effects on Ion Beam Energy Performance in Helicon Electrostatic Thruster. IEEE Transactions </w:t>
      </w:r>
      <w:proofErr w:type="gramStart"/>
      <w:r w:rsidRPr="009347DB">
        <w:t>On</w:t>
      </w:r>
      <w:proofErr w:type="gramEnd"/>
      <w:r w:rsidRPr="009347DB">
        <w:t xml:space="preserve"> Plasma Science, 44(3), 306-313. doi:10.1109/TPS.2016.2522079</w:t>
      </w:r>
    </w:p>
    <w:p w14:paraId="0D393A5C" w14:textId="1D6255F3" w:rsidR="00D27C40" w:rsidRPr="009347DB" w:rsidRDefault="00D27C40" w:rsidP="009347DB"/>
    <w:p w14:paraId="6087FCE1" w14:textId="3A3DA0AC" w:rsidR="00D27C40" w:rsidRPr="009347DB" w:rsidRDefault="1DD3E375" w:rsidP="009347DB">
      <w:pPr>
        <w:pStyle w:val="ListParagraph"/>
        <w:numPr>
          <w:ilvl w:val="0"/>
          <w:numId w:val="28"/>
        </w:numPr>
      </w:pPr>
      <w:r w:rsidRPr="009347DB">
        <w:t xml:space="preserve">Ding, Y., </w:t>
      </w:r>
      <w:proofErr w:type="spellStart"/>
      <w:r w:rsidRPr="009347DB">
        <w:t>Boyang</w:t>
      </w:r>
      <w:proofErr w:type="spellEnd"/>
      <w:r w:rsidRPr="009347DB">
        <w:t xml:space="preserve">, J., Sun, H., Wei, L., Peng, W., Li, P., &amp; Yu, D. (2018). Effect of matching between the magnetic field and channel length on the performance of low sputtering Hall thrusters. Advances </w:t>
      </w:r>
      <w:proofErr w:type="gramStart"/>
      <w:r w:rsidRPr="009347DB">
        <w:t>In</w:t>
      </w:r>
      <w:proofErr w:type="gramEnd"/>
      <w:r w:rsidRPr="009347DB">
        <w:t xml:space="preserve"> Space Research, 61(3), 837-843. </w:t>
      </w:r>
      <w:proofErr w:type="gramStart"/>
      <w:r w:rsidRPr="009347DB">
        <w:t>doi:10.1016/j.asr</w:t>
      </w:r>
      <w:proofErr w:type="gramEnd"/>
      <w:r w:rsidRPr="009347DB">
        <w:t>.2017.11.003</w:t>
      </w:r>
    </w:p>
    <w:p w14:paraId="2F22AD9F" w14:textId="4F3599E7" w:rsidR="00D27C40" w:rsidRPr="009347DB" w:rsidRDefault="00D27C40" w:rsidP="009347DB"/>
    <w:p w14:paraId="565E09E9" w14:textId="77C05A86" w:rsidR="00D27C40" w:rsidRPr="009347DB" w:rsidRDefault="1DD3E375" w:rsidP="009347DB">
      <w:pPr>
        <w:pStyle w:val="ListParagraph"/>
        <w:numPr>
          <w:ilvl w:val="0"/>
          <w:numId w:val="28"/>
        </w:numPr>
      </w:pPr>
      <w:proofErr w:type="spellStart"/>
      <w:r w:rsidRPr="009347DB">
        <w:t>Holak</w:t>
      </w:r>
      <w:proofErr w:type="spellEnd"/>
      <w:r w:rsidRPr="009347DB">
        <w:t xml:space="preserve">, K., </w:t>
      </w:r>
      <w:proofErr w:type="spellStart"/>
      <w:r w:rsidRPr="009347DB">
        <w:t>Wonho</w:t>
      </w:r>
      <w:proofErr w:type="spellEnd"/>
      <w:r w:rsidRPr="009347DB">
        <w:t xml:space="preserve">, C., </w:t>
      </w:r>
      <w:proofErr w:type="spellStart"/>
      <w:r w:rsidRPr="009347DB">
        <w:t>Youbong</w:t>
      </w:r>
      <w:proofErr w:type="spellEnd"/>
      <w:r w:rsidRPr="009347DB">
        <w:t xml:space="preserve">, L., </w:t>
      </w:r>
      <w:proofErr w:type="spellStart"/>
      <w:r w:rsidRPr="009347DB">
        <w:t>Seunghun</w:t>
      </w:r>
      <w:proofErr w:type="spellEnd"/>
      <w:r w:rsidRPr="009347DB">
        <w:t xml:space="preserve">, L., &amp; </w:t>
      </w:r>
      <w:proofErr w:type="spellStart"/>
      <w:r w:rsidRPr="009347DB">
        <w:t>Sanghoo</w:t>
      </w:r>
      <w:proofErr w:type="spellEnd"/>
      <w:r w:rsidRPr="009347DB">
        <w:t>, P. (2017). Magnetic field configurations on thruster performance in accordance with ion beam characteristics in cylindrical Hall thruster plasmas. Applied Physics Letters, 110(11), 1-5. doi:10.1063/1.4978532</w:t>
      </w:r>
    </w:p>
    <w:p w14:paraId="3E590962" w14:textId="577C7FC0" w:rsidR="00D27C40" w:rsidRPr="009347DB" w:rsidRDefault="00D27C40" w:rsidP="009347DB"/>
    <w:p w14:paraId="642EF17B" w14:textId="2C5865B4" w:rsidR="007C4E9C" w:rsidRPr="009347DB" w:rsidRDefault="1DD3E375" w:rsidP="009347DB">
      <w:pPr>
        <w:pStyle w:val="ListParagraph"/>
        <w:numPr>
          <w:ilvl w:val="0"/>
          <w:numId w:val="28"/>
        </w:numPr>
      </w:pPr>
      <w:r w:rsidRPr="009347DB">
        <w:t xml:space="preserve">Peng, H., Hui, L., </w:t>
      </w:r>
      <w:proofErr w:type="spellStart"/>
      <w:r w:rsidRPr="009347DB">
        <w:t>Yuanyuan</w:t>
      </w:r>
      <w:proofErr w:type="spellEnd"/>
      <w:r w:rsidRPr="009347DB">
        <w:t>, G., &amp; Daren, Y. (2016). Effects of magnetic field strength in the discharge channel on the performance of a multi-cusped field thruster. AIP Advances, 6(9), 1-8. doi:10.1063/1.4962548</w:t>
      </w:r>
    </w:p>
    <w:sectPr w:rsidR="007C4E9C" w:rsidRPr="009347DB" w:rsidSect="00644E18">
      <w:headerReference w:type="even" r:id="rId12"/>
      <w:headerReference w:type="default" r:id="rId13"/>
      <w:footerReference w:type="default" r:id="rId14"/>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04B6E" w14:textId="77777777" w:rsidR="0041320C" w:rsidRDefault="0041320C" w:rsidP="00644E18">
      <w:r>
        <w:separator/>
      </w:r>
    </w:p>
  </w:endnote>
  <w:endnote w:type="continuationSeparator" w:id="0">
    <w:p w14:paraId="1330E888" w14:textId="77777777" w:rsidR="0041320C" w:rsidRDefault="0041320C"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5A3" w14:textId="4CFA0A02" w:rsidR="0083085A" w:rsidRPr="002E2F08" w:rsidRDefault="0083085A">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83085A" w:rsidRPr="002E2F08" w:rsidRDefault="0083085A"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9EB48" w14:textId="77777777" w:rsidR="0041320C" w:rsidRDefault="0041320C" w:rsidP="00644E18">
      <w:r>
        <w:separator/>
      </w:r>
    </w:p>
  </w:footnote>
  <w:footnote w:type="continuationSeparator" w:id="0">
    <w:p w14:paraId="2225E57D" w14:textId="77777777" w:rsidR="0041320C" w:rsidRDefault="0041320C" w:rsidP="0064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81AE" w14:textId="77777777" w:rsidR="0083085A" w:rsidRDefault="0083085A"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83085A" w:rsidRDefault="0083085A" w:rsidP="00644E1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D9F25" w14:textId="27A16056" w:rsidR="0083085A" w:rsidRPr="002E2F08" w:rsidRDefault="0083085A"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847AF5">
      <w:rPr>
        <w:rStyle w:val="PageNumber"/>
        <w:rFonts w:ascii="Helvetica" w:hAnsi="Helvetica"/>
        <w:noProof/>
        <w:sz w:val="28"/>
        <w:szCs w:val="28"/>
      </w:rPr>
      <w:t>9</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EndPr/>
    <w:sdtContent>
      <w:p w14:paraId="07FAE4D8" w14:textId="1C3C1315" w:rsidR="0083085A" w:rsidRPr="00644E18" w:rsidRDefault="0083085A" w:rsidP="00644E18">
        <w:pPr>
          <w:pStyle w:val="Header"/>
          <w:ind w:firstLine="360"/>
          <w:jc w:val="right"/>
          <w:rPr>
            <w:rFonts w:ascii="Helvetica" w:hAnsi="Helvetica"/>
            <w:b/>
            <w:caps/>
            <w:color w:val="44546A" w:themeColor="text2"/>
            <w:sz w:val="16"/>
            <w:szCs w:val="16"/>
          </w:rPr>
        </w:pPr>
        <w:del w:id="1" w:author="Hofstad, Cory" w:date="2018-01-12T00:05:00Z">
          <w:r w:rsidRPr="00644E18" w:rsidDel="00422F23">
            <w:rPr>
              <w:rFonts w:ascii="Helvetica" w:hAnsi="Helvetica"/>
              <w:b/>
              <w:caps/>
              <w:color w:val="44546A" w:themeColor="text2"/>
              <w:sz w:val="16"/>
              <w:szCs w:val="16"/>
            </w:rPr>
            <w:delText>Hofstad, Cory</w:delText>
          </w:r>
        </w:del>
        <w:ins w:id="2"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EndPr/>
    <w:sdtContent>
      <w:p w14:paraId="3F29D6F6" w14:textId="1BB7C97A" w:rsidR="0083085A" w:rsidRPr="00644E18" w:rsidRDefault="0083085A">
        <w:pPr>
          <w:pStyle w:val="Header"/>
          <w:jc w:val="right"/>
          <w:rPr>
            <w:rFonts w:ascii="Helvetica" w:hAnsi="Helvetica"/>
            <w:i/>
            <w:caps/>
            <w:color w:val="44546A" w:themeColor="text2"/>
            <w:sz w:val="16"/>
            <w:szCs w:val="16"/>
          </w:rPr>
        </w:pPr>
        <w:del w:id="3" w:author="Hofstad, Cory" w:date="2018-01-12T00:06:00Z">
          <w:r w:rsidRPr="00644E18" w:rsidDel="00A05D4A">
            <w:rPr>
              <w:rFonts w:ascii="Helvetica" w:hAnsi="Helvetica"/>
              <w:i/>
              <w:caps/>
              <w:color w:val="44546A" w:themeColor="text2"/>
              <w:sz w:val="16"/>
              <w:szCs w:val="16"/>
            </w:rPr>
            <w:delText>1/9/18</w:delText>
          </w:r>
        </w:del>
        <w:ins w:id="4"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83085A" w:rsidRPr="00644E18" w:rsidRDefault="0041320C">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3085A" w:rsidRPr="00644E18">
          <w:rPr>
            <w:rFonts w:ascii="Helvetica" w:hAnsi="Helvetica"/>
            <w:b/>
            <w:caps/>
            <w:color w:val="44546A" w:themeColor="text2"/>
            <w:sz w:val="20"/>
            <w:szCs w:val="20"/>
          </w:rPr>
          <w:t>Plasma Vortex Theory</w:t>
        </w:r>
      </w:sdtContent>
    </w:sdt>
  </w:p>
  <w:p w14:paraId="7C89477D" w14:textId="77777777" w:rsidR="0083085A" w:rsidRDefault="00830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BA3DED"/>
    <w:multiLevelType w:val="hybridMultilevel"/>
    <w:tmpl w:val="C13E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4E08D3"/>
    <w:multiLevelType w:val="hybridMultilevel"/>
    <w:tmpl w:val="4AC2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A7F18"/>
    <w:multiLevelType w:val="hybridMultilevel"/>
    <w:tmpl w:val="A456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A2C28"/>
    <w:multiLevelType w:val="hybridMultilevel"/>
    <w:tmpl w:val="7E68D4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9"/>
  </w:num>
  <w:num w:numId="4">
    <w:abstractNumId w:val="13"/>
  </w:num>
  <w:num w:numId="5">
    <w:abstractNumId w:val="20"/>
  </w:num>
  <w:num w:numId="6">
    <w:abstractNumId w:val="0"/>
  </w:num>
  <w:num w:numId="7">
    <w:abstractNumId w:val="4"/>
  </w:num>
  <w:num w:numId="8">
    <w:abstractNumId w:val="6"/>
  </w:num>
  <w:num w:numId="9">
    <w:abstractNumId w:val="11"/>
  </w:num>
  <w:num w:numId="10">
    <w:abstractNumId w:val="7"/>
  </w:num>
  <w:num w:numId="11">
    <w:abstractNumId w:val="19"/>
  </w:num>
  <w:num w:numId="12">
    <w:abstractNumId w:val="24"/>
  </w:num>
  <w:num w:numId="13">
    <w:abstractNumId w:val="28"/>
  </w:num>
  <w:num w:numId="14">
    <w:abstractNumId w:val="16"/>
  </w:num>
  <w:num w:numId="15">
    <w:abstractNumId w:val="2"/>
  </w:num>
  <w:num w:numId="16">
    <w:abstractNumId w:val="21"/>
  </w:num>
  <w:num w:numId="17">
    <w:abstractNumId w:val="12"/>
  </w:num>
  <w:num w:numId="18">
    <w:abstractNumId w:val="1"/>
  </w:num>
  <w:num w:numId="19">
    <w:abstractNumId w:val="17"/>
  </w:num>
  <w:num w:numId="20">
    <w:abstractNumId w:val="8"/>
  </w:num>
  <w:num w:numId="21">
    <w:abstractNumId w:val="15"/>
  </w:num>
  <w:num w:numId="22">
    <w:abstractNumId w:val="10"/>
  </w:num>
  <w:num w:numId="23">
    <w:abstractNumId w:val="23"/>
  </w:num>
  <w:num w:numId="24">
    <w:abstractNumId w:val="25"/>
  </w:num>
  <w:num w:numId="25">
    <w:abstractNumId w:val="14"/>
  </w:num>
  <w:num w:numId="26">
    <w:abstractNumId w:val="29"/>
  </w:num>
  <w:num w:numId="27">
    <w:abstractNumId w:val="3"/>
  </w:num>
  <w:num w:numId="28">
    <w:abstractNumId w:val="27"/>
  </w:num>
  <w:num w:numId="29">
    <w:abstractNumId w:val="5"/>
  </w:num>
  <w:num w:numId="30">
    <w:abstractNumId w:val="18"/>
  </w:num>
  <w:num w:numId="3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112"/>
    <w:rsid w:val="00001F47"/>
    <w:rsid w:val="00005317"/>
    <w:rsid w:val="00005E91"/>
    <w:rsid w:val="00010299"/>
    <w:rsid w:val="00011828"/>
    <w:rsid w:val="00015CDD"/>
    <w:rsid w:val="00021D14"/>
    <w:rsid w:val="000223CC"/>
    <w:rsid w:val="00032F2E"/>
    <w:rsid w:val="00034868"/>
    <w:rsid w:val="00034999"/>
    <w:rsid w:val="0004301D"/>
    <w:rsid w:val="0004345B"/>
    <w:rsid w:val="00044B66"/>
    <w:rsid w:val="0005422C"/>
    <w:rsid w:val="000555DC"/>
    <w:rsid w:val="000624DD"/>
    <w:rsid w:val="00063336"/>
    <w:rsid w:val="0006598E"/>
    <w:rsid w:val="00067A2D"/>
    <w:rsid w:val="000804FC"/>
    <w:rsid w:val="00082388"/>
    <w:rsid w:val="00085491"/>
    <w:rsid w:val="000901A2"/>
    <w:rsid w:val="0009245F"/>
    <w:rsid w:val="000936A0"/>
    <w:rsid w:val="000A7000"/>
    <w:rsid w:val="000B13DA"/>
    <w:rsid w:val="000B2986"/>
    <w:rsid w:val="000B315F"/>
    <w:rsid w:val="000B6BDF"/>
    <w:rsid w:val="000C0C20"/>
    <w:rsid w:val="000C28C3"/>
    <w:rsid w:val="000C5671"/>
    <w:rsid w:val="000D3254"/>
    <w:rsid w:val="000D5282"/>
    <w:rsid w:val="000E6C36"/>
    <w:rsid w:val="000F27BC"/>
    <w:rsid w:val="000F414F"/>
    <w:rsid w:val="0010234A"/>
    <w:rsid w:val="00104FB0"/>
    <w:rsid w:val="0010684B"/>
    <w:rsid w:val="001079A9"/>
    <w:rsid w:val="00110059"/>
    <w:rsid w:val="001156D6"/>
    <w:rsid w:val="00117FD7"/>
    <w:rsid w:val="00124CDE"/>
    <w:rsid w:val="00126AB7"/>
    <w:rsid w:val="00126BDE"/>
    <w:rsid w:val="00130A89"/>
    <w:rsid w:val="00136436"/>
    <w:rsid w:val="001375F2"/>
    <w:rsid w:val="00140943"/>
    <w:rsid w:val="001420B7"/>
    <w:rsid w:val="001425B9"/>
    <w:rsid w:val="0014292F"/>
    <w:rsid w:val="00143DA7"/>
    <w:rsid w:val="00144BDF"/>
    <w:rsid w:val="0015354F"/>
    <w:rsid w:val="00155473"/>
    <w:rsid w:val="00157A35"/>
    <w:rsid w:val="00160229"/>
    <w:rsid w:val="00163760"/>
    <w:rsid w:val="001638C5"/>
    <w:rsid w:val="001646CB"/>
    <w:rsid w:val="0018231F"/>
    <w:rsid w:val="001906DC"/>
    <w:rsid w:val="001916B8"/>
    <w:rsid w:val="001923D4"/>
    <w:rsid w:val="00194831"/>
    <w:rsid w:val="00195010"/>
    <w:rsid w:val="001A38F4"/>
    <w:rsid w:val="001A5628"/>
    <w:rsid w:val="001A7CA1"/>
    <w:rsid w:val="001B1E45"/>
    <w:rsid w:val="001B2A23"/>
    <w:rsid w:val="001B458A"/>
    <w:rsid w:val="001B4CEB"/>
    <w:rsid w:val="001B7FFA"/>
    <w:rsid w:val="001C0084"/>
    <w:rsid w:val="001C0914"/>
    <w:rsid w:val="001D2405"/>
    <w:rsid w:val="001D5072"/>
    <w:rsid w:val="001E0174"/>
    <w:rsid w:val="001F2018"/>
    <w:rsid w:val="001F56A5"/>
    <w:rsid w:val="001F5A59"/>
    <w:rsid w:val="001F5EDC"/>
    <w:rsid w:val="001F7458"/>
    <w:rsid w:val="001F7863"/>
    <w:rsid w:val="00204112"/>
    <w:rsid w:val="00211516"/>
    <w:rsid w:val="002129D3"/>
    <w:rsid w:val="00213DEC"/>
    <w:rsid w:val="002162D6"/>
    <w:rsid w:val="0021750D"/>
    <w:rsid w:val="002210F2"/>
    <w:rsid w:val="00233384"/>
    <w:rsid w:val="00237BB2"/>
    <w:rsid w:val="00237D20"/>
    <w:rsid w:val="00237ECF"/>
    <w:rsid w:val="002431F7"/>
    <w:rsid w:val="00250D59"/>
    <w:rsid w:val="00253CA9"/>
    <w:rsid w:val="0025667F"/>
    <w:rsid w:val="002571C8"/>
    <w:rsid w:val="002577D1"/>
    <w:rsid w:val="00263820"/>
    <w:rsid w:val="0027716E"/>
    <w:rsid w:val="00283180"/>
    <w:rsid w:val="002840C8"/>
    <w:rsid w:val="00285918"/>
    <w:rsid w:val="002A74F0"/>
    <w:rsid w:val="002B32C3"/>
    <w:rsid w:val="002B47B3"/>
    <w:rsid w:val="002B4BE4"/>
    <w:rsid w:val="002D1131"/>
    <w:rsid w:val="002D14C9"/>
    <w:rsid w:val="002D157B"/>
    <w:rsid w:val="002D1C2C"/>
    <w:rsid w:val="002D24F0"/>
    <w:rsid w:val="002D533A"/>
    <w:rsid w:val="002E2F08"/>
    <w:rsid w:val="002E2FEC"/>
    <w:rsid w:val="002E5147"/>
    <w:rsid w:val="002F1064"/>
    <w:rsid w:val="002F443A"/>
    <w:rsid w:val="002F6194"/>
    <w:rsid w:val="0030018B"/>
    <w:rsid w:val="00301515"/>
    <w:rsid w:val="003075CD"/>
    <w:rsid w:val="00310B5F"/>
    <w:rsid w:val="003128E0"/>
    <w:rsid w:val="00315DAB"/>
    <w:rsid w:val="00322457"/>
    <w:rsid w:val="00327113"/>
    <w:rsid w:val="0033054B"/>
    <w:rsid w:val="00332AFA"/>
    <w:rsid w:val="003439C9"/>
    <w:rsid w:val="00344811"/>
    <w:rsid w:val="00352287"/>
    <w:rsid w:val="003544DF"/>
    <w:rsid w:val="00363F59"/>
    <w:rsid w:val="00365A40"/>
    <w:rsid w:val="00366B90"/>
    <w:rsid w:val="00367F6B"/>
    <w:rsid w:val="00376542"/>
    <w:rsid w:val="00381E48"/>
    <w:rsid w:val="003860F2"/>
    <w:rsid w:val="003877F4"/>
    <w:rsid w:val="0039462D"/>
    <w:rsid w:val="0039724C"/>
    <w:rsid w:val="003A34CE"/>
    <w:rsid w:val="003A7D76"/>
    <w:rsid w:val="003B33E6"/>
    <w:rsid w:val="003B4593"/>
    <w:rsid w:val="003B6292"/>
    <w:rsid w:val="003C693B"/>
    <w:rsid w:val="003D1CF1"/>
    <w:rsid w:val="003D1E21"/>
    <w:rsid w:val="003E0955"/>
    <w:rsid w:val="003E1D11"/>
    <w:rsid w:val="00400D89"/>
    <w:rsid w:val="004010CB"/>
    <w:rsid w:val="00401737"/>
    <w:rsid w:val="00401FA3"/>
    <w:rsid w:val="00404C4D"/>
    <w:rsid w:val="00407027"/>
    <w:rsid w:val="00412623"/>
    <w:rsid w:val="0041320C"/>
    <w:rsid w:val="00413F46"/>
    <w:rsid w:val="00415A01"/>
    <w:rsid w:val="004165E1"/>
    <w:rsid w:val="00422C5B"/>
    <w:rsid w:val="00422F23"/>
    <w:rsid w:val="00427A40"/>
    <w:rsid w:val="00431AF5"/>
    <w:rsid w:val="0043209D"/>
    <w:rsid w:val="00434D4D"/>
    <w:rsid w:val="0043564B"/>
    <w:rsid w:val="00435760"/>
    <w:rsid w:val="0044527C"/>
    <w:rsid w:val="00447CA2"/>
    <w:rsid w:val="004500FF"/>
    <w:rsid w:val="00451956"/>
    <w:rsid w:val="00455080"/>
    <w:rsid w:val="00463808"/>
    <w:rsid w:val="004657C0"/>
    <w:rsid w:val="004702DC"/>
    <w:rsid w:val="004760DE"/>
    <w:rsid w:val="00477BAA"/>
    <w:rsid w:val="0048254A"/>
    <w:rsid w:val="00487F56"/>
    <w:rsid w:val="00495C8E"/>
    <w:rsid w:val="00495F56"/>
    <w:rsid w:val="00497A84"/>
    <w:rsid w:val="004A373C"/>
    <w:rsid w:val="004A62C5"/>
    <w:rsid w:val="004B2BBF"/>
    <w:rsid w:val="004B72E5"/>
    <w:rsid w:val="004C0F43"/>
    <w:rsid w:val="004C3928"/>
    <w:rsid w:val="004C6425"/>
    <w:rsid w:val="004D43C3"/>
    <w:rsid w:val="004D64FD"/>
    <w:rsid w:val="004E238C"/>
    <w:rsid w:val="004E32F9"/>
    <w:rsid w:val="004E623B"/>
    <w:rsid w:val="004E742C"/>
    <w:rsid w:val="004F0909"/>
    <w:rsid w:val="004F0E28"/>
    <w:rsid w:val="004F4FE3"/>
    <w:rsid w:val="005028DB"/>
    <w:rsid w:val="0050349F"/>
    <w:rsid w:val="005067F2"/>
    <w:rsid w:val="00512D08"/>
    <w:rsid w:val="0052308A"/>
    <w:rsid w:val="00533F57"/>
    <w:rsid w:val="00550CD5"/>
    <w:rsid w:val="00553924"/>
    <w:rsid w:val="00565031"/>
    <w:rsid w:val="00565EF9"/>
    <w:rsid w:val="00567454"/>
    <w:rsid w:val="0057010D"/>
    <w:rsid w:val="00570FFF"/>
    <w:rsid w:val="00581738"/>
    <w:rsid w:val="00582DF3"/>
    <w:rsid w:val="0059065A"/>
    <w:rsid w:val="00591CEE"/>
    <w:rsid w:val="0059248F"/>
    <w:rsid w:val="00593209"/>
    <w:rsid w:val="005960B4"/>
    <w:rsid w:val="00596758"/>
    <w:rsid w:val="005A19D0"/>
    <w:rsid w:val="005A2101"/>
    <w:rsid w:val="005A759C"/>
    <w:rsid w:val="005B166F"/>
    <w:rsid w:val="005B48C1"/>
    <w:rsid w:val="005B69C2"/>
    <w:rsid w:val="005C0B29"/>
    <w:rsid w:val="005C443B"/>
    <w:rsid w:val="005C57FD"/>
    <w:rsid w:val="005C5B88"/>
    <w:rsid w:val="005D1108"/>
    <w:rsid w:val="005D14FC"/>
    <w:rsid w:val="005D3324"/>
    <w:rsid w:val="005D37F6"/>
    <w:rsid w:val="005D5BCB"/>
    <w:rsid w:val="005E2A6E"/>
    <w:rsid w:val="005E3DC1"/>
    <w:rsid w:val="005F21D3"/>
    <w:rsid w:val="005F7087"/>
    <w:rsid w:val="005F76B6"/>
    <w:rsid w:val="00606F3F"/>
    <w:rsid w:val="0061565F"/>
    <w:rsid w:val="00616449"/>
    <w:rsid w:val="0062153D"/>
    <w:rsid w:val="00626C08"/>
    <w:rsid w:val="00642031"/>
    <w:rsid w:val="006434AE"/>
    <w:rsid w:val="00643BE0"/>
    <w:rsid w:val="00644E18"/>
    <w:rsid w:val="0065067A"/>
    <w:rsid w:val="0066048C"/>
    <w:rsid w:val="00660656"/>
    <w:rsid w:val="00661B62"/>
    <w:rsid w:val="006625EA"/>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50E5"/>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07"/>
    <w:rsid w:val="0071022B"/>
    <w:rsid w:val="00713777"/>
    <w:rsid w:val="007137EC"/>
    <w:rsid w:val="00713D31"/>
    <w:rsid w:val="0071695D"/>
    <w:rsid w:val="0072309F"/>
    <w:rsid w:val="007273A2"/>
    <w:rsid w:val="0073095F"/>
    <w:rsid w:val="00743B2A"/>
    <w:rsid w:val="007463F0"/>
    <w:rsid w:val="00752701"/>
    <w:rsid w:val="007546BB"/>
    <w:rsid w:val="0076097F"/>
    <w:rsid w:val="00763244"/>
    <w:rsid w:val="007637C3"/>
    <w:rsid w:val="007726F4"/>
    <w:rsid w:val="00777015"/>
    <w:rsid w:val="00777025"/>
    <w:rsid w:val="00790196"/>
    <w:rsid w:val="00795F40"/>
    <w:rsid w:val="00797AEF"/>
    <w:rsid w:val="00797F4A"/>
    <w:rsid w:val="007A1A70"/>
    <w:rsid w:val="007A2637"/>
    <w:rsid w:val="007A6A9B"/>
    <w:rsid w:val="007B053B"/>
    <w:rsid w:val="007B3015"/>
    <w:rsid w:val="007B7289"/>
    <w:rsid w:val="007C0CE3"/>
    <w:rsid w:val="007C4E9C"/>
    <w:rsid w:val="007C5DCD"/>
    <w:rsid w:val="007C7DF0"/>
    <w:rsid w:val="007D4579"/>
    <w:rsid w:val="007F26F0"/>
    <w:rsid w:val="007F4542"/>
    <w:rsid w:val="007F606F"/>
    <w:rsid w:val="007F78D9"/>
    <w:rsid w:val="0080341C"/>
    <w:rsid w:val="0080419D"/>
    <w:rsid w:val="008065AF"/>
    <w:rsid w:val="008204C8"/>
    <w:rsid w:val="008220D7"/>
    <w:rsid w:val="0083085A"/>
    <w:rsid w:val="008308F5"/>
    <w:rsid w:val="00830B39"/>
    <w:rsid w:val="0083211A"/>
    <w:rsid w:val="00840314"/>
    <w:rsid w:val="008427B6"/>
    <w:rsid w:val="0084483B"/>
    <w:rsid w:val="008458F6"/>
    <w:rsid w:val="00847AF5"/>
    <w:rsid w:val="00855E0B"/>
    <w:rsid w:val="00856677"/>
    <w:rsid w:val="008612EB"/>
    <w:rsid w:val="00861B80"/>
    <w:rsid w:val="008634B2"/>
    <w:rsid w:val="008638A7"/>
    <w:rsid w:val="0087156B"/>
    <w:rsid w:val="00872F67"/>
    <w:rsid w:val="00876EF0"/>
    <w:rsid w:val="0087763B"/>
    <w:rsid w:val="00881D5F"/>
    <w:rsid w:val="00887014"/>
    <w:rsid w:val="00891108"/>
    <w:rsid w:val="00895759"/>
    <w:rsid w:val="008A065A"/>
    <w:rsid w:val="008A54E9"/>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26AAF"/>
    <w:rsid w:val="00931F4C"/>
    <w:rsid w:val="009333BD"/>
    <w:rsid w:val="009347DB"/>
    <w:rsid w:val="00942F7B"/>
    <w:rsid w:val="00947ED7"/>
    <w:rsid w:val="00950256"/>
    <w:rsid w:val="00951D18"/>
    <w:rsid w:val="00953EC8"/>
    <w:rsid w:val="009552B8"/>
    <w:rsid w:val="009640E5"/>
    <w:rsid w:val="0096755B"/>
    <w:rsid w:val="0097057C"/>
    <w:rsid w:val="009743A4"/>
    <w:rsid w:val="00974A97"/>
    <w:rsid w:val="009759A6"/>
    <w:rsid w:val="00977198"/>
    <w:rsid w:val="0098075B"/>
    <w:rsid w:val="009828B4"/>
    <w:rsid w:val="009861BD"/>
    <w:rsid w:val="009929C4"/>
    <w:rsid w:val="00992B49"/>
    <w:rsid w:val="009A15EC"/>
    <w:rsid w:val="009A2212"/>
    <w:rsid w:val="009A6BCC"/>
    <w:rsid w:val="009A7AC0"/>
    <w:rsid w:val="009C46FB"/>
    <w:rsid w:val="009C5D58"/>
    <w:rsid w:val="009D3929"/>
    <w:rsid w:val="009D4FEB"/>
    <w:rsid w:val="009E4AB5"/>
    <w:rsid w:val="00A00FAA"/>
    <w:rsid w:val="00A02981"/>
    <w:rsid w:val="00A05D4A"/>
    <w:rsid w:val="00A06E5D"/>
    <w:rsid w:val="00A071D2"/>
    <w:rsid w:val="00A22A87"/>
    <w:rsid w:val="00A25B28"/>
    <w:rsid w:val="00A27372"/>
    <w:rsid w:val="00A34DF9"/>
    <w:rsid w:val="00A401F2"/>
    <w:rsid w:val="00A433A2"/>
    <w:rsid w:val="00A514C9"/>
    <w:rsid w:val="00A5157F"/>
    <w:rsid w:val="00A52EA3"/>
    <w:rsid w:val="00A540C2"/>
    <w:rsid w:val="00A641F6"/>
    <w:rsid w:val="00A708EF"/>
    <w:rsid w:val="00A7408A"/>
    <w:rsid w:val="00A77091"/>
    <w:rsid w:val="00A81E79"/>
    <w:rsid w:val="00A87EF4"/>
    <w:rsid w:val="00A93F7C"/>
    <w:rsid w:val="00A95126"/>
    <w:rsid w:val="00A965E1"/>
    <w:rsid w:val="00AA3DE4"/>
    <w:rsid w:val="00AB32E9"/>
    <w:rsid w:val="00AB76F3"/>
    <w:rsid w:val="00AC1424"/>
    <w:rsid w:val="00AC468A"/>
    <w:rsid w:val="00AC4CDC"/>
    <w:rsid w:val="00AD0ED7"/>
    <w:rsid w:val="00AD25DF"/>
    <w:rsid w:val="00AD33D5"/>
    <w:rsid w:val="00AF1AC0"/>
    <w:rsid w:val="00AF1AC6"/>
    <w:rsid w:val="00B009FD"/>
    <w:rsid w:val="00B00C04"/>
    <w:rsid w:val="00B031FF"/>
    <w:rsid w:val="00B03C8A"/>
    <w:rsid w:val="00B051A6"/>
    <w:rsid w:val="00B12730"/>
    <w:rsid w:val="00B33CEC"/>
    <w:rsid w:val="00B415CC"/>
    <w:rsid w:val="00B44575"/>
    <w:rsid w:val="00B44C76"/>
    <w:rsid w:val="00B46956"/>
    <w:rsid w:val="00B50E3C"/>
    <w:rsid w:val="00B52E9E"/>
    <w:rsid w:val="00B55854"/>
    <w:rsid w:val="00B607A6"/>
    <w:rsid w:val="00B61001"/>
    <w:rsid w:val="00B63012"/>
    <w:rsid w:val="00B643B1"/>
    <w:rsid w:val="00B643F5"/>
    <w:rsid w:val="00B67506"/>
    <w:rsid w:val="00B70C72"/>
    <w:rsid w:val="00B716E1"/>
    <w:rsid w:val="00B81AAF"/>
    <w:rsid w:val="00B82B35"/>
    <w:rsid w:val="00B90004"/>
    <w:rsid w:val="00B959C8"/>
    <w:rsid w:val="00BA189D"/>
    <w:rsid w:val="00BA472B"/>
    <w:rsid w:val="00BA4AE1"/>
    <w:rsid w:val="00BA4B23"/>
    <w:rsid w:val="00BA5B7B"/>
    <w:rsid w:val="00BA6341"/>
    <w:rsid w:val="00BA7B74"/>
    <w:rsid w:val="00BC1F75"/>
    <w:rsid w:val="00BC2FF9"/>
    <w:rsid w:val="00BC3316"/>
    <w:rsid w:val="00BC56E9"/>
    <w:rsid w:val="00BD4A3C"/>
    <w:rsid w:val="00BE47FF"/>
    <w:rsid w:val="00BE768D"/>
    <w:rsid w:val="00BE7D06"/>
    <w:rsid w:val="00BF5157"/>
    <w:rsid w:val="00C0012D"/>
    <w:rsid w:val="00C001E4"/>
    <w:rsid w:val="00C01422"/>
    <w:rsid w:val="00C06C88"/>
    <w:rsid w:val="00C0741F"/>
    <w:rsid w:val="00C076DA"/>
    <w:rsid w:val="00C15DC9"/>
    <w:rsid w:val="00C21871"/>
    <w:rsid w:val="00C22BDD"/>
    <w:rsid w:val="00C258FE"/>
    <w:rsid w:val="00C27C72"/>
    <w:rsid w:val="00C30B65"/>
    <w:rsid w:val="00C31359"/>
    <w:rsid w:val="00C36433"/>
    <w:rsid w:val="00C44B34"/>
    <w:rsid w:val="00C4541D"/>
    <w:rsid w:val="00C45F27"/>
    <w:rsid w:val="00C46725"/>
    <w:rsid w:val="00C51D73"/>
    <w:rsid w:val="00C52573"/>
    <w:rsid w:val="00C57987"/>
    <w:rsid w:val="00C75F4D"/>
    <w:rsid w:val="00C779E0"/>
    <w:rsid w:val="00C86879"/>
    <w:rsid w:val="00C944F0"/>
    <w:rsid w:val="00C94547"/>
    <w:rsid w:val="00C9572A"/>
    <w:rsid w:val="00CA6FE6"/>
    <w:rsid w:val="00CB477E"/>
    <w:rsid w:val="00CB5CAB"/>
    <w:rsid w:val="00CC1FB2"/>
    <w:rsid w:val="00CD031B"/>
    <w:rsid w:val="00CD2B87"/>
    <w:rsid w:val="00CD2EAD"/>
    <w:rsid w:val="00CD4698"/>
    <w:rsid w:val="00CD5886"/>
    <w:rsid w:val="00CE75D4"/>
    <w:rsid w:val="00CF51A5"/>
    <w:rsid w:val="00CF572D"/>
    <w:rsid w:val="00D03120"/>
    <w:rsid w:val="00D10788"/>
    <w:rsid w:val="00D120AC"/>
    <w:rsid w:val="00D13869"/>
    <w:rsid w:val="00D27C40"/>
    <w:rsid w:val="00D3603B"/>
    <w:rsid w:val="00D41017"/>
    <w:rsid w:val="00D41575"/>
    <w:rsid w:val="00D43FE4"/>
    <w:rsid w:val="00D45279"/>
    <w:rsid w:val="00D53E7A"/>
    <w:rsid w:val="00D5651D"/>
    <w:rsid w:val="00D62A7E"/>
    <w:rsid w:val="00D662C6"/>
    <w:rsid w:val="00D67FBC"/>
    <w:rsid w:val="00D7043C"/>
    <w:rsid w:val="00D718FE"/>
    <w:rsid w:val="00D72B20"/>
    <w:rsid w:val="00D74889"/>
    <w:rsid w:val="00D760DD"/>
    <w:rsid w:val="00D91CBA"/>
    <w:rsid w:val="00D95D00"/>
    <w:rsid w:val="00DA245B"/>
    <w:rsid w:val="00DA455C"/>
    <w:rsid w:val="00DB1C90"/>
    <w:rsid w:val="00DB2E6D"/>
    <w:rsid w:val="00DB6F29"/>
    <w:rsid w:val="00DC3115"/>
    <w:rsid w:val="00DD1329"/>
    <w:rsid w:val="00DD2D58"/>
    <w:rsid w:val="00DD625E"/>
    <w:rsid w:val="00DE1D96"/>
    <w:rsid w:val="00DE2396"/>
    <w:rsid w:val="00DE4039"/>
    <w:rsid w:val="00DE61B8"/>
    <w:rsid w:val="00DE70E0"/>
    <w:rsid w:val="00DF114D"/>
    <w:rsid w:val="00DF7835"/>
    <w:rsid w:val="00E00AD6"/>
    <w:rsid w:val="00E0194D"/>
    <w:rsid w:val="00E027DC"/>
    <w:rsid w:val="00E10383"/>
    <w:rsid w:val="00E12E42"/>
    <w:rsid w:val="00E22095"/>
    <w:rsid w:val="00E2273A"/>
    <w:rsid w:val="00E23F3D"/>
    <w:rsid w:val="00E32588"/>
    <w:rsid w:val="00E406C2"/>
    <w:rsid w:val="00E45484"/>
    <w:rsid w:val="00E47538"/>
    <w:rsid w:val="00E52CBC"/>
    <w:rsid w:val="00E55BC1"/>
    <w:rsid w:val="00E57AFD"/>
    <w:rsid w:val="00E57E91"/>
    <w:rsid w:val="00E60007"/>
    <w:rsid w:val="00E67E80"/>
    <w:rsid w:val="00E8082F"/>
    <w:rsid w:val="00E80F66"/>
    <w:rsid w:val="00E92F93"/>
    <w:rsid w:val="00EA0749"/>
    <w:rsid w:val="00EA13EE"/>
    <w:rsid w:val="00EA189A"/>
    <w:rsid w:val="00EA5285"/>
    <w:rsid w:val="00EA5C22"/>
    <w:rsid w:val="00EA60DD"/>
    <w:rsid w:val="00EA673F"/>
    <w:rsid w:val="00EB07FD"/>
    <w:rsid w:val="00EB5F59"/>
    <w:rsid w:val="00EC577F"/>
    <w:rsid w:val="00EC5DFB"/>
    <w:rsid w:val="00EF0AF9"/>
    <w:rsid w:val="00F00F02"/>
    <w:rsid w:val="00F07424"/>
    <w:rsid w:val="00F077C8"/>
    <w:rsid w:val="00F07B6B"/>
    <w:rsid w:val="00F12D11"/>
    <w:rsid w:val="00F12EF2"/>
    <w:rsid w:val="00F14C57"/>
    <w:rsid w:val="00F1630B"/>
    <w:rsid w:val="00F16807"/>
    <w:rsid w:val="00F22770"/>
    <w:rsid w:val="00F258C0"/>
    <w:rsid w:val="00F25B8B"/>
    <w:rsid w:val="00F278A3"/>
    <w:rsid w:val="00F32025"/>
    <w:rsid w:val="00F35798"/>
    <w:rsid w:val="00F420A3"/>
    <w:rsid w:val="00F422C8"/>
    <w:rsid w:val="00F446CF"/>
    <w:rsid w:val="00F457AC"/>
    <w:rsid w:val="00F5119D"/>
    <w:rsid w:val="00F53089"/>
    <w:rsid w:val="00F561E9"/>
    <w:rsid w:val="00F56DED"/>
    <w:rsid w:val="00F662D5"/>
    <w:rsid w:val="00F73BE0"/>
    <w:rsid w:val="00F75005"/>
    <w:rsid w:val="00F77084"/>
    <w:rsid w:val="00F801F1"/>
    <w:rsid w:val="00F851C7"/>
    <w:rsid w:val="00F97BF2"/>
    <w:rsid w:val="00FA0102"/>
    <w:rsid w:val="00FA2DA2"/>
    <w:rsid w:val="00FA5507"/>
    <w:rsid w:val="00FB0983"/>
    <w:rsid w:val="00FB2BB6"/>
    <w:rsid w:val="00FB5EA2"/>
    <w:rsid w:val="00FB633C"/>
    <w:rsid w:val="00FC1F56"/>
    <w:rsid w:val="00FD004C"/>
    <w:rsid w:val="00FD2552"/>
    <w:rsid w:val="00FD2FB6"/>
    <w:rsid w:val="00FD3306"/>
    <w:rsid w:val="00FD7D6F"/>
    <w:rsid w:val="00FE00F6"/>
    <w:rsid w:val="00FE3BF9"/>
    <w:rsid w:val="00FE3C2F"/>
    <w:rsid w:val="00FE5B49"/>
    <w:rsid w:val="00FE7B7D"/>
    <w:rsid w:val="00FF0BBE"/>
    <w:rsid w:val="00FF25E2"/>
    <w:rsid w:val="00FF49E9"/>
    <w:rsid w:val="00FF736B"/>
    <w:rsid w:val="00FF7FBF"/>
    <w:rsid w:val="1DD3E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1">
    <w:name w:val="Unresolved Mention1"/>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 w:type="character" w:styleId="CommentReference">
    <w:name w:val="annotation reference"/>
    <w:basedOn w:val="DefaultParagraphFont"/>
    <w:uiPriority w:val="99"/>
    <w:semiHidden/>
    <w:unhideWhenUsed/>
    <w:rsid w:val="00F1630B"/>
    <w:rPr>
      <w:sz w:val="18"/>
      <w:szCs w:val="18"/>
    </w:rPr>
  </w:style>
  <w:style w:type="paragraph" w:styleId="CommentText">
    <w:name w:val="annotation text"/>
    <w:basedOn w:val="Normal"/>
    <w:link w:val="CommentTextChar"/>
    <w:uiPriority w:val="99"/>
    <w:semiHidden/>
    <w:unhideWhenUsed/>
    <w:rsid w:val="00F1630B"/>
  </w:style>
  <w:style w:type="character" w:customStyle="1" w:styleId="CommentTextChar">
    <w:name w:val="Comment Text Char"/>
    <w:basedOn w:val="DefaultParagraphFont"/>
    <w:link w:val="CommentText"/>
    <w:uiPriority w:val="99"/>
    <w:semiHidden/>
    <w:rsid w:val="00F163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1899517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591469684">
      <w:bodyDiv w:val="1"/>
      <w:marLeft w:val="0"/>
      <w:marRight w:val="0"/>
      <w:marTop w:val="0"/>
      <w:marBottom w:val="0"/>
      <w:divBdr>
        <w:top w:val="none" w:sz="0" w:space="0" w:color="auto"/>
        <w:left w:val="none" w:sz="0" w:space="0" w:color="auto"/>
        <w:bottom w:val="none" w:sz="0" w:space="0" w:color="auto"/>
        <w:right w:val="none" w:sz="0" w:space="0" w:color="auto"/>
      </w:divBdr>
    </w:div>
    <w:div w:id="648558963">
      <w:bodyDiv w:val="1"/>
      <w:marLeft w:val="0"/>
      <w:marRight w:val="0"/>
      <w:marTop w:val="0"/>
      <w:marBottom w:val="0"/>
      <w:divBdr>
        <w:top w:val="none" w:sz="0" w:space="0" w:color="auto"/>
        <w:left w:val="none" w:sz="0" w:space="0" w:color="auto"/>
        <w:bottom w:val="none" w:sz="0" w:space="0" w:color="auto"/>
        <w:right w:val="none" w:sz="0" w:space="0" w:color="auto"/>
      </w:divBdr>
    </w:div>
    <w:div w:id="682319954">
      <w:bodyDiv w:val="1"/>
      <w:marLeft w:val="0"/>
      <w:marRight w:val="0"/>
      <w:marTop w:val="0"/>
      <w:marBottom w:val="0"/>
      <w:divBdr>
        <w:top w:val="none" w:sz="0" w:space="0" w:color="auto"/>
        <w:left w:val="none" w:sz="0" w:space="0" w:color="auto"/>
        <w:bottom w:val="none" w:sz="0" w:space="0" w:color="auto"/>
        <w:right w:val="none" w:sz="0" w:space="0" w:color="auto"/>
      </w:divBdr>
    </w:div>
    <w:div w:id="700014024">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571765441">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871990545">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fven.princeton.edu/publications/ep-encyclopedia-2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6"/>
    <w:rsid w:val="00112025"/>
    <w:rsid w:val="00115119"/>
    <w:rsid w:val="001637F6"/>
    <w:rsid w:val="00542349"/>
    <w:rsid w:val="006338B2"/>
    <w:rsid w:val="00714975"/>
    <w:rsid w:val="00987A61"/>
    <w:rsid w:val="009D1E25"/>
    <w:rsid w:val="00AC675E"/>
    <w:rsid w:val="00B163FC"/>
    <w:rsid w:val="00C101BB"/>
    <w:rsid w:val="00D60E73"/>
    <w:rsid w:val="00DC5A84"/>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84"/>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Hofstad, Cory</cp:lastModifiedBy>
  <cp:revision>2</cp:revision>
  <cp:lastPrinted>2018-01-27T06:02:00Z</cp:lastPrinted>
  <dcterms:created xsi:type="dcterms:W3CDTF">2018-06-12T00:44:00Z</dcterms:created>
  <dcterms:modified xsi:type="dcterms:W3CDTF">2018-06-12T00:44:00Z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